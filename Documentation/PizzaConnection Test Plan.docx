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87354BC" w:rsidR="0082592C" w:rsidRPr="00AB7D50" w:rsidRDefault="0719BEEF" w:rsidP="00AB7D50">
      <w:pPr>
        <w:spacing w:line="360" w:lineRule="auto"/>
        <w:jc w:val="center"/>
        <w:rPr>
          <w:rFonts w:eastAsia="Times New Roman" w:cs="Times New Roman"/>
          <w:b/>
          <w:bCs/>
          <w:color w:val="000000" w:themeColor="text1"/>
          <w:sz w:val="36"/>
          <w:szCs w:val="36"/>
        </w:rPr>
      </w:pPr>
      <w:r w:rsidRPr="2A40C812">
        <w:rPr>
          <w:rFonts w:eastAsia="Times New Roman" w:cs="Times New Roman"/>
          <w:b/>
          <w:bCs/>
          <w:color w:val="000000" w:themeColor="text1"/>
          <w:sz w:val="36"/>
          <w:szCs w:val="36"/>
        </w:rPr>
        <w:t xml:space="preserve">Test </w:t>
      </w:r>
      <w:r w:rsidR="6295DEBB" w:rsidRPr="2A40C812">
        <w:rPr>
          <w:rFonts w:eastAsia="Times New Roman" w:cs="Times New Roman"/>
          <w:b/>
          <w:bCs/>
          <w:color w:val="000000" w:themeColor="text1"/>
          <w:sz w:val="36"/>
          <w:szCs w:val="36"/>
        </w:rPr>
        <w:t>Plan</w:t>
      </w:r>
      <w:r w:rsidRPr="2A40C812">
        <w:rPr>
          <w:rFonts w:eastAsia="Times New Roman" w:cs="Times New Roman"/>
          <w:b/>
          <w:bCs/>
          <w:color w:val="000000" w:themeColor="text1"/>
          <w:sz w:val="36"/>
          <w:szCs w:val="36"/>
        </w:rPr>
        <w:t xml:space="preserve"> Specification</w:t>
      </w:r>
    </w:p>
    <w:p w14:paraId="2E625439" w14:textId="3AC56D2E" w:rsidR="5B1C08DF" w:rsidRPr="00AB7D50" w:rsidRDefault="0719BEEF" w:rsidP="00AB7D50">
      <w:pPr>
        <w:spacing w:line="360" w:lineRule="auto"/>
        <w:jc w:val="center"/>
        <w:rPr>
          <w:rFonts w:eastAsia="Times New Roman" w:cs="Times New Roman"/>
          <w:b/>
          <w:bCs/>
          <w:color w:val="000000" w:themeColor="text1"/>
          <w:sz w:val="36"/>
          <w:szCs w:val="36"/>
        </w:rPr>
      </w:pPr>
      <w:r w:rsidRPr="2A40C812">
        <w:rPr>
          <w:rFonts w:eastAsia="Times New Roman" w:cs="Times New Roman"/>
          <w:b/>
          <w:bCs/>
          <w:color w:val="000000" w:themeColor="text1"/>
          <w:sz w:val="36"/>
          <w:szCs w:val="36"/>
        </w:rPr>
        <w:t>Pizza Connection</w:t>
      </w:r>
    </w:p>
    <w:p w14:paraId="20D2FB08" w14:textId="1E31DBB3" w:rsidR="7A26E476" w:rsidRPr="0029626F" w:rsidRDefault="7A26E476" w:rsidP="3A556DA7">
      <w:pPr>
        <w:spacing w:line="360" w:lineRule="auto"/>
        <w:jc w:val="both"/>
        <w:rPr>
          <w:rFonts w:eastAsia="Times New Roman" w:cs="Times New Roman"/>
          <w:color w:val="000000" w:themeColor="text1"/>
          <w:sz w:val="24"/>
          <w:szCs w:val="24"/>
        </w:rPr>
      </w:pPr>
    </w:p>
    <w:p w14:paraId="0B262316" w14:textId="5E18711F" w:rsidR="5B1C08DF" w:rsidRPr="0029626F" w:rsidRDefault="0719BEEF" w:rsidP="3A556DA7">
      <w:pPr>
        <w:spacing w:line="360" w:lineRule="auto"/>
        <w:jc w:val="both"/>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Revision History </w:t>
      </w:r>
      <w:r w:rsidR="3F1AF19F" w:rsidRPr="2A40C812">
        <w:rPr>
          <w:rFonts w:eastAsia="Times New Roman" w:cs="Times New Roman"/>
          <w:color w:val="000000" w:themeColor="text1"/>
          <w:sz w:val="24"/>
          <w:szCs w:val="24"/>
        </w:rPr>
        <w:t>2</w:t>
      </w:r>
      <w:r w:rsidR="3FCE8511" w:rsidRPr="2A40C812">
        <w:rPr>
          <w:rFonts w:eastAsia="Times New Roman" w:cs="Times New Roman"/>
          <w:color w:val="000000" w:themeColor="text1"/>
          <w:sz w:val="24"/>
          <w:szCs w:val="24"/>
        </w:rPr>
        <w:t>.0</w:t>
      </w:r>
    </w:p>
    <w:p w14:paraId="09D723A6" w14:textId="06D2701B" w:rsidR="7A26E476" w:rsidRPr="0029626F" w:rsidRDefault="7A26E476" w:rsidP="3A556DA7">
      <w:pPr>
        <w:spacing w:line="360" w:lineRule="auto"/>
        <w:jc w:val="both"/>
        <w:rPr>
          <w:rFonts w:eastAsia="Times New Roman" w:cs="Times New Roman"/>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rsidR="00B71449" w14:paraId="244D2802" w14:textId="77777777" w:rsidTr="2A40C812">
        <w:tc>
          <w:tcPr>
            <w:tcW w:w="3116" w:type="dxa"/>
          </w:tcPr>
          <w:p w14:paraId="3B9F809C" w14:textId="16537832" w:rsidR="00B71449" w:rsidRDefault="12AA1A4A" w:rsidP="00B71449">
            <w:pPr>
              <w:spacing w:line="360" w:lineRule="auto"/>
              <w:jc w:val="both"/>
              <w:rPr>
                <w:rFonts w:eastAsia="Times New Roman" w:cs="Times New Roman"/>
                <w:color w:val="000000" w:themeColor="text1"/>
                <w:sz w:val="24"/>
                <w:szCs w:val="24"/>
              </w:rPr>
            </w:pPr>
            <w:r w:rsidRPr="2A40C812">
              <w:rPr>
                <w:rFonts w:eastAsia="Times New Roman" w:cs="Times New Roman"/>
                <w:b/>
                <w:bCs/>
                <w:color w:val="000000" w:themeColor="text1"/>
                <w:sz w:val="24"/>
                <w:szCs w:val="24"/>
              </w:rPr>
              <w:t>Date</w:t>
            </w:r>
          </w:p>
        </w:tc>
        <w:tc>
          <w:tcPr>
            <w:tcW w:w="3117" w:type="dxa"/>
          </w:tcPr>
          <w:p w14:paraId="7115B9AF" w14:textId="1B36E2D1" w:rsidR="00B71449" w:rsidRDefault="12AA1A4A" w:rsidP="00B71449">
            <w:pPr>
              <w:spacing w:line="360" w:lineRule="auto"/>
              <w:jc w:val="both"/>
              <w:rPr>
                <w:rFonts w:eastAsia="Times New Roman" w:cs="Times New Roman"/>
                <w:color w:val="000000" w:themeColor="text1"/>
                <w:sz w:val="24"/>
                <w:szCs w:val="24"/>
              </w:rPr>
            </w:pPr>
            <w:r w:rsidRPr="2A40C812">
              <w:rPr>
                <w:rFonts w:eastAsia="Times New Roman" w:cs="Times New Roman"/>
                <w:b/>
                <w:bCs/>
                <w:color w:val="000000" w:themeColor="text1"/>
                <w:sz w:val="24"/>
                <w:szCs w:val="24"/>
              </w:rPr>
              <w:t>Author</w:t>
            </w:r>
          </w:p>
        </w:tc>
        <w:tc>
          <w:tcPr>
            <w:tcW w:w="3117" w:type="dxa"/>
          </w:tcPr>
          <w:p w14:paraId="698166AF" w14:textId="23A83ECC" w:rsidR="00B71449" w:rsidRDefault="12AA1A4A" w:rsidP="00B71449">
            <w:pPr>
              <w:spacing w:line="360" w:lineRule="auto"/>
              <w:jc w:val="both"/>
              <w:rPr>
                <w:rFonts w:eastAsia="Times New Roman" w:cs="Times New Roman"/>
                <w:color w:val="000000" w:themeColor="text1"/>
                <w:sz w:val="24"/>
                <w:szCs w:val="24"/>
              </w:rPr>
            </w:pPr>
            <w:r w:rsidRPr="2A40C812">
              <w:rPr>
                <w:rFonts w:eastAsia="Times New Roman" w:cs="Times New Roman"/>
                <w:b/>
                <w:bCs/>
                <w:color w:val="000000" w:themeColor="text1"/>
                <w:sz w:val="24"/>
                <w:szCs w:val="24"/>
              </w:rPr>
              <w:t>Comments</w:t>
            </w:r>
          </w:p>
        </w:tc>
      </w:tr>
      <w:tr w:rsidR="00D621C3" w14:paraId="654844B5" w14:textId="77777777" w:rsidTr="2A40C812">
        <w:tc>
          <w:tcPr>
            <w:tcW w:w="3116" w:type="dxa"/>
          </w:tcPr>
          <w:p w14:paraId="3F04A5CD" w14:textId="0DE67FA3" w:rsidR="00D621C3" w:rsidRDefault="00D621C3" w:rsidP="00B71449">
            <w:pPr>
              <w:spacing w:line="360" w:lineRule="auto"/>
              <w:jc w:val="both"/>
              <w:rPr>
                <w:rFonts w:eastAsia="Times New Roman" w:cs="Times New Roman"/>
                <w:color w:val="000000" w:themeColor="text1"/>
                <w:sz w:val="24"/>
                <w:szCs w:val="24"/>
              </w:rPr>
            </w:pPr>
            <w:r w:rsidRPr="2A40C812">
              <w:rPr>
                <w:rFonts w:eastAsia="Times New Roman" w:cs="Times New Roman"/>
                <w:color w:val="000000" w:themeColor="text1"/>
                <w:sz w:val="24"/>
                <w:szCs w:val="24"/>
              </w:rPr>
              <w:t>11/21/2023</w:t>
            </w:r>
          </w:p>
        </w:tc>
        <w:tc>
          <w:tcPr>
            <w:tcW w:w="3117" w:type="dxa"/>
            <w:vMerge w:val="restart"/>
          </w:tcPr>
          <w:p w14:paraId="5EBB37A0" w14:textId="77777777" w:rsidR="00D621C3" w:rsidRPr="00C774C4" w:rsidRDefault="00D621C3" w:rsidP="00B71449">
            <w:pPr>
              <w:spacing w:line="360" w:lineRule="auto"/>
              <w:jc w:val="both"/>
              <w:rPr>
                <w:rFonts w:eastAsia="Times New Roman" w:cs="Times New Roman"/>
                <w:color w:val="000000" w:themeColor="text1"/>
                <w:sz w:val="24"/>
                <w:szCs w:val="24"/>
              </w:rPr>
            </w:pPr>
            <w:r w:rsidRPr="2A40C812">
              <w:rPr>
                <w:rFonts w:eastAsia="Times New Roman" w:cs="Times New Roman"/>
                <w:color w:val="000000" w:themeColor="text1"/>
                <w:sz w:val="24"/>
                <w:szCs w:val="24"/>
              </w:rPr>
              <w:t>Kanta Islam</w:t>
            </w:r>
          </w:p>
          <w:p w14:paraId="4F51E3CB" w14:textId="77777777" w:rsidR="00D621C3" w:rsidRDefault="00D621C3" w:rsidP="00B71449">
            <w:pPr>
              <w:spacing w:line="360" w:lineRule="auto"/>
              <w:jc w:val="both"/>
              <w:rPr>
                <w:rFonts w:eastAsia="Times New Roman" w:cs="Times New Roman"/>
                <w:color w:val="000000" w:themeColor="text1"/>
                <w:sz w:val="24"/>
                <w:szCs w:val="24"/>
              </w:rPr>
            </w:pPr>
            <w:r w:rsidRPr="2A40C812">
              <w:rPr>
                <w:rFonts w:eastAsia="Times New Roman" w:cs="Times New Roman"/>
                <w:color w:val="000000" w:themeColor="text1"/>
                <w:sz w:val="24"/>
                <w:szCs w:val="24"/>
              </w:rPr>
              <w:t>Matthew Krol</w:t>
            </w:r>
          </w:p>
          <w:p w14:paraId="139CC774" w14:textId="77777777" w:rsidR="00D621C3" w:rsidRDefault="00D621C3" w:rsidP="00B71449">
            <w:pPr>
              <w:spacing w:line="360" w:lineRule="auto"/>
              <w:jc w:val="both"/>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Mehedi </w:t>
            </w:r>
            <w:proofErr w:type="spellStart"/>
            <w:r w:rsidRPr="2A40C812">
              <w:rPr>
                <w:rFonts w:eastAsia="Times New Roman" w:cs="Times New Roman"/>
                <w:color w:val="000000" w:themeColor="text1"/>
                <w:sz w:val="24"/>
                <w:szCs w:val="24"/>
              </w:rPr>
              <w:t>Zihad</w:t>
            </w:r>
            <w:proofErr w:type="spellEnd"/>
            <w:r w:rsidRPr="2A40C812">
              <w:rPr>
                <w:rFonts w:eastAsia="Times New Roman" w:cs="Times New Roman"/>
                <w:color w:val="000000" w:themeColor="text1"/>
                <w:sz w:val="24"/>
                <w:szCs w:val="24"/>
              </w:rPr>
              <w:t xml:space="preserve"> </w:t>
            </w:r>
          </w:p>
          <w:p w14:paraId="3059717B" w14:textId="009C656A" w:rsidR="00D621C3" w:rsidRDefault="00D621C3" w:rsidP="00B71449">
            <w:pPr>
              <w:spacing w:line="360" w:lineRule="auto"/>
              <w:jc w:val="both"/>
              <w:rPr>
                <w:rFonts w:eastAsia="Times New Roman" w:cs="Times New Roman"/>
                <w:color w:val="000000" w:themeColor="text1"/>
                <w:sz w:val="24"/>
                <w:szCs w:val="24"/>
              </w:rPr>
            </w:pPr>
            <w:r w:rsidRPr="2A40C812">
              <w:rPr>
                <w:rFonts w:eastAsia="Times New Roman" w:cs="Times New Roman"/>
                <w:color w:val="000000" w:themeColor="text1"/>
                <w:sz w:val="24"/>
                <w:szCs w:val="24"/>
              </w:rPr>
              <w:t>William Esparza</w:t>
            </w:r>
          </w:p>
        </w:tc>
        <w:tc>
          <w:tcPr>
            <w:tcW w:w="3117" w:type="dxa"/>
          </w:tcPr>
          <w:p w14:paraId="72634483" w14:textId="0AEB56CC" w:rsidR="00D621C3" w:rsidRDefault="00D621C3" w:rsidP="00B71449">
            <w:pPr>
              <w:spacing w:line="360" w:lineRule="auto"/>
              <w:jc w:val="both"/>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First Draft </w:t>
            </w:r>
          </w:p>
        </w:tc>
      </w:tr>
      <w:tr w:rsidR="00D621C3" w14:paraId="2DD38680" w14:textId="77777777" w:rsidTr="2A40C812">
        <w:tc>
          <w:tcPr>
            <w:tcW w:w="3116" w:type="dxa"/>
          </w:tcPr>
          <w:p w14:paraId="2080BBFB" w14:textId="6A295D2E" w:rsidR="00D621C3" w:rsidRDefault="00D621C3" w:rsidP="00B71449">
            <w:pPr>
              <w:spacing w:line="360" w:lineRule="auto"/>
              <w:jc w:val="both"/>
              <w:rPr>
                <w:rFonts w:eastAsia="Times New Roman" w:cs="Times New Roman"/>
                <w:color w:val="000000" w:themeColor="text1"/>
                <w:sz w:val="24"/>
                <w:szCs w:val="24"/>
              </w:rPr>
            </w:pPr>
            <w:r w:rsidRPr="2A40C812">
              <w:rPr>
                <w:rFonts w:eastAsia="Times New Roman" w:cs="Times New Roman"/>
                <w:color w:val="000000" w:themeColor="text1"/>
                <w:sz w:val="24"/>
                <w:szCs w:val="24"/>
              </w:rPr>
              <w:t>11/28/2023</w:t>
            </w:r>
          </w:p>
        </w:tc>
        <w:tc>
          <w:tcPr>
            <w:tcW w:w="3117" w:type="dxa"/>
            <w:vMerge/>
          </w:tcPr>
          <w:p w14:paraId="05B85910" w14:textId="3046F4A6" w:rsidR="00D621C3" w:rsidRDefault="00D621C3" w:rsidP="00B71449">
            <w:pPr>
              <w:spacing w:line="360" w:lineRule="auto"/>
              <w:jc w:val="both"/>
              <w:rPr>
                <w:rFonts w:eastAsia="Times New Roman" w:cs="Times New Roman"/>
                <w:color w:val="000000" w:themeColor="text1"/>
                <w:sz w:val="24"/>
                <w:szCs w:val="24"/>
              </w:rPr>
            </w:pPr>
          </w:p>
        </w:tc>
        <w:tc>
          <w:tcPr>
            <w:tcW w:w="3117" w:type="dxa"/>
          </w:tcPr>
          <w:p w14:paraId="0C3D7C3A" w14:textId="549A2FC0" w:rsidR="00D621C3" w:rsidRDefault="00D621C3" w:rsidP="00B71449">
            <w:pPr>
              <w:spacing w:line="360" w:lineRule="auto"/>
              <w:jc w:val="both"/>
              <w:rPr>
                <w:rFonts w:eastAsia="Times New Roman" w:cs="Times New Roman"/>
                <w:color w:val="000000" w:themeColor="text1"/>
                <w:sz w:val="24"/>
                <w:szCs w:val="24"/>
              </w:rPr>
            </w:pPr>
            <w:r w:rsidRPr="2A40C812">
              <w:rPr>
                <w:rFonts w:eastAsia="Times New Roman" w:cs="Times New Roman"/>
                <w:color w:val="000000" w:themeColor="text1"/>
                <w:sz w:val="24"/>
                <w:szCs w:val="24"/>
              </w:rPr>
              <w:t>Second Draft</w:t>
            </w:r>
          </w:p>
        </w:tc>
      </w:tr>
      <w:tr w:rsidR="00D621C3" w14:paraId="5B997164" w14:textId="77777777" w:rsidTr="2A40C812">
        <w:tc>
          <w:tcPr>
            <w:tcW w:w="3116" w:type="dxa"/>
          </w:tcPr>
          <w:p w14:paraId="723B5E65" w14:textId="3A642E09" w:rsidR="00D621C3" w:rsidRPr="2A40C812" w:rsidRDefault="00D621C3" w:rsidP="00B71449">
            <w:pPr>
              <w:spacing w:line="360" w:lineRule="auto"/>
              <w:jc w:val="both"/>
              <w:rPr>
                <w:rFonts w:eastAsia="Times New Roman" w:cs="Times New Roman"/>
                <w:color w:val="000000" w:themeColor="text1"/>
                <w:sz w:val="24"/>
                <w:szCs w:val="24"/>
              </w:rPr>
            </w:pPr>
            <w:r>
              <w:rPr>
                <w:rFonts w:eastAsia="Times New Roman" w:cs="Times New Roman"/>
                <w:color w:val="000000" w:themeColor="text1"/>
                <w:sz w:val="24"/>
                <w:szCs w:val="24"/>
              </w:rPr>
              <w:t>12/05/2023</w:t>
            </w:r>
          </w:p>
        </w:tc>
        <w:tc>
          <w:tcPr>
            <w:tcW w:w="3117" w:type="dxa"/>
            <w:vMerge/>
          </w:tcPr>
          <w:p w14:paraId="6AA14BBD" w14:textId="77777777" w:rsidR="00D621C3" w:rsidRPr="2A40C812" w:rsidRDefault="00D621C3" w:rsidP="00B71449">
            <w:pPr>
              <w:spacing w:line="360" w:lineRule="auto"/>
              <w:jc w:val="both"/>
              <w:rPr>
                <w:rFonts w:eastAsia="Times New Roman" w:cs="Times New Roman"/>
                <w:color w:val="000000" w:themeColor="text1"/>
                <w:sz w:val="24"/>
                <w:szCs w:val="24"/>
              </w:rPr>
            </w:pPr>
          </w:p>
        </w:tc>
        <w:tc>
          <w:tcPr>
            <w:tcW w:w="3117" w:type="dxa"/>
          </w:tcPr>
          <w:p w14:paraId="48E38606" w14:textId="155DD16B" w:rsidR="00D621C3" w:rsidRPr="2A40C812" w:rsidRDefault="00D621C3" w:rsidP="00B71449">
            <w:pPr>
              <w:spacing w:line="360" w:lineRule="auto"/>
              <w:jc w:val="both"/>
              <w:rPr>
                <w:rFonts w:eastAsia="Times New Roman" w:cs="Times New Roman"/>
                <w:color w:val="000000" w:themeColor="text1"/>
                <w:sz w:val="24"/>
                <w:szCs w:val="24"/>
              </w:rPr>
            </w:pPr>
            <w:r>
              <w:rPr>
                <w:rFonts w:eastAsia="Times New Roman" w:cs="Times New Roman"/>
                <w:color w:val="000000" w:themeColor="text1"/>
                <w:sz w:val="24"/>
                <w:szCs w:val="24"/>
              </w:rPr>
              <w:t>Final</w:t>
            </w:r>
          </w:p>
        </w:tc>
      </w:tr>
    </w:tbl>
    <w:p w14:paraId="6D0D7CEA" w14:textId="36469BBF" w:rsidR="21514272" w:rsidRDefault="21514272" w:rsidP="21514272">
      <w:pPr>
        <w:spacing w:line="360" w:lineRule="auto"/>
        <w:jc w:val="both"/>
        <w:rPr>
          <w:rFonts w:eastAsia="Times New Roman" w:cs="Times New Roman"/>
          <w:color w:val="000000" w:themeColor="text1"/>
          <w:sz w:val="24"/>
          <w:szCs w:val="24"/>
        </w:rPr>
      </w:pPr>
    </w:p>
    <w:p w14:paraId="3033109C" w14:textId="395EE9F7" w:rsidR="21514272" w:rsidRDefault="21514272" w:rsidP="21514272">
      <w:pPr>
        <w:spacing w:line="360" w:lineRule="auto"/>
        <w:jc w:val="both"/>
        <w:rPr>
          <w:rFonts w:eastAsia="Times New Roman" w:cs="Times New Roman"/>
          <w:color w:val="000000" w:themeColor="text1"/>
          <w:sz w:val="24"/>
          <w:szCs w:val="24"/>
        </w:rPr>
      </w:pPr>
    </w:p>
    <w:p w14:paraId="0754673B" w14:textId="2BE5CC14" w:rsidR="21514272" w:rsidRDefault="21514272" w:rsidP="21514272">
      <w:pPr>
        <w:spacing w:line="360" w:lineRule="auto"/>
        <w:jc w:val="both"/>
        <w:rPr>
          <w:rFonts w:eastAsia="Times New Roman" w:cs="Times New Roman"/>
          <w:color w:val="000000" w:themeColor="text1"/>
          <w:sz w:val="24"/>
          <w:szCs w:val="24"/>
        </w:rPr>
      </w:pPr>
    </w:p>
    <w:p w14:paraId="1BB0497A" w14:textId="61C3418B" w:rsidR="21514272" w:rsidRDefault="21514272" w:rsidP="21514272">
      <w:pPr>
        <w:spacing w:line="360" w:lineRule="auto"/>
        <w:jc w:val="both"/>
        <w:rPr>
          <w:rFonts w:eastAsia="Times New Roman" w:cs="Times New Roman"/>
          <w:color w:val="000000" w:themeColor="text1"/>
          <w:sz w:val="24"/>
          <w:szCs w:val="24"/>
        </w:rPr>
      </w:pPr>
    </w:p>
    <w:p w14:paraId="45EA5DCB" w14:textId="76E8BC45" w:rsidR="21514272" w:rsidRDefault="21514272" w:rsidP="21514272">
      <w:pPr>
        <w:spacing w:line="360" w:lineRule="auto"/>
        <w:jc w:val="both"/>
        <w:rPr>
          <w:rFonts w:eastAsia="Times New Roman" w:cs="Times New Roman"/>
          <w:color w:val="000000" w:themeColor="text1"/>
          <w:sz w:val="24"/>
          <w:szCs w:val="24"/>
        </w:rPr>
      </w:pPr>
    </w:p>
    <w:p w14:paraId="4F3F605C" w14:textId="16D67180" w:rsidR="21514272" w:rsidRDefault="21514272" w:rsidP="21514272">
      <w:pPr>
        <w:spacing w:line="360" w:lineRule="auto"/>
        <w:jc w:val="both"/>
        <w:rPr>
          <w:rFonts w:eastAsia="Times New Roman" w:cs="Times New Roman"/>
          <w:color w:val="000000" w:themeColor="text1"/>
          <w:sz w:val="24"/>
          <w:szCs w:val="24"/>
        </w:rPr>
      </w:pPr>
    </w:p>
    <w:p w14:paraId="3581415B" w14:textId="77777777" w:rsidR="003947C7" w:rsidRDefault="003947C7" w:rsidP="21514272">
      <w:pPr>
        <w:spacing w:line="360" w:lineRule="auto"/>
        <w:jc w:val="both"/>
        <w:rPr>
          <w:rFonts w:eastAsia="Times New Roman" w:cs="Times New Roman"/>
          <w:color w:val="000000" w:themeColor="text1"/>
          <w:sz w:val="24"/>
          <w:szCs w:val="24"/>
        </w:rPr>
      </w:pPr>
    </w:p>
    <w:p w14:paraId="3C45C6AC" w14:textId="77777777" w:rsidR="00FC3B9F" w:rsidRDefault="00FC3B9F" w:rsidP="21514272">
      <w:pPr>
        <w:spacing w:line="360" w:lineRule="auto"/>
        <w:jc w:val="both"/>
        <w:rPr>
          <w:rFonts w:eastAsia="Times New Roman" w:cs="Times New Roman"/>
          <w:color w:val="000000" w:themeColor="text1"/>
          <w:sz w:val="24"/>
          <w:szCs w:val="24"/>
        </w:rPr>
      </w:pPr>
    </w:p>
    <w:p w14:paraId="3BDED77F" w14:textId="62DDB8E7" w:rsidR="7A26E476" w:rsidRPr="0029626F" w:rsidRDefault="7A26E476" w:rsidP="3A556DA7">
      <w:pPr>
        <w:spacing w:line="360" w:lineRule="auto"/>
        <w:jc w:val="both"/>
        <w:rPr>
          <w:rFonts w:eastAsia="Times New Roman" w:cs="Times New Roman"/>
          <w:color w:val="000000" w:themeColor="text1"/>
          <w:sz w:val="24"/>
          <w:szCs w:val="24"/>
        </w:rPr>
      </w:pPr>
    </w:p>
    <w:sdt>
      <w:sdtPr>
        <w:rPr>
          <w:rFonts w:asciiTheme="minorHAnsi" w:eastAsiaTheme="minorHAnsi" w:hAnsiTheme="minorHAnsi" w:cstheme="minorHAnsi"/>
          <w:b w:val="0"/>
          <w:bCs w:val="0"/>
          <w:i/>
          <w:iCs/>
          <w:color w:val="auto"/>
          <w:sz w:val="20"/>
          <w:szCs w:val="20"/>
        </w:rPr>
        <w:id w:val="639540571"/>
        <w:docPartObj>
          <w:docPartGallery w:val="Table of Contents"/>
          <w:docPartUnique/>
        </w:docPartObj>
      </w:sdtPr>
      <w:sdtContent>
        <w:p w14:paraId="555FAE22" w14:textId="29E19614" w:rsidR="00E94A43" w:rsidRPr="00E94A43" w:rsidRDefault="00E94A43" w:rsidP="00E94A43">
          <w:pPr>
            <w:pStyle w:val="TOCHeading"/>
            <w:rPr>
              <w:color w:val="000000" w:themeColor="text1"/>
              <w:sz w:val="24"/>
              <w:szCs w:val="24"/>
            </w:rPr>
          </w:pPr>
          <w:r w:rsidRPr="2A40C812">
            <w:rPr>
              <w:color w:val="000000" w:themeColor="text1"/>
              <w:sz w:val="24"/>
              <w:szCs w:val="24"/>
            </w:rPr>
            <w:t>Table of Contents</w:t>
          </w:r>
        </w:p>
        <w:p w14:paraId="227640FE" w14:textId="19113870" w:rsidR="000D66E5" w:rsidRPr="000D66E5" w:rsidRDefault="2EE4301C" w:rsidP="2A40C812">
          <w:pPr>
            <w:pStyle w:val="TOC1"/>
            <w:tabs>
              <w:tab w:val="right" w:leader="dot" w:pos="9350"/>
            </w:tabs>
            <w:rPr>
              <w:rFonts w:eastAsiaTheme="minorEastAsia" w:cstheme="minorBidi"/>
              <w:b w:val="0"/>
              <w:bCs w:val="0"/>
              <w:i w:val="0"/>
              <w:iCs w:val="0"/>
              <w:noProof/>
              <w:kern w:val="2"/>
              <w14:ligatures w14:val="standardContextual"/>
            </w:rPr>
          </w:pPr>
          <w:r>
            <w:fldChar w:fldCharType="begin"/>
          </w:r>
          <w:r w:rsidR="67152BFE" w:rsidRPr="000D66E5">
            <w:instrText>TOC \o "1-3" \h \z \u</w:instrText>
          </w:r>
          <w:r>
            <w:fldChar w:fldCharType="separate"/>
          </w:r>
          <w:hyperlink w:anchor="_Toc152077591" w:history="1">
            <w:r w:rsidR="000D66E5" w:rsidRPr="000D66E5">
              <w:rPr>
                <w:rStyle w:val="Hyperlink"/>
                <w:rFonts w:ascii="Times New Roman" w:eastAsia="Times New Roman" w:hAnsi="Times New Roman" w:cs="Times New Roman"/>
                <w:noProof/>
              </w:rPr>
              <w:t>1. Introduction</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_Toc152077591 \h </w:instrText>
            </w:r>
            <w:r w:rsidR="000D66E5" w:rsidRPr="000D66E5">
              <w:rPr>
                <w:noProof/>
                <w:webHidden/>
              </w:rPr>
            </w:r>
            <w:r w:rsidR="000D66E5" w:rsidRPr="000D66E5">
              <w:rPr>
                <w:noProof/>
                <w:webHidden/>
              </w:rPr>
              <w:fldChar w:fldCharType="separate"/>
            </w:r>
            <w:r w:rsidR="000D66E5" w:rsidRPr="000D66E5">
              <w:rPr>
                <w:noProof/>
                <w:webHidden/>
              </w:rPr>
              <w:t>4</w:t>
            </w:r>
            <w:r w:rsidR="000D66E5" w:rsidRPr="000D66E5">
              <w:rPr>
                <w:noProof/>
                <w:webHidden/>
              </w:rPr>
              <w:fldChar w:fldCharType="end"/>
            </w:r>
          </w:hyperlink>
        </w:p>
        <w:p w14:paraId="2DA81DFA" w14:textId="1BFDC98A"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592" w:history="1">
            <w:r w:rsidR="000D66E5" w:rsidRPr="000D66E5">
              <w:rPr>
                <w:rStyle w:val="Hyperlink"/>
                <w:rFonts w:ascii="Times New Roman" w:eastAsia="Times New Roman" w:hAnsi="Times New Roman" w:cs="Times New Roman"/>
                <w:b/>
                <w:bCs/>
                <w:noProof/>
              </w:rPr>
              <w:t>1.1 Purpose</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_Toc152077592 \h </w:instrText>
            </w:r>
            <w:r w:rsidR="000D66E5" w:rsidRPr="000D66E5">
              <w:rPr>
                <w:noProof/>
                <w:webHidden/>
              </w:rPr>
            </w:r>
            <w:r w:rsidR="000D66E5" w:rsidRPr="000D66E5">
              <w:rPr>
                <w:noProof/>
                <w:webHidden/>
              </w:rPr>
              <w:fldChar w:fldCharType="separate"/>
            </w:r>
            <w:r w:rsidR="000D66E5" w:rsidRPr="000D66E5">
              <w:rPr>
                <w:noProof/>
                <w:webHidden/>
              </w:rPr>
              <w:t>5</w:t>
            </w:r>
            <w:r w:rsidR="000D66E5" w:rsidRPr="000D66E5">
              <w:rPr>
                <w:noProof/>
                <w:webHidden/>
              </w:rPr>
              <w:fldChar w:fldCharType="end"/>
            </w:r>
          </w:hyperlink>
        </w:p>
        <w:p w14:paraId="2592C129" w14:textId="6783DC5D"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593" w:history="1">
            <w:r w:rsidR="000D66E5" w:rsidRPr="000D66E5">
              <w:rPr>
                <w:rStyle w:val="Hyperlink"/>
                <w:rFonts w:ascii="Times New Roman" w:eastAsia="Times New Roman" w:hAnsi="Times New Roman" w:cs="Times New Roman"/>
                <w:b/>
                <w:bCs/>
                <w:noProof/>
              </w:rPr>
              <w:t>1.2 References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_Toc152077593 \h </w:instrText>
            </w:r>
            <w:r w:rsidR="000D66E5" w:rsidRPr="000D66E5">
              <w:rPr>
                <w:noProof/>
                <w:webHidden/>
              </w:rPr>
            </w:r>
            <w:r w:rsidR="000D66E5" w:rsidRPr="000D66E5">
              <w:rPr>
                <w:noProof/>
                <w:webHidden/>
              </w:rPr>
              <w:fldChar w:fldCharType="separate"/>
            </w:r>
            <w:r w:rsidR="000D66E5" w:rsidRPr="000D66E5">
              <w:rPr>
                <w:noProof/>
                <w:webHidden/>
              </w:rPr>
              <w:t>6</w:t>
            </w:r>
            <w:r w:rsidR="000D66E5" w:rsidRPr="000D66E5">
              <w:rPr>
                <w:noProof/>
                <w:webHidden/>
              </w:rPr>
              <w:fldChar w:fldCharType="end"/>
            </w:r>
          </w:hyperlink>
        </w:p>
        <w:p w14:paraId="0A09045C" w14:textId="7F0A74C7"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594" w:history="1">
            <w:r w:rsidR="000D66E5" w:rsidRPr="000D66E5">
              <w:rPr>
                <w:rStyle w:val="Hyperlink"/>
                <w:rFonts w:ascii="Times New Roman" w:hAnsi="Times New Roman" w:cs="Times New Roman"/>
                <w:b/>
                <w:bCs/>
                <w:noProof/>
              </w:rPr>
              <w:t>1.3 Organization</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_Toc152077594 \h </w:instrText>
            </w:r>
            <w:r w:rsidR="000D66E5" w:rsidRPr="000D66E5">
              <w:rPr>
                <w:noProof/>
                <w:webHidden/>
              </w:rPr>
            </w:r>
            <w:r w:rsidR="000D66E5" w:rsidRPr="000D66E5">
              <w:rPr>
                <w:noProof/>
                <w:webHidden/>
              </w:rPr>
              <w:fldChar w:fldCharType="separate"/>
            </w:r>
            <w:r w:rsidR="000D66E5" w:rsidRPr="000D66E5">
              <w:rPr>
                <w:noProof/>
                <w:webHidden/>
              </w:rPr>
              <w:t>7</w:t>
            </w:r>
            <w:r w:rsidR="000D66E5" w:rsidRPr="000D66E5">
              <w:rPr>
                <w:noProof/>
                <w:webHidden/>
              </w:rPr>
              <w:fldChar w:fldCharType="end"/>
            </w:r>
          </w:hyperlink>
        </w:p>
        <w:p w14:paraId="16F8F552" w14:textId="01FE5EBD" w:rsidR="000D66E5" w:rsidRPr="000D66E5" w:rsidRDefault="00000000" w:rsidP="2A40C812">
          <w:pPr>
            <w:pStyle w:val="TOC1"/>
            <w:tabs>
              <w:tab w:val="right" w:leader="dot" w:pos="9350"/>
            </w:tabs>
            <w:rPr>
              <w:rFonts w:eastAsiaTheme="minorEastAsia" w:cstheme="minorBidi"/>
              <w:b w:val="0"/>
              <w:bCs w:val="0"/>
              <w:i w:val="0"/>
              <w:iCs w:val="0"/>
              <w:noProof/>
              <w:kern w:val="2"/>
              <w14:ligatures w14:val="standardContextual"/>
            </w:rPr>
          </w:pPr>
          <w:hyperlink w:anchor="_Toc152077595" w:history="1">
            <w:r w:rsidR="000D66E5" w:rsidRPr="000D66E5">
              <w:rPr>
                <w:rStyle w:val="Hyperlink"/>
                <w:rFonts w:ascii="Times New Roman" w:eastAsia="Times New Roman" w:hAnsi="Times New Roman" w:cs="Times New Roman"/>
                <w:noProof/>
              </w:rPr>
              <w:t>2. Test Objective</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_Toc152077595 \h </w:instrText>
            </w:r>
            <w:r w:rsidR="000D66E5" w:rsidRPr="000D66E5">
              <w:rPr>
                <w:noProof/>
                <w:webHidden/>
              </w:rPr>
            </w:r>
            <w:r w:rsidR="000D66E5" w:rsidRPr="000D66E5">
              <w:rPr>
                <w:noProof/>
                <w:webHidden/>
              </w:rPr>
              <w:fldChar w:fldCharType="separate"/>
            </w:r>
            <w:r w:rsidR="000D66E5" w:rsidRPr="000D66E5">
              <w:rPr>
                <w:noProof/>
                <w:webHidden/>
              </w:rPr>
              <w:t>7</w:t>
            </w:r>
            <w:r w:rsidR="000D66E5" w:rsidRPr="000D66E5">
              <w:rPr>
                <w:noProof/>
                <w:webHidden/>
              </w:rPr>
              <w:fldChar w:fldCharType="end"/>
            </w:r>
          </w:hyperlink>
        </w:p>
        <w:p w14:paraId="67E81198" w14:textId="49B10FBC"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596" w:history="1">
            <w:r w:rsidR="000D66E5" w:rsidRPr="000D66E5">
              <w:rPr>
                <w:rStyle w:val="Hyperlink"/>
                <w:rFonts w:ascii="Times New Roman" w:eastAsia="Times New Roman" w:hAnsi="Times New Roman" w:cs="Times New Roman"/>
                <w:b/>
                <w:bCs/>
                <w:noProof/>
              </w:rPr>
              <w:t>2.2 Verifying System Performance</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_Toc152077596 \h </w:instrText>
            </w:r>
            <w:r w:rsidR="000D66E5" w:rsidRPr="000D66E5">
              <w:rPr>
                <w:noProof/>
                <w:webHidden/>
              </w:rPr>
            </w:r>
            <w:r w:rsidR="000D66E5" w:rsidRPr="000D66E5">
              <w:rPr>
                <w:noProof/>
                <w:webHidden/>
              </w:rPr>
              <w:fldChar w:fldCharType="separate"/>
            </w:r>
            <w:r w:rsidR="000D66E5" w:rsidRPr="000D66E5">
              <w:rPr>
                <w:noProof/>
                <w:webHidden/>
              </w:rPr>
              <w:t>7</w:t>
            </w:r>
            <w:r w:rsidR="000D66E5" w:rsidRPr="000D66E5">
              <w:rPr>
                <w:noProof/>
                <w:webHidden/>
              </w:rPr>
              <w:fldChar w:fldCharType="end"/>
            </w:r>
          </w:hyperlink>
        </w:p>
        <w:p w14:paraId="4CF7E702" w14:textId="23F3F96A"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597" w:history="1">
            <w:r w:rsidR="000D66E5" w:rsidRPr="000D66E5">
              <w:rPr>
                <w:rStyle w:val="Hyperlink"/>
                <w:rFonts w:ascii="Times New Roman" w:eastAsia="Times New Roman" w:hAnsi="Times New Roman" w:cs="Times New Roman"/>
                <w:b/>
                <w:bCs/>
                <w:noProof/>
              </w:rPr>
              <w:t>2.3 Ensuring Security and Reliability</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_Toc152077597 \h </w:instrText>
            </w:r>
            <w:r w:rsidR="000D66E5" w:rsidRPr="000D66E5">
              <w:rPr>
                <w:noProof/>
                <w:webHidden/>
              </w:rPr>
            </w:r>
            <w:r w:rsidR="000D66E5" w:rsidRPr="000D66E5">
              <w:rPr>
                <w:noProof/>
                <w:webHidden/>
              </w:rPr>
              <w:fldChar w:fldCharType="separate"/>
            </w:r>
            <w:r w:rsidR="000D66E5" w:rsidRPr="000D66E5">
              <w:rPr>
                <w:noProof/>
                <w:webHidden/>
              </w:rPr>
              <w:t>7</w:t>
            </w:r>
            <w:r w:rsidR="000D66E5" w:rsidRPr="000D66E5">
              <w:rPr>
                <w:noProof/>
                <w:webHidden/>
              </w:rPr>
              <w:fldChar w:fldCharType="end"/>
            </w:r>
          </w:hyperlink>
        </w:p>
        <w:p w14:paraId="5D661C0E" w14:textId="6CCC0900" w:rsidR="000D66E5" w:rsidRPr="000D66E5" w:rsidRDefault="00000000" w:rsidP="2A40C812">
          <w:pPr>
            <w:pStyle w:val="TOC1"/>
            <w:tabs>
              <w:tab w:val="right" w:leader="dot" w:pos="9350"/>
            </w:tabs>
            <w:rPr>
              <w:rFonts w:eastAsiaTheme="minorEastAsia" w:cstheme="minorBidi"/>
              <w:b w:val="0"/>
              <w:bCs w:val="0"/>
              <w:i w:val="0"/>
              <w:iCs w:val="0"/>
              <w:noProof/>
              <w:kern w:val="2"/>
              <w14:ligatures w14:val="standardContextual"/>
            </w:rPr>
          </w:pPr>
          <w:hyperlink w:anchor="_Toc152077598" w:history="1">
            <w:r w:rsidR="000D66E5" w:rsidRPr="000D66E5">
              <w:rPr>
                <w:rStyle w:val="Hyperlink"/>
                <w:rFonts w:ascii="Times New Roman" w:hAnsi="Times New Roman" w:cs="Times New Roman"/>
                <w:noProof/>
              </w:rPr>
              <w:t>3. Test Strategy</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_Toc152077598 \h </w:instrText>
            </w:r>
            <w:r w:rsidR="000D66E5" w:rsidRPr="000D66E5">
              <w:rPr>
                <w:noProof/>
                <w:webHidden/>
              </w:rPr>
            </w:r>
            <w:r w:rsidR="000D66E5" w:rsidRPr="000D66E5">
              <w:rPr>
                <w:noProof/>
                <w:webHidden/>
              </w:rPr>
              <w:fldChar w:fldCharType="separate"/>
            </w:r>
            <w:r w:rsidR="000D66E5" w:rsidRPr="000D66E5">
              <w:rPr>
                <w:noProof/>
                <w:webHidden/>
              </w:rPr>
              <w:t>8</w:t>
            </w:r>
            <w:r w:rsidR="000D66E5" w:rsidRPr="000D66E5">
              <w:rPr>
                <w:noProof/>
                <w:webHidden/>
              </w:rPr>
              <w:fldChar w:fldCharType="end"/>
            </w:r>
          </w:hyperlink>
        </w:p>
        <w:p w14:paraId="314F273E" w14:textId="27F352D9"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599" w:history="1">
            <w:r w:rsidR="000D66E5" w:rsidRPr="000D66E5">
              <w:rPr>
                <w:rStyle w:val="Hyperlink"/>
                <w:rFonts w:ascii="Times New Roman" w:eastAsia="Times New Roman" w:hAnsi="Times New Roman" w:cs="Times New Roman"/>
                <w:b/>
                <w:bCs/>
                <w:noProof/>
              </w:rPr>
              <w:t>3.1 Test Type and Tools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_Toc152077599 \h </w:instrText>
            </w:r>
            <w:r w:rsidR="000D66E5" w:rsidRPr="000D66E5">
              <w:rPr>
                <w:noProof/>
                <w:webHidden/>
              </w:rPr>
            </w:r>
            <w:r w:rsidR="000D66E5" w:rsidRPr="000D66E5">
              <w:rPr>
                <w:noProof/>
                <w:webHidden/>
              </w:rPr>
              <w:fldChar w:fldCharType="separate"/>
            </w:r>
            <w:r w:rsidR="000D66E5" w:rsidRPr="000D66E5">
              <w:rPr>
                <w:noProof/>
                <w:webHidden/>
              </w:rPr>
              <w:t>8</w:t>
            </w:r>
            <w:r w:rsidR="000D66E5" w:rsidRPr="000D66E5">
              <w:rPr>
                <w:noProof/>
                <w:webHidden/>
              </w:rPr>
              <w:fldChar w:fldCharType="end"/>
            </w:r>
          </w:hyperlink>
        </w:p>
        <w:p w14:paraId="44A14D6A" w14:textId="1E130849"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00" w:history="1">
            <w:r w:rsidR="000D66E5" w:rsidRPr="000D66E5">
              <w:rPr>
                <w:rStyle w:val="Hyperlink"/>
                <w:rFonts w:ascii="Times New Roman" w:eastAsia="Times New Roman" w:hAnsi="Times New Roman" w:cs="Times New Roman"/>
                <w:b/>
                <w:bCs/>
                <w:noProof/>
              </w:rPr>
              <w:t>3.2 Testing Levels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_Toc152077600 \h </w:instrText>
            </w:r>
            <w:r w:rsidR="000D66E5" w:rsidRPr="000D66E5">
              <w:rPr>
                <w:noProof/>
                <w:webHidden/>
              </w:rPr>
            </w:r>
            <w:r w:rsidR="000D66E5" w:rsidRPr="000D66E5">
              <w:rPr>
                <w:noProof/>
                <w:webHidden/>
              </w:rPr>
              <w:fldChar w:fldCharType="separate"/>
            </w:r>
            <w:r w:rsidR="000D66E5" w:rsidRPr="000D66E5">
              <w:rPr>
                <w:noProof/>
                <w:webHidden/>
              </w:rPr>
              <w:t>8</w:t>
            </w:r>
            <w:r w:rsidR="000D66E5" w:rsidRPr="000D66E5">
              <w:rPr>
                <w:noProof/>
                <w:webHidden/>
              </w:rPr>
              <w:fldChar w:fldCharType="end"/>
            </w:r>
          </w:hyperlink>
        </w:p>
        <w:p w14:paraId="7B23B7D1" w14:textId="59F08FEE" w:rsidR="000D66E5" w:rsidRPr="000D66E5" w:rsidRDefault="00000000" w:rsidP="2A40C812">
          <w:pPr>
            <w:pStyle w:val="TOC1"/>
            <w:tabs>
              <w:tab w:val="right" w:leader="dot" w:pos="9350"/>
            </w:tabs>
            <w:rPr>
              <w:rFonts w:eastAsiaTheme="minorEastAsia" w:cstheme="minorBidi"/>
              <w:b w:val="0"/>
              <w:bCs w:val="0"/>
              <w:i w:val="0"/>
              <w:iCs w:val="0"/>
              <w:noProof/>
              <w:kern w:val="2"/>
              <w14:ligatures w14:val="standardContextual"/>
            </w:rPr>
          </w:pPr>
          <w:hyperlink w:anchor="_Toc152077601" w:history="1">
            <w:r w:rsidR="000D66E5" w:rsidRPr="000D66E5">
              <w:rPr>
                <w:rStyle w:val="Hyperlink"/>
                <w:rFonts w:ascii="Times New Roman" w:eastAsia="Times New Roman" w:hAnsi="Times New Roman" w:cs="Times New Roman"/>
                <w:noProof/>
              </w:rPr>
              <w:t>4. Test Scope</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_Toc152077601 \h </w:instrText>
            </w:r>
            <w:r w:rsidR="000D66E5" w:rsidRPr="000D66E5">
              <w:rPr>
                <w:noProof/>
                <w:webHidden/>
              </w:rPr>
            </w:r>
            <w:r w:rsidR="000D66E5" w:rsidRPr="000D66E5">
              <w:rPr>
                <w:noProof/>
                <w:webHidden/>
              </w:rPr>
              <w:fldChar w:fldCharType="separate"/>
            </w:r>
            <w:r w:rsidR="000D66E5" w:rsidRPr="000D66E5">
              <w:rPr>
                <w:noProof/>
                <w:webHidden/>
              </w:rPr>
              <w:t>9</w:t>
            </w:r>
            <w:r w:rsidR="000D66E5" w:rsidRPr="000D66E5">
              <w:rPr>
                <w:noProof/>
                <w:webHidden/>
              </w:rPr>
              <w:fldChar w:fldCharType="end"/>
            </w:r>
          </w:hyperlink>
        </w:p>
        <w:p w14:paraId="244FC4BD" w14:textId="6055C470" w:rsidR="000D66E5" w:rsidRPr="000D66E5" w:rsidRDefault="00000000" w:rsidP="2A40C812">
          <w:pPr>
            <w:pStyle w:val="TOC1"/>
            <w:tabs>
              <w:tab w:val="right" w:leader="dot" w:pos="9350"/>
            </w:tabs>
            <w:rPr>
              <w:rFonts w:eastAsiaTheme="minorEastAsia" w:cstheme="minorBidi"/>
              <w:b w:val="0"/>
              <w:bCs w:val="0"/>
              <w:i w:val="0"/>
              <w:iCs w:val="0"/>
              <w:noProof/>
              <w:kern w:val="2"/>
              <w14:ligatures w14:val="standardContextual"/>
            </w:rPr>
          </w:pPr>
          <w:hyperlink w:anchor="_Toc152077602" w:history="1">
            <w:r w:rsidR="000D66E5" w:rsidRPr="000D66E5">
              <w:rPr>
                <w:rStyle w:val="Hyperlink"/>
                <w:rFonts w:ascii="Times New Roman" w:eastAsia="Times New Roman" w:hAnsi="Times New Roman" w:cs="Times New Roman"/>
                <w:noProof/>
              </w:rPr>
              <w:t>5. Test Deliverables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_Toc152077602 \h </w:instrText>
            </w:r>
            <w:r w:rsidR="000D66E5" w:rsidRPr="000D66E5">
              <w:rPr>
                <w:noProof/>
                <w:webHidden/>
              </w:rPr>
            </w:r>
            <w:r w:rsidR="000D66E5" w:rsidRPr="000D66E5">
              <w:rPr>
                <w:noProof/>
                <w:webHidden/>
              </w:rPr>
              <w:fldChar w:fldCharType="separate"/>
            </w:r>
            <w:r w:rsidR="000D66E5" w:rsidRPr="000D66E5">
              <w:rPr>
                <w:noProof/>
                <w:webHidden/>
              </w:rPr>
              <w:t>11</w:t>
            </w:r>
            <w:r w:rsidR="000D66E5" w:rsidRPr="000D66E5">
              <w:rPr>
                <w:noProof/>
                <w:webHidden/>
              </w:rPr>
              <w:fldChar w:fldCharType="end"/>
            </w:r>
          </w:hyperlink>
        </w:p>
        <w:p w14:paraId="233B4B39" w14:textId="70D8B24C"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03" w:history="1">
            <w:r w:rsidR="000D66E5" w:rsidRPr="000D66E5">
              <w:rPr>
                <w:rStyle w:val="Hyperlink"/>
                <w:rFonts w:ascii="Times New Roman" w:eastAsia="Times New Roman" w:hAnsi="Times New Roman" w:cs="Times New Roman"/>
                <w:b/>
                <w:bCs/>
                <w:noProof/>
              </w:rPr>
              <w:t>5.1 Unit Tests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_Toc152077603 \h </w:instrText>
            </w:r>
            <w:r w:rsidR="000D66E5" w:rsidRPr="000D66E5">
              <w:rPr>
                <w:noProof/>
                <w:webHidden/>
              </w:rPr>
            </w:r>
            <w:r w:rsidR="000D66E5" w:rsidRPr="000D66E5">
              <w:rPr>
                <w:noProof/>
                <w:webHidden/>
              </w:rPr>
              <w:fldChar w:fldCharType="separate"/>
            </w:r>
            <w:r w:rsidR="000D66E5" w:rsidRPr="000D66E5">
              <w:rPr>
                <w:noProof/>
                <w:webHidden/>
              </w:rPr>
              <w:t>11</w:t>
            </w:r>
            <w:r w:rsidR="000D66E5" w:rsidRPr="000D66E5">
              <w:rPr>
                <w:noProof/>
                <w:webHidden/>
              </w:rPr>
              <w:fldChar w:fldCharType="end"/>
            </w:r>
          </w:hyperlink>
        </w:p>
        <w:p w14:paraId="34C184E7" w14:textId="050C5C1D"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04" w:history="1">
            <w:r w:rsidR="000D66E5" w:rsidRPr="000D66E5">
              <w:rPr>
                <w:rStyle w:val="Hyperlink"/>
                <w:rFonts w:ascii="Times New Roman" w:hAnsi="Times New Roman" w:cs="Times New Roman"/>
                <w:b/>
                <w:bCs/>
                <w:noProof/>
              </w:rPr>
              <w:t>5.1.1 Sign Up Unit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_Toc152077604 \h </w:instrText>
            </w:r>
            <w:r w:rsidR="000D66E5" w:rsidRPr="000D66E5">
              <w:rPr>
                <w:noProof/>
                <w:webHidden/>
              </w:rPr>
            </w:r>
            <w:r w:rsidR="000D66E5" w:rsidRPr="000D66E5">
              <w:rPr>
                <w:noProof/>
                <w:webHidden/>
              </w:rPr>
              <w:fldChar w:fldCharType="separate"/>
            </w:r>
            <w:r w:rsidR="000D66E5" w:rsidRPr="000D66E5">
              <w:rPr>
                <w:noProof/>
                <w:webHidden/>
              </w:rPr>
              <w:t>12</w:t>
            </w:r>
            <w:r w:rsidR="000D66E5" w:rsidRPr="000D66E5">
              <w:rPr>
                <w:noProof/>
                <w:webHidden/>
              </w:rPr>
              <w:fldChar w:fldCharType="end"/>
            </w:r>
          </w:hyperlink>
        </w:p>
        <w:p w14:paraId="7F14586C" w14:textId="48951C82"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05" w:history="1">
            <w:r w:rsidR="000D66E5" w:rsidRPr="000D66E5">
              <w:rPr>
                <w:rStyle w:val="Hyperlink"/>
                <w:noProof/>
              </w:rPr>
              <w:t>5.1.2 Login Page Unit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_Toc152077605 \h </w:instrText>
            </w:r>
            <w:r w:rsidR="000D66E5" w:rsidRPr="000D66E5">
              <w:rPr>
                <w:noProof/>
                <w:webHidden/>
              </w:rPr>
            </w:r>
            <w:r w:rsidR="000D66E5" w:rsidRPr="000D66E5">
              <w:rPr>
                <w:noProof/>
                <w:webHidden/>
              </w:rPr>
              <w:fldChar w:fldCharType="separate"/>
            </w:r>
            <w:r w:rsidR="000D66E5" w:rsidRPr="000D66E5">
              <w:rPr>
                <w:noProof/>
                <w:webHidden/>
              </w:rPr>
              <w:t>13</w:t>
            </w:r>
            <w:r w:rsidR="000D66E5" w:rsidRPr="000D66E5">
              <w:rPr>
                <w:noProof/>
                <w:webHidden/>
              </w:rPr>
              <w:fldChar w:fldCharType="end"/>
            </w:r>
          </w:hyperlink>
        </w:p>
        <w:p w14:paraId="4A912484" w14:textId="1D68B294"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06" w:history="1">
            <w:r w:rsidR="000D66E5" w:rsidRPr="000D66E5">
              <w:rPr>
                <w:rStyle w:val="Hyperlink"/>
                <w:rFonts w:ascii="Times New Roman" w:eastAsia="Times New Roman" w:hAnsi="Times New Roman" w:cs="Times New Roman"/>
                <w:b/>
                <w:bCs/>
                <w:noProof/>
              </w:rPr>
              <w:t>5.1.3 Profile Page Unit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_Toc152077606 \h </w:instrText>
            </w:r>
            <w:r w:rsidR="000D66E5" w:rsidRPr="000D66E5">
              <w:rPr>
                <w:noProof/>
                <w:webHidden/>
              </w:rPr>
            </w:r>
            <w:r w:rsidR="000D66E5" w:rsidRPr="000D66E5">
              <w:rPr>
                <w:noProof/>
                <w:webHidden/>
              </w:rPr>
              <w:fldChar w:fldCharType="separate"/>
            </w:r>
            <w:r w:rsidR="000D66E5" w:rsidRPr="000D66E5">
              <w:rPr>
                <w:noProof/>
                <w:webHidden/>
              </w:rPr>
              <w:t>15</w:t>
            </w:r>
            <w:r w:rsidR="000D66E5" w:rsidRPr="000D66E5">
              <w:rPr>
                <w:noProof/>
                <w:webHidden/>
              </w:rPr>
              <w:fldChar w:fldCharType="end"/>
            </w:r>
          </w:hyperlink>
        </w:p>
        <w:p w14:paraId="3D32AA67" w14:textId="2F7D6551"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07" w:history="1">
            <w:r w:rsidR="000D66E5" w:rsidRPr="000D66E5">
              <w:rPr>
                <w:rStyle w:val="Hyperlink"/>
                <w:rFonts w:ascii="Times New Roman" w:eastAsia="Times New Roman" w:hAnsi="Times New Roman" w:cs="Times New Roman"/>
                <w:b/>
                <w:bCs/>
                <w:noProof/>
              </w:rPr>
              <w:t>5.1.4 Order Menu Page Unit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_Toc152077607 \h </w:instrText>
            </w:r>
            <w:r w:rsidR="000D66E5" w:rsidRPr="000D66E5">
              <w:rPr>
                <w:noProof/>
                <w:webHidden/>
              </w:rPr>
            </w:r>
            <w:r w:rsidR="000D66E5" w:rsidRPr="000D66E5">
              <w:rPr>
                <w:noProof/>
                <w:webHidden/>
              </w:rPr>
              <w:fldChar w:fldCharType="separate"/>
            </w:r>
            <w:r w:rsidR="000D66E5" w:rsidRPr="000D66E5">
              <w:rPr>
                <w:noProof/>
                <w:webHidden/>
              </w:rPr>
              <w:t>16</w:t>
            </w:r>
            <w:r w:rsidR="000D66E5" w:rsidRPr="000D66E5">
              <w:rPr>
                <w:noProof/>
                <w:webHidden/>
              </w:rPr>
              <w:fldChar w:fldCharType="end"/>
            </w:r>
          </w:hyperlink>
        </w:p>
        <w:p w14:paraId="5BC01213" w14:textId="537CD909"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08" w:history="1">
            <w:r w:rsidR="000D66E5" w:rsidRPr="000D66E5">
              <w:rPr>
                <w:rStyle w:val="Hyperlink"/>
                <w:rFonts w:ascii="Times New Roman" w:hAnsi="Times New Roman" w:cs="Times New Roman"/>
                <w:b/>
                <w:bCs/>
                <w:noProof/>
              </w:rPr>
              <w:t>5.1.5 Cart Page Unit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_Toc152077608 \h </w:instrText>
            </w:r>
            <w:r w:rsidR="000D66E5" w:rsidRPr="000D66E5">
              <w:rPr>
                <w:noProof/>
                <w:webHidden/>
              </w:rPr>
            </w:r>
            <w:r w:rsidR="000D66E5" w:rsidRPr="000D66E5">
              <w:rPr>
                <w:noProof/>
                <w:webHidden/>
              </w:rPr>
              <w:fldChar w:fldCharType="separate"/>
            </w:r>
            <w:r w:rsidR="000D66E5" w:rsidRPr="000D66E5">
              <w:rPr>
                <w:noProof/>
                <w:webHidden/>
              </w:rPr>
              <w:t>18</w:t>
            </w:r>
            <w:r w:rsidR="000D66E5" w:rsidRPr="000D66E5">
              <w:rPr>
                <w:noProof/>
                <w:webHidden/>
              </w:rPr>
              <w:fldChar w:fldCharType="end"/>
            </w:r>
          </w:hyperlink>
        </w:p>
        <w:p w14:paraId="728248E1" w14:textId="5B00D93C"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09" w:history="1">
            <w:r w:rsidR="000D66E5" w:rsidRPr="000D66E5">
              <w:rPr>
                <w:rStyle w:val="Hyperlink"/>
                <w:rFonts w:ascii="Times New Roman" w:hAnsi="Times New Roman" w:cs="Times New Roman"/>
                <w:b/>
                <w:bCs/>
                <w:noProof/>
              </w:rPr>
              <w:t>5.1.6 Manage Employee Page Unit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_Toc152077609 \h </w:instrText>
            </w:r>
            <w:r w:rsidR="000D66E5" w:rsidRPr="000D66E5">
              <w:rPr>
                <w:noProof/>
                <w:webHidden/>
              </w:rPr>
            </w:r>
            <w:r w:rsidR="000D66E5" w:rsidRPr="000D66E5">
              <w:rPr>
                <w:noProof/>
                <w:webHidden/>
              </w:rPr>
              <w:fldChar w:fldCharType="separate"/>
            </w:r>
            <w:r w:rsidR="000D66E5" w:rsidRPr="000D66E5">
              <w:rPr>
                <w:noProof/>
                <w:webHidden/>
              </w:rPr>
              <w:t>23</w:t>
            </w:r>
            <w:r w:rsidR="000D66E5" w:rsidRPr="000D66E5">
              <w:rPr>
                <w:noProof/>
                <w:webHidden/>
              </w:rPr>
              <w:fldChar w:fldCharType="end"/>
            </w:r>
          </w:hyperlink>
        </w:p>
        <w:p w14:paraId="0B32C1BF" w14:textId="4A9D4E1E"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10" w:history="1">
            <w:r w:rsidR="000D66E5" w:rsidRPr="000D66E5">
              <w:rPr>
                <w:rStyle w:val="Hyperlink"/>
                <w:rFonts w:ascii="Times New Roman" w:eastAsia="Times New Roman" w:hAnsi="Times New Roman" w:cs="Times New Roman"/>
                <w:b/>
                <w:bCs/>
                <w:noProof/>
              </w:rPr>
              <w:t>5.1.7 Time Clock Page Unit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_Toc152077610 \h </w:instrText>
            </w:r>
            <w:r w:rsidR="000D66E5" w:rsidRPr="000D66E5">
              <w:rPr>
                <w:noProof/>
                <w:webHidden/>
              </w:rPr>
            </w:r>
            <w:r w:rsidR="000D66E5" w:rsidRPr="000D66E5">
              <w:rPr>
                <w:noProof/>
                <w:webHidden/>
              </w:rPr>
              <w:fldChar w:fldCharType="separate"/>
            </w:r>
            <w:r w:rsidR="000D66E5" w:rsidRPr="000D66E5">
              <w:rPr>
                <w:noProof/>
                <w:webHidden/>
              </w:rPr>
              <w:t>24</w:t>
            </w:r>
            <w:r w:rsidR="000D66E5" w:rsidRPr="000D66E5">
              <w:rPr>
                <w:noProof/>
                <w:webHidden/>
              </w:rPr>
              <w:fldChar w:fldCharType="end"/>
            </w:r>
          </w:hyperlink>
        </w:p>
        <w:p w14:paraId="353F8658" w14:textId="378B4A8E"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11" w:history="1">
            <w:r w:rsidR="000D66E5" w:rsidRPr="000D66E5">
              <w:rPr>
                <w:rStyle w:val="Hyperlink"/>
                <w:rFonts w:ascii="Times New Roman" w:eastAsia="Times New Roman" w:hAnsi="Times New Roman" w:cs="Times New Roman"/>
                <w:b/>
                <w:bCs/>
                <w:noProof/>
              </w:rPr>
              <w:t>5.1.8 Inventory View Page Unit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_Toc152077611 \h </w:instrText>
            </w:r>
            <w:r w:rsidR="000D66E5" w:rsidRPr="000D66E5">
              <w:rPr>
                <w:noProof/>
                <w:webHidden/>
              </w:rPr>
            </w:r>
            <w:r w:rsidR="000D66E5" w:rsidRPr="000D66E5">
              <w:rPr>
                <w:noProof/>
                <w:webHidden/>
              </w:rPr>
              <w:fldChar w:fldCharType="separate"/>
            </w:r>
            <w:r w:rsidR="000D66E5" w:rsidRPr="000D66E5">
              <w:rPr>
                <w:noProof/>
                <w:webHidden/>
              </w:rPr>
              <w:t>26</w:t>
            </w:r>
            <w:r w:rsidR="000D66E5" w:rsidRPr="000D66E5">
              <w:rPr>
                <w:noProof/>
                <w:webHidden/>
              </w:rPr>
              <w:fldChar w:fldCharType="end"/>
            </w:r>
          </w:hyperlink>
        </w:p>
        <w:p w14:paraId="61119C28" w14:textId="54C546B6"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12" w:history="1">
            <w:r w:rsidR="000D66E5" w:rsidRPr="000D66E5">
              <w:rPr>
                <w:rStyle w:val="Hyperlink"/>
                <w:rFonts w:ascii="Times New Roman" w:hAnsi="Times New Roman" w:cs="Times New Roman"/>
                <w:b/>
                <w:bCs/>
                <w:noProof/>
              </w:rPr>
              <w:t>5.1.9 Inventory Add Item Form Page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_Toc152077612 \h </w:instrText>
            </w:r>
            <w:r w:rsidR="000D66E5" w:rsidRPr="000D66E5">
              <w:rPr>
                <w:noProof/>
                <w:webHidden/>
              </w:rPr>
            </w:r>
            <w:r w:rsidR="000D66E5" w:rsidRPr="000D66E5">
              <w:rPr>
                <w:noProof/>
                <w:webHidden/>
              </w:rPr>
              <w:fldChar w:fldCharType="separate"/>
            </w:r>
            <w:r w:rsidR="000D66E5" w:rsidRPr="000D66E5">
              <w:rPr>
                <w:noProof/>
                <w:webHidden/>
              </w:rPr>
              <w:t>29</w:t>
            </w:r>
            <w:r w:rsidR="000D66E5" w:rsidRPr="000D66E5">
              <w:rPr>
                <w:noProof/>
                <w:webHidden/>
              </w:rPr>
              <w:fldChar w:fldCharType="end"/>
            </w:r>
          </w:hyperlink>
        </w:p>
        <w:p w14:paraId="7BA0A197" w14:textId="35D6CF71"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13" w:history="1">
            <w:r w:rsidR="000D66E5" w:rsidRPr="000D66E5">
              <w:rPr>
                <w:rStyle w:val="Hyperlink"/>
                <w:rFonts w:ascii="Times New Roman" w:hAnsi="Times New Roman" w:cs="Times New Roman"/>
                <w:b/>
                <w:bCs/>
                <w:noProof/>
              </w:rPr>
              <w:t>5.1.10 Inventory Edit Page Unit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_Toc152077613 \h </w:instrText>
            </w:r>
            <w:r w:rsidR="000D66E5" w:rsidRPr="000D66E5">
              <w:rPr>
                <w:noProof/>
                <w:webHidden/>
              </w:rPr>
            </w:r>
            <w:r w:rsidR="000D66E5" w:rsidRPr="000D66E5">
              <w:rPr>
                <w:noProof/>
                <w:webHidden/>
              </w:rPr>
              <w:fldChar w:fldCharType="separate"/>
            </w:r>
            <w:r w:rsidR="000D66E5" w:rsidRPr="000D66E5">
              <w:rPr>
                <w:noProof/>
                <w:webHidden/>
              </w:rPr>
              <w:t>31</w:t>
            </w:r>
            <w:r w:rsidR="000D66E5" w:rsidRPr="000D66E5">
              <w:rPr>
                <w:noProof/>
                <w:webHidden/>
              </w:rPr>
              <w:fldChar w:fldCharType="end"/>
            </w:r>
          </w:hyperlink>
        </w:p>
        <w:p w14:paraId="5C640FBF" w14:textId="51CF26DD"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14" w:history="1">
            <w:r w:rsidR="000D66E5" w:rsidRPr="000D66E5">
              <w:rPr>
                <w:rStyle w:val="Hyperlink"/>
                <w:rFonts w:ascii="Times New Roman" w:hAnsi="Times New Roman" w:cs="Times New Roman"/>
                <w:b/>
                <w:bCs/>
                <w:noProof/>
              </w:rPr>
              <w:t>5.1.11 Inventory Tracking Page Unit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_Toc152077614 \h </w:instrText>
            </w:r>
            <w:r w:rsidR="000D66E5" w:rsidRPr="000D66E5">
              <w:rPr>
                <w:noProof/>
                <w:webHidden/>
              </w:rPr>
            </w:r>
            <w:r w:rsidR="000D66E5" w:rsidRPr="000D66E5">
              <w:rPr>
                <w:noProof/>
                <w:webHidden/>
              </w:rPr>
              <w:fldChar w:fldCharType="separate"/>
            </w:r>
            <w:r w:rsidR="000D66E5" w:rsidRPr="000D66E5">
              <w:rPr>
                <w:noProof/>
                <w:webHidden/>
              </w:rPr>
              <w:t>32</w:t>
            </w:r>
            <w:r w:rsidR="000D66E5" w:rsidRPr="000D66E5">
              <w:rPr>
                <w:noProof/>
                <w:webHidden/>
              </w:rPr>
              <w:fldChar w:fldCharType="end"/>
            </w:r>
          </w:hyperlink>
        </w:p>
        <w:p w14:paraId="05BCEFD4" w14:textId="378956CB"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15" w:history="1">
            <w:r w:rsidR="000D66E5" w:rsidRPr="000D66E5">
              <w:rPr>
                <w:rStyle w:val="Hyperlink"/>
                <w:rFonts w:ascii="Times New Roman" w:eastAsia="Times New Roman" w:hAnsi="Times New Roman" w:cs="Times New Roman"/>
                <w:b/>
                <w:bCs/>
                <w:noProof/>
              </w:rPr>
              <w:t>5.2 Integration Tests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_Toc152077615 \h </w:instrText>
            </w:r>
            <w:r w:rsidR="000D66E5" w:rsidRPr="000D66E5">
              <w:rPr>
                <w:noProof/>
                <w:webHidden/>
              </w:rPr>
            </w:r>
            <w:r w:rsidR="000D66E5" w:rsidRPr="000D66E5">
              <w:rPr>
                <w:noProof/>
                <w:webHidden/>
              </w:rPr>
              <w:fldChar w:fldCharType="separate"/>
            </w:r>
            <w:r w:rsidR="000D66E5" w:rsidRPr="000D66E5">
              <w:rPr>
                <w:noProof/>
                <w:webHidden/>
              </w:rPr>
              <w:t>34</w:t>
            </w:r>
            <w:r w:rsidR="000D66E5" w:rsidRPr="000D66E5">
              <w:rPr>
                <w:noProof/>
                <w:webHidden/>
              </w:rPr>
              <w:fldChar w:fldCharType="end"/>
            </w:r>
          </w:hyperlink>
        </w:p>
        <w:p w14:paraId="3C493889" w14:textId="02404C95"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16" w:history="1">
            <w:r w:rsidR="000D66E5" w:rsidRPr="000D66E5">
              <w:rPr>
                <w:rStyle w:val="Hyperlink"/>
                <w:rFonts w:ascii="Times New Roman" w:hAnsi="Times New Roman" w:cs="Times New Roman"/>
                <w:noProof/>
              </w:rPr>
              <w:t>5.2.1 Sign Up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_Toc152077616 \h </w:instrText>
            </w:r>
            <w:r w:rsidR="000D66E5" w:rsidRPr="000D66E5">
              <w:rPr>
                <w:noProof/>
                <w:webHidden/>
              </w:rPr>
            </w:r>
            <w:r w:rsidR="000D66E5" w:rsidRPr="000D66E5">
              <w:rPr>
                <w:noProof/>
                <w:webHidden/>
              </w:rPr>
              <w:fldChar w:fldCharType="separate"/>
            </w:r>
            <w:r w:rsidR="000D66E5" w:rsidRPr="000D66E5">
              <w:rPr>
                <w:noProof/>
                <w:webHidden/>
              </w:rPr>
              <w:t>34</w:t>
            </w:r>
            <w:r w:rsidR="000D66E5" w:rsidRPr="000D66E5">
              <w:rPr>
                <w:noProof/>
                <w:webHidden/>
              </w:rPr>
              <w:fldChar w:fldCharType="end"/>
            </w:r>
          </w:hyperlink>
        </w:p>
        <w:p w14:paraId="600AB32A" w14:textId="62AF6F34"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17" w:history="1">
            <w:r w:rsidR="000D66E5" w:rsidRPr="000D66E5">
              <w:rPr>
                <w:rStyle w:val="Hyperlink"/>
                <w:rFonts w:ascii="Times New Roman" w:hAnsi="Times New Roman" w:cs="Times New Roman"/>
                <w:b/>
                <w:bCs/>
                <w:noProof/>
              </w:rPr>
              <w:t>5.2.2 Login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_Toc152077617 \h </w:instrText>
            </w:r>
            <w:r w:rsidR="000D66E5" w:rsidRPr="000D66E5">
              <w:rPr>
                <w:noProof/>
                <w:webHidden/>
              </w:rPr>
            </w:r>
            <w:r w:rsidR="000D66E5" w:rsidRPr="000D66E5">
              <w:rPr>
                <w:noProof/>
                <w:webHidden/>
              </w:rPr>
              <w:fldChar w:fldCharType="separate"/>
            </w:r>
            <w:r w:rsidR="000D66E5" w:rsidRPr="000D66E5">
              <w:rPr>
                <w:noProof/>
                <w:webHidden/>
              </w:rPr>
              <w:t>36</w:t>
            </w:r>
            <w:r w:rsidR="000D66E5" w:rsidRPr="000D66E5">
              <w:rPr>
                <w:noProof/>
                <w:webHidden/>
              </w:rPr>
              <w:fldChar w:fldCharType="end"/>
            </w:r>
          </w:hyperlink>
        </w:p>
        <w:p w14:paraId="15883278" w14:textId="7F049A2D"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18" w:history="1">
            <w:r w:rsidR="000D66E5" w:rsidRPr="000D66E5">
              <w:rPr>
                <w:rStyle w:val="Hyperlink"/>
                <w:rFonts w:ascii="Times New Roman" w:eastAsia="Times New Roman" w:hAnsi="Times New Roman" w:cs="Times New Roman"/>
                <w:b/>
                <w:bCs/>
                <w:noProof/>
              </w:rPr>
              <w:t>5.2.3 Profile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_Toc152077618 \h </w:instrText>
            </w:r>
            <w:r w:rsidR="000D66E5" w:rsidRPr="000D66E5">
              <w:rPr>
                <w:noProof/>
                <w:webHidden/>
              </w:rPr>
            </w:r>
            <w:r w:rsidR="000D66E5" w:rsidRPr="000D66E5">
              <w:rPr>
                <w:noProof/>
                <w:webHidden/>
              </w:rPr>
              <w:fldChar w:fldCharType="separate"/>
            </w:r>
            <w:r w:rsidR="000D66E5" w:rsidRPr="000D66E5">
              <w:rPr>
                <w:noProof/>
                <w:webHidden/>
              </w:rPr>
              <w:t>37</w:t>
            </w:r>
            <w:r w:rsidR="000D66E5" w:rsidRPr="000D66E5">
              <w:rPr>
                <w:noProof/>
                <w:webHidden/>
              </w:rPr>
              <w:fldChar w:fldCharType="end"/>
            </w:r>
          </w:hyperlink>
        </w:p>
        <w:p w14:paraId="2504E1C3" w14:textId="54BCED63"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19" w:history="1">
            <w:r w:rsidR="000D66E5" w:rsidRPr="000D66E5">
              <w:rPr>
                <w:rStyle w:val="Hyperlink"/>
                <w:rFonts w:ascii="Times New Roman" w:eastAsia="Times New Roman" w:hAnsi="Times New Roman" w:cs="Times New Roman"/>
                <w:b/>
                <w:bCs/>
                <w:noProof/>
              </w:rPr>
              <w:t>5.2.4 Cart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_Toc152077619 \h </w:instrText>
            </w:r>
            <w:r w:rsidR="000D66E5" w:rsidRPr="000D66E5">
              <w:rPr>
                <w:noProof/>
                <w:webHidden/>
              </w:rPr>
            </w:r>
            <w:r w:rsidR="000D66E5" w:rsidRPr="000D66E5">
              <w:rPr>
                <w:noProof/>
                <w:webHidden/>
              </w:rPr>
              <w:fldChar w:fldCharType="separate"/>
            </w:r>
            <w:r w:rsidR="000D66E5" w:rsidRPr="000D66E5">
              <w:rPr>
                <w:noProof/>
                <w:webHidden/>
              </w:rPr>
              <w:t>38</w:t>
            </w:r>
            <w:r w:rsidR="000D66E5" w:rsidRPr="000D66E5">
              <w:rPr>
                <w:noProof/>
                <w:webHidden/>
              </w:rPr>
              <w:fldChar w:fldCharType="end"/>
            </w:r>
          </w:hyperlink>
        </w:p>
        <w:p w14:paraId="4755CA35" w14:textId="574BBB28"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20" w:history="1">
            <w:r w:rsidR="000D66E5" w:rsidRPr="000D66E5">
              <w:rPr>
                <w:rStyle w:val="Hyperlink"/>
                <w:rFonts w:ascii="Times New Roman" w:hAnsi="Times New Roman" w:cs="Times New Roman"/>
                <w:b/>
                <w:bCs/>
                <w:noProof/>
              </w:rPr>
              <w:t>5.2.5 Manage Employee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_Toc152077620 \h </w:instrText>
            </w:r>
            <w:r w:rsidR="000D66E5" w:rsidRPr="000D66E5">
              <w:rPr>
                <w:noProof/>
                <w:webHidden/>
              </w:rPr>
            </w:r>
            <w:r w:rsidR="000D66E5" w:rsidRPr="000D66E5">
              <w:rPr>
                <w:noProof/>
                <w:webHidden/>
              </w:rPr>
              <w:fldChar w:fldCharType="separate"/>
            </w:r>
            <w:r w:rsidR="000D66E5" w:rsidRPr="000D66E5">
              <w:rPr>
                <w:noProof/>
                <w:webHidden/>
              </w:rPr>
              <w:t>39</w:t>
            </w:r>
            <w:r w:rsidR="000D66E5" w:rsidRPr="000D66E5">
              <w:rPr>
                <w:noProof/>
                <w:webHidden/>
              </w:rPr>
              <w:fldChar w:fldCharType="end"/>
            </w:r>
          </w:hyperlink>
        </w:p>
        <w:p w14:paraId="413B4153" w14:textId="6C3F6482"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21" w:history="1">
            <w:r w:rsidR="000D66E5" w:rsidRPr="000D66E5">
              <w:rPr>
                <w:rStyle w:val="Hyperlink"/>
                <w:rFonts w:ascii="Times New Roman" w:hAnsi="Times New Roman" w:cs="Times New Roman"/>
                <w:b/>
                <w:bCs/>
                <w:noProof/>
              </w:rPr>
              <w:t>5.2.6 Time Sheet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_Toc152077621 \h </w:instrText>
            </w:r>
            <w:r w:rsidR="000D66E5" w:rsidRPr="000D66E5">
              <w:rPr>
                <w:noProof/>
                <w:webHidden/>
              </w:rPr>
            </w:r>
            <w:r w:rsidR="000D66E5" w:rsidRPr="000D66E5">
              <w:rPr>
                <w:noProof/>
                <w:webHidden/>
              </w:rPr>
              <w:fldChar w:fldCharType="separate"/>
            </w:r>
            <w:r w:rsidR="000D66E5" w:rsidRPr="000D66E5">
              <w:rPr>
                <w:noProof/>
                <w:webHidden/>
              </w:rPr>
              <w:t>42</w:t>
            </w:r>
            <w:r w:rsidR="000D66E5" w:rsidRPr="000D66E5">
              <w:rPr>
                <w:noProof/>
                <w:webHidden/>
              </w:rPr>
              <w:fldChar w:fldCharType="end"/>
            </w:r>
          </w:hyperlink>
        </w:p>
        <w:p w14:paraId="1945E07A" w14:textId="4C673A4C"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22" w:history="1">
            <w:r w:rsidR="000D66E5" w:rsidRPr="000D66E5">
              <w:rPr>
                <w:rStyle w:val="Hyperlink"/>
                <w:rFonts w:ascii="Times New Roman" w:hAnsi="Times New Roman" w:cs="Times New Roman"/>
                <w:b/>
                <w:bCs/>
                <w:noProof/>
              </w:rPr>
              <w:t>5.2.7 Order Track Page Integration Test Case</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_Toc152077622 \h </w:instrText>
            </w:r>
            <w:r w:rsidR="000D66E5" w:rsidRPr="000D66E5">
              <w:rPr>
                <w:noProof/>
                <w:webHidden/>
              </w:rPr>
            </w:r>
            <w:r w:rsidR="000D66E5" w:rsidRPr="000D66E5">
              <w:rPr>
                <w:noProof/>
                <w:webHidden/>
              </w:rPr>
              <w:fldChar w:fldCharType="separate"/>
            </w:r>
            <w:r w:rsidR="000D66E5" w:rsidRPr="000D66E5">
              <w:rPr>
                <w:noProof/>
                <w:webHidden/>
              </w:rPr>
              <w:t>43</w:t>
            </w:r>
            <w:r w:rsidR="000D66E5" w:rsidRPr="000D66E5">
              <w:rPr>
                <w:noProof/>
                <w:webHidden/>
              </w:rPr>
              <w:fldChar w:fldCharType="end"/>
            </w:r>
          </w:hyperlink>
        </w:p>
        <w:p w14:paraId="28C15B33" w14:textId="0DEB6316"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23" w:history="1">
            <w:r w:rsidR="000D66E5" w:rsidRPr="000D66E5">
              <w:rPr>
                <w:rStyle w:val="Hyperlink"/>
                <w:rFonts w:ascii="Times New Roman" w:hAnsi="Times New Roman" w:cs="Times New Roman"/>
                <w:b/>
                <w:bCs/>
                <w:noProof/>
              </w:rPr>
              <w:t>5.2.8 Inventory View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_Toc152077623 \h </w:instrText>
            </w:r>
            <w:r w:rsidR="000D66E5" w:rsidRPr="000D66E5">
              <w:rPr>
                <w:noProof/>
                <w:webHidden/>
              </w:rPr>
            </w:r>
            <w:r w:rsidR="000D66E5" w:rsidRPr="000D66E5">
              <w:rPr>
                <w:noProof/>
                <w:webHidden/>
              </w:rPr>
              <w:fldChar w:fldCharType="separate"/>
            </w:r>
            <w:r w:rsidR="000D66E5" w:rsidRPr="000D66E5">
              <w:rPr>
                <w:noProof/>
                <w:webHidden/>
              </w:rPr>
              <w:t>45</w:t>
            </w:r>
            <w:r w:rsidR="000D66E5" w:rsidRPr="000D66E5">
              <w:rPr>
                <w:noProof/>
                <w:webHidden/>
              </w:rPr>
              <w:fldChar w:fldCharType="end"/>
            </w:r>
          </w:hyperlink>
        </w:p>
        <w:p w14:paraId="1CD473D1" w14:textId="4EFCC192"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24" w:history="1">
            <w:r w:rsidR="000D66E5" w:rsidRPr="000D66E5">
              <w:rPr>
                <w:rStyle w:val="Hyperlink"/>
                <w:rFonts w:ascii="Times New Roman" w:hAnsi="Times New Roman" w:cs="Times New Roman"/>
                <w:b/>
                <w:bCs/>
                <w:noProof/>
              </w:rPr>
              <w:t>5.2.9 Inventory Add Item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_Toc152077624 \h </w:instrText>
            </w:r>
            <w:r w:rsidR="000D66E5" w:rsidRPr="000D66E5">
              <w:rPr>
                <w:noProof/>
                <w:webHidden/>
              </w:rPr>
            </w:r>
            <w:r w:rsidR="000D66E5" w:rsidRPr="000D66E5">
              <w:rPr>
                <w:noProof/>
                <w:webHidden/>
              </w:rPr>
              <w:fldChar w:fldCharType="separate"/>
            </w:r>
            <w:r w:rsidR="000D66E5" w:rsidRPr="000D66E5">
              <w:rPr>
                <w:noProof/>
                <w:webHidden/>
              </w:rPr>
              <w:t>45</w:t>
            </w:r>
            <w:r w:rsidR="000D66E5" w:rsidRPr="000D66E5">
              <w:rPr>
                <w:noProof/>
                <w:webHidden/>
              </w:rPr>
              <w:fldChar w:fldCharType="end"/>
            </w:r>
          </w:hyperlink>
        </w:p>
        <w:p w14:paraId="1D6BECEC" w14:textId="064216EA"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25" w:history="1">
            <w:r w:rsidR="000D66E5" w:rsidRPr="000D66E5">
              <w:rPr>
                <w:rStyle w:val="Hyperlink"/>
                <w:rFonts w:ascii="Times New Roman" w:hAnsi="Times New Roman" w:cs="Times New Roman"/>
                <w:b/>
                <w:bCs/>
                <w:noProof/>
              </w:rPr>
              <w:t>5.2.10 Inventory Edit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_Toc152077625 \h </w:instrText>
            </w:r>
            <w:r w:rsidR="000D66E5" w:rsidRPr="000D66E5">
              <w:rPr>
                <w:noProof/>
                <w:webHidden/>
              </w:rPr>
            </w:r>
            <w:r w:rsidR="000D66E5" w:rsidRPr="000D66E5">
              <w:rPr>
                <w:noProof/>
                <w:webHidden/>
              </w:rPr>
              <w:fldChar w:fldCharType="separate"/>
            </w:r>
            <w:r w:rsidR="000D66E5" w:rsidRPr="000D66E5">
              <w:rPr>
                <w:noProof/>
                <w:webHidden/>
              </w:rPr>
              <w:t>46</w:t>
            </w:r>
            <w:r w:rsidR="000D66E5" w:rsidRPr="000D66E5">
              <w:rPr>
                <w:noProof/>
                <w:webHidden/>
              </w:rPr>
              <w:fldChar w:fldCharType="end"/>
            </w:r>
          </w:hyperlink>
        </w:p>
        <w:p w14:paraId="506CE4F6" w14:textId="45C3520F"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26" w:history="1">
            <w:r w:rsidR="000D66E5" w:rsidRPr="000D66E5">
              <w:rPr>
                <w:rStyle w:val="Hyperlink"/>
                <w:rFonts w:ascii="Times New Roman" w:hAnsi="Times New Roman" w:cs="Times New Roman"/>
                <w:noProof/>
              </w:rPr>
              <w:t>5.2.11 Inventory Add Tracking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_Toc152077626 \h </w:instrText>
            </w:r>
            <w:r w:rsidR="000D66E5" w:rsidRPr="000D66E5">
              <w:rPr>
                <w:noProof/>
                <w:webHidden/>
              </w:rPr>
            </w:r>
            <w:r w:rsidR="000D66E5" w:rsidRPr="000D66E5">
              <w:rPr>
                <w:noProof/>
                <w:webHidden/>
              </w:rPr>
              <w:fldChar w:fldCharType="separate"/>
            </w:r>
            <w:r w:rsidR="000D66E5" w:rsidRPr="000D66E5">
              <w:rPr>
                <w:noProof/>
                <w:webHidden/>
              </w:rPr>
              <w:t>47</w:t>
            </w:r>
            <w:r w:rsidR="000D66E5" w:rsidRPr="000D66E5">
              <w:rPr>
                <w:noProof/>
                <w:webHidden/>
              </w:rPr>
              <w:fldChar w:fldCharType="end"/>
            </w:r>
          </w:hyperlink>
        </w:p>
        <w:p w14:paraId="7C98994A" w14:textId="7B80EC13"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27" w:history="1">
            <w:r w:rsidR="000D66E5" w:rsidRPr="000D66E5">
              <w:rPr>
                <w:rStyle w:val="Hyperlink"/>
                <w:rFonts w:ascii="Times New Roman" w:eastAsia="Times New Roman" w:hAnsi="Times New Roman" w:cs="Times New Roman"/>
                <w:b/>
                <w:bCs/>
                <w:noProof/>
              </w:rPr>
              <w:t>5.2.12 Contact Us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_Toc152077627 \h </w:instrText>
            </w:r>
            <w:r w:rsidR="000D66E5" w:rsidRPr="000D66E5">
              <w:rPr>
                <w:noProof/>
                <w:webHidden/>
              </w:rPr>
            </w:r>
            <w:r w:rsidR="000D66E5" w:rsidRPr="000D66E5">
              <w:rPr>
                <w:noProof/>
                <w:webHidden/>
              </w:rPr>
              <w:fldChar w:fldCharType="separate"/>
            </w:r>
            <w:r w:rsidR="000D66E5" w:rsidRPr="000D66E5">
              <w:rPr>
                <w:noProof/>
                <w:webHidden/>
              </w:rPr>
              <w:t>47</w:t>
            </w:r>
            <w:r w:rsidR="000D66E5" w:rsidRPr="000D66E5">
              <w:rPr>
                <w:noProof/>
                <w:webHidden/>
              </w:rPr>
              <w:fldChar w:fldCharType="end"/>
            </w:r>
          </w:hyperlink>
        </w:p>
        <w:p w14:paraId="053DA99E" w14:textId="109B497D"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28" w:history="1">
            <w:r w:rsidR="000D66E5" w:rsidRPr="000D66E5">
              <w:rPr>
                <w:rStyle w:val="Hyperlink"/>
                <w:rFonts w:ascii="Times New Roman" w:eastAsia="Times New Roman" w:hAnsi="Times New Roman" w:cs="Times New Roman"/>
                <w:b/>
                <w:bCs/>
                <w:noProof/>
              </w:rPr>
              <w:t>5.2.13 Forgot Password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_Toc152077628 \h </w:instrText>
            </w:r>
            <w:r w:rsidR="000D66E5" w:rsidRPr="000D66E5">
              <w:rPr>
                <w:noProof/>
                <w:webHidden/>
              </w:rPr>
            </w:r>
            <w:r w:rsidR="000D66E5" w:rsidRPr="000D66E5">
              <w:rPr>
                <w:noProof/>
                <w:webHidden/>
              </w:rPr>
              <w:fldChar w:fldCharType="separate"/>
            </w:r>
            <w:r w:rsidR="000D66E5" w:rsidRPr="000D66E5">
              <w:rPr>
                <w:noProof/>
                <w:webHidden/>
              </w:rPr>
              <w:t>49</w:t>
            </w:r>
            <w:r w:rsidR="000D66E5" w:rsidRPr="000D66E5">
              <w:rPr>
                <w:noProof/>
                <w:webHidden/>
              </w:rPr>
              <w:fldChar w:fldCharType="end"/>
            </w:r>
          </w:hyperlink>
        </w:p>
        <w:p w14:paraId="29A0BDEF" w14:textId="536DC151"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29" w:history="1">
            <w:r w:rsidR="000D66E5" w:rsidRPr="000D66E5">
              <w:rPr>
                <w:rStyle w:val="Hyperlink"/>
                <w:rFonts w:ascii="Times New Roman" w:eastAsia="Times New Roman" w:hAnsi="Times New Roman" w:cs="Times New Roman"/>
                <w:b/>
                <w:bCs/>
                <w:noProof/>
              </w:rPr>
              <w:t>5.2.14 Reset Password Page Integration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_Toc152077629 \h </w:instrText>
            </w:r>
            <w:r w:rsidR="000D66E5" w:rsidRPr="000D66E5">
              <w:rPr>
                <w:noProof/>
                <w:webHidden/>
              </w:rPr>
            </w:r>
            <w:r w:rsidR="000D66E5" w:rsidRPr="000D66E5">
              <w:rPr>
                <w:noProof/>
                <w:webHidden/>
              </w:rPr>
              <w:fldChar w:fldCharType="separate"/>
            </w:r>
            <w:r w:rsidR="000D66E5" w:rsidRPr="000D66E5">
              <w:rPr>
                <w:noProof/>
                <w:webHidden/>
              </w:rPr>
              <w:t>49</w:t>
            </w:r>
            <w:r w:rsidR="000D66E5" w:rsidRPr="000D66E5">
              <w:rPr>
                <w:noProof/>
                <w:webHidden/>
              </w:rPr>
              <w:fldChar w:fldCharType="end"/>
            </w:r>
          </w:hyperlink>
        </w:p>
        <w:p w14:paraId="16A341C2" w14:textId="269E32E0"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30" w:history="1">
            <w:r w:rsidR="000D66E5" w:rsidRPr="000D66E5">
              <w:rPr>
                <w:rStyle w:val="Hyperlink"/>
                <w:rFonts w:ascii="Times New Roman" w:eastAsia="Times New Roman" w:hAnsi="Times New Roman" w:cs="Times New Roman"/>
                <w:b/>
                <w:bCs/>
                <w:noProof/>
              </w:rPr>
              <w:t>5.3 System Tests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_Toc152077630 \h </w:instrText>
            </w:r>
            <w:r w:rsidR="000D66E5" w:rsidRPr="000D66E5">
              <w:rPr>
                <w:noProof/>
                <w:webHidden/>
              </w:rPr>
            </w:r>
            <w:r w:rsidR="000D66E5" w:rsidRPr="000D66E5">
              <w:rPr>
                <w:noProof/>
                <w:webHidden/>
              </w:rPr>
              <w:fldChar w:fldCharType="separate"/>
            </w:r>
            <w:r w:rsidR="000D66E5" w:rsidRPr="000D66E5">
              <w:rPr>
                <w:noProof/>
                <w:webHidden/>
              </w:rPr>
              <w:t>51</w:t>
            </w:r>
            <w:r w:rsidR="000D66E5" w:rsidRPr="000D66E5">
              <w:rPr>
                <w:noProof/>
                <w:webHidden/>
              </w:rPr>
              <w:fldChar w:fldCharType="end"/>
            </w:r>
          </w:hyperlink>
        </w:p>
        <w:p w14:paraId="101E7157" w14:textId="119E5010" w:rsidR="000D66E5" w:rsidRPr="000D66E5" w:rsidRDefault="00000000" w:rsidP="2A40C812">
          <w:pPr>
            <w:pStyle w:val="TOC3"/>
            <w:tabs>
              <w:tab w:val="right" w:leader="dot" w:pos="9350"/>
            </w:tabs>
            <w:rPr>
              <w:rFonts w:eastAsiaTheme="minorEastAsia" w:cstheme="minorBidi"/>
              <w:noProof/>
              <w:kern w:val="2"/>
              <w:sz w:val="24"/>
              <w:szCs w:val="24"/>
              <w14:ligatures w14:val="standardContextual"/>
            </w:rPr>
          </w:pPr>
          <w:hyperlink w:anchor="_Toc152077631" w:history="1">
            <w:r w:rsidR="000D66E5" w:rsidRPr="000D66E5">
              <w:rPr>
                <w:rStyle w:val="Hyperlink"/>
                <w:rFonts w:ascii="Times New Roman" w:hAnsi="Times New Roman" w:cs="Times New Roman"/>
                <w:b/>
                <w:bCs/>
                <w:noProof/>
              </w:rPr>
              <w:t>5.3.1 Non-Functional Test Cases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_Toc152077631 \h </w:instrText>
            </w:r>
            <w:r w:rsidR="000D66E5" w:rsidRPr="000D66E5">
              <w:rPr>
                <w:noProof/>
                <w:webHidden/>
              </w:rPr>
            </w:r>
            <w:r w:rsidR="000D66E5" w:rsidRPr="000D66E5">
              <w:rPr>
                <w:noProof/>
                <w:webHidden/>
              </w:rPr>
              <w:fldChar w:fldCharType="separate"/>
            </w:r>
            <w:r w:rsidR="000D66E5" w:rsidRPr="000D66E5">
              <w:rPr>
                <w:noProof/>
                <w:webHidden/>
              </w:rPr>
              <w:t>51</w:t>
            </w:r>
            <w:r w:rsidR="000D66E5" w:rsidRPr="000D66E5">
              <w:rPr>
                <w:noProof/>
                <w:webHidden/>
              </w:rPr>
              <w:fldChar w:fldCharType="end"/>
            </w:r>
          </w:hyperlink>
        </w:p>
        <w:p w14:paraId="7AEEE37B" w14:textId="3C867CED"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32" w:history="1">
            <w:r w:rsidR="000D66E5" w:rsidRPr="000D66E5">
              <w:rPr>
                <w:rStyle w:val="Hyperlink"/>
                <w:rFonts w:ascii="Times New Roman" w:eastAsia="Times New Roman" w:hAnsi="Times New Roman" w:cs="Times New Roman"/>
                <w:b/>
                <w:bCs/>
                <w:noProof/>
              </w:rPr>
              <w:t>5.4 Test Data</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_Toc152077632 \h </w:instrText>
            </w:r>
            <w:r w:rsidR="000D66E5" w:rsidRPr="000D66E5">
              <w:rPr>
                <w:noProof/>
                <w:webHidden/>
              </w:rPr>
            </w:r>
            <w:r w:rsidR="000D66E5" w:rsidRPr="000D66E5">
              <w:rPr>
                <w:noProof/>
                <w:webHidden/>
              </w:rPr>
              <w:fldChar w:fldCharType="separate"/>
            </w:r>
            <w:r w:rsidR="000D66E5" w:rsidRPr="000D66E5">
              <w:rPr>
                <w:noProof/>
                <w:webHidden/>
              </w:rPr>
              <w:t>53</w:t>
            </w:r>
            <w:r w:rsidR="000D66E5" w:rsidRPr="000D66E5">
              <w:rPr>
                <w:noProof/>
                <w:webHidden/>
              </w:rPr>
              <w:fldChar w:fldCharType="end"/>
            </w:r>
          </w:hyperlink>
        </w:p>
        <w:p w14:paraId="3999CD76" w14:textId="2DF9F22B"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33" w:history="1">
            <w:r w:rsidR="000D66E5" w:rsidRPr="000D66E5">
              <w:rPr>
                <w:rStyle w:val="Hyperlink"/>
                <w:rFonts w:ascii="Times New Roman" w:eastAsia="Times New Roman" w:hAnsi="Times New Roman" w:cs="Times New Roman"/>
                <w:b/>
                <w:bCs/>
                <w:noProof/>
              </w:rPr>
              <w:t>5.5 Test Reports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_Toc152077633 \h </w:instrText>
            </w:r>
            <w:r w:rsidR="000D66E5" w:rsidRPr="000D66E5">
              <w:rPr>
                <w:noProof/>
                <w:webHidden/>
              </w:rPr>
            </w:r>
            <w:r w:rsidR="000D66E5" w:rsidRPr="000D66E5">
              <w:rPr>
                <w:noProof/>
                <w:webHidden/>
              </w:rPr>
              <w:fldChar w:fldCharType="separate"/>
            </w:r>
            <w:r w:rsidR="000D66E5" w:rsidRPr="000D66E5">
              <w:rPr>
                <w:noProof/>
                <w:webHidden/>
              </w:rPr>
              <w:t>53</w:t>
            </w:r>
            <w:r w:rsidR="000D66E5" w:rsidRPr="000D66E5">
              <w:rPr>
                <w:noProof/>
                <w:webHidden/>
              </w:rPr>
              <w:fldChar w:fldCharType="end"/>
            </w:r>
          </w:hyperlink>
        </w:p>
        <w:p w14:paraId="5C6BF15F" w14:textId="150FFD04"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34" w:history="1">
            <w:r w:rsidR="000D66E5" w:rsidRPr="000D66E5">
              <w:rPr>
                <w:rStyle w:val="Hyperlink"/>
                <w:rFonts w:ascii="Times New Roman" w:hAnsi="Times New Roman" w:cs="Times New Roman"/>
                <w:b/>
                <w:bCs/>
                <w:noProof/>
              </w:rPr>
              <w:t>5.6 Test Schedule</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_Toc152077634 \h </w:instrText>
            </w:r>
            <w:r w:rsidR="000D66E5" w:rsidRPr="000D66E5">
              <w:rPr>
                <w:noProof/>
                <w:webHidden/>
              </w:rPr>
            </w:r>
            <w:r w:rsidR="000D66E5" w:rsidRPr="000D66E5">
              <w:rPr>
                <w:noProof/>
                <w:webHidden/>
              </w:rPr>
              <w:fldChar w:fldCharType="separate"/>
            </w:r>
            <w:r w:rsidR="000D66E5" w:rsidRPr="000D66E5">
              <w:rPr>
                <w:noProof/>
                <w:webHidden/>
              </w:rPr>
              <w:t>56</w:t>
            </w:r>
            <w:r w:rsidR="000D66E5" w:rsidRPr="000D66E5">
              <w:rPr>
                <w:noProof/>
                <w:webHidden/>
              </w:rPr>
              <w:fldChar w:fldCharType="end"/>
            </w:r>
          </w:hyperlink>
        </w:p>
        <w:p w14:paraId="3417AA9F" w14:textId="3AABFA18"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35" w:history="1">
            <w:r w:rsidR="000D66E5" w:rsidRPr="000D66E5">
              <w:rPr>
                <w:rStyle w:val="Hyperlink"/>
                <w:rFonts w:ascii="Times New Roman" w:hAnsi="Times New Roman" w:cs="Times New Roman"/>
                <w:b/>
                <w:bCs/>
                <w:noProof/>
              </w:rPr>
              <w:t>5.7 Test Environment</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_Toc152077635 \h </w:instrText>
            </w:r>
            <w:r w:rsidR="000D66E5" w:rsidRPr="000D66E5">
              <w:rPr>
                <w:noProof/>
                <w:webHidden/>
              </w:rPr>
            </w:r>
            <w:r w:rsidR="000D66E5" w:rsidRPr="000D66E5">
              <w:rPr>
                <w:noProof/>
                <w:webHidden/>
              </w:rPr>
              <w:fldChar w:fldCharType="separate"/>
            </w:r>
            <w:r w:rsidR="000D66E5" w:rsidRPr="000D66E5">
              <w:rPr>
                <w:noProof/>
                <w:webHidden/>
              </w:rPr>
              <w:t>56</w:t>
            </w:r>
            <w:r w:rsidR="000D66E5" w:rsidRPr="000D66E5">
              <w:rPr>
                <w:noProof/>
                <w:webHidden/>
              </w:rPr>
              <w:fldChar w:fldCharType="end"/>
            </w:r>
          </w:hyperlink>
        </w:p>
        <w:p w14:paraId="0AF958D3" w14:textId="7AB723E6"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36" w:history="1">
            <w:r w:rsidR="000D66E5" w:rsidRPr="000D66E5">
              <w:rPr>
                <w:rStyle w:val="Hyperlink"/>
                <w:rFonts w:ascii="Times New Roman" w:hAnsi="Times New Roman" w:cs="Times New Roman"/>
                <w:b/>
                <w:bCs/>
                <w:noProof/>
              </w:rPr>
              <w:t>5.8 Test Entry and Exit Criteria</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_Toc152077636 \h </w:instrText>
            </w:r>
            <w:r w:rsidR="000D66E5" w:rsidRPr="000D66E5">
              <w:rPr>
                <w:noProof/>
                <w:webHidden/>
              </w:rPr>
            </w:r>
            <w:r w:rsidR="000D66E5" w:rsidRPr="000D66E5">
              <w:rPr>
                <w:noProof/>
                <w:webHidden/>
              </w:rPr>
              <w:fldChar w:fldCharType="separate"/>
            </w:r>
            <w:r w:rsidR="000D66E5" w:rsidRPr="000D66E5">
              <w:rPr>
                <w:noProof/>
                <w:webHidden/>
              </w:rPr>
              <w:t>57</w:t>
            </w:r>
            <w:r w:rsidR="000D66E5" w:rsidRPr="000D66E5">
              <w:rPr>
                <w:noProof/>
                <w:webHidden/>
              </w:rPr>
              <w:fldChar w:fldCharType="end"/>
            </w:r>
          </w:hyperlink>
        </w:p>
        <w:p w14:paraId="1AD15FEF" w14:textId="01BE481A"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37" w:history="1">
            <w:r w:rsidR="000D66E5" w:rsidRPr="000D66E5">
              <w:rPr>
                <w:rStyle w:val="Hyperlink"/>
                <w:rFonts w:ascii="Times New Roman" w:hAnsi="Times New Roman" w:cs="Times New Roman"/>
                <w:b/>
                <w:bCs/>
                <w:noProof/>
              </w:rPr>
              <w:t>5.9 Test Pass and Fail Criteria</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_Toc152077637 \h </w:instrText>
            </w:r>
            <w:r w:rsidR="000D66E5" w:rsidRPr="000D66E5">
              <w:rPr>
                <w:noProof/>
                <w:webHidden/>
              </w:rPr>
            </w:r>
            <w:r w:rsidR="000D66E5" w:rsidRPr="000D66E5">
              <w:rPr>
                <w:noProof/>
                <w:webHidden/>
              </w:rPr>
              <w:fldChar w:fldCharType="separate"/>
            </w:r>
            <w:r w:rsidR="000D66E5" w:rsidRPr="000D66E5">
              <w:rPr>
                <w:noProof/>
                <w:webHidden/>
              </w:rPr>
              <w:t>57</w:t>
            </w:r>
            <w:r w:rsidR="000D66E5" w:rsidRPr="000D66E5">
              <w:rPr>
                <w:noProof/>
                <w:webHidden/>
              </w:rPr>
              <w:fldChar w:fldCharType="end"/>
            </w:r>
          </w:hyperlink>
        </w:p>
        <w:p w14:paraId="6D5A2006" w14:textId="3AD1133B"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38" w:history="1">
            <w:r w:rsidR="000D66E5" w:rsidRPr="000D66E5">
              <w:rPr>
                <w:rStyle w:val="Hyperlink"/>
                <w:rFonts w:ascii="Times New Roman" w:hAnsi="Times New Roman" w:cs="Times New Roman"/>
                <w:b/>
                <w:bCs/>
                <w:noProof/>
              </w:rPr>
              <w:t>5.10 Test Suspension and Resumption Criteria</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_Toc152077638 \h </w:instrText>
            </w:r>
            <w:r w:rsidR="000D66E5" w:rsidRPr="000D66E5">
              <w:rPr>
                <w:noProof/>
                <w:webHidden/>
              </w:rPr>
            </w:r>
            <w:r w:rsidR="000D66E5" w:rsidRPr="000D66E5">
              <w:rPr>
                <w:noProof/>
                <w:webHidden/>
              </w:rPr>
              <w:fldChar w:fldCharType="separate"/>
            </w:r>
            <w:r w:rsidR="000D66E5" w:rsidRPr="000D66E5">
              <w:rPr>
                <w:noProof/>
                <w:webHidden/>
              </w:rPr>
              <w:t>58</w:t>
            </w:r>
            <w:r w:rsidR="000D66E5" w:rsidRPr="000D66E5">
              <w:rPr>
                <w:noProof/>
                <w:webHidden/>
              </w:rPr>
              <w:fldChar w:fldCharType="end"/>
            </w:r>
          </w:hyperlink>
        </w:p>
        <w:p w14:paraId="358B7BF8" w14:textId="15E66CB8"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39" w:history="1">
            <w:r w:rsidR="000D66E5" w:rsidRPr="000D66E5">
              <w:rPr>
                <w:rStyle w:val="Hyperlink"/>
                <w:rFonts w:ascii="Times New Roman" w:hAnsi="Times New Roman" w:cs="Times New Roman"/>
                <w:b/>
                <w:bCs/>
                <w:noProof/>
              </w:rPr>
              <w:t>5.11 Test Design and Execution</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_Toc152077639 \h </w:instrText>
            </w:r>
            <w:r w:rsidR="000D66E5" w:rsidRPr="000D66E5">
              <w:rPr>
                <w:noProof/>
                <w:webHidden/>
              </w:rPr>
            </w:r>
            <w:r w:rsidR="000D66E5" w:rsidRPr="000D66E5">
              <w:rPr>
                <w:noProof/>
                <w:webHidden/>
              </w:rPr>
              <w:fldChar w:fldCharType="separate"/>
            </w:r>
            <w:r w:rsidR="000D66E5" w:rsidRPr="000D66E5">
              <w:rPr>
                <w:noProof/>
                <w:webHidden/>
              </w:rPr>
              <w:t>59</w:t>
            </w:r>
            <w:r w:rsidR="000D66E5" w:rsidRPr="000D66E5">
              <w:rPr>
                <w:noProof/>
                <w:webHidden/>
              </w:rPr>
              <w:fldChar w:fldCharType="end"/>
            </w:r>
          </w:hyperlink>
        </w:p>
        <w:p w14:paraId="431FA140" w14:textId="4D6FAF04"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40" w:history="1">
            <w:r w:rsidR="000D66E5" w:rsidRPr="000D66E5">
              <w:rPr>
                <w:rStyle w:val="Hyperlink"/>
                <w:rFonts w:ascii="Times New Roman" w:hAnsi="Times New Roman" w:cs="Times New Roman"/>
                <w:b/>
                <w:bCs/>
                <w:noProof/>
              </w:rPr>
              <w:t>5.12 Test Data &amp; Defect Management</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_Toc152077640 \h </w:instrText>
            </w:r>
            <w:r w:rsidR="000D66E5" w:rsidRPr="000D66E5">
              <w:rPr>
                <w:noProof/>
                <w:webHidden/>
              </w:rPr>
            </w:r>
            <w:r w:rsidR="000D66E5" w:rsidRPr="000D66E5">
              <w:rPr>
                <w:noProof/>
                <w:webHidden/>
              </w:rPr>
              <w:fldChar w:fldCharType="separate"/>
            </w:r>
            <w:r w:rsidR="000D66E5" w:rsidRPr="000D66E5">
              <w:rPr>
                <w:noProof/>
                <w:webHidden/>
              </w:rPr>
              <w:t>60</w:t>
            </w:r>
            <w:r w:rsidR="000D66E5" w:rsidRPr="000D66E5">
              <w:rPr>
                <w:noProof/>
                <w:webHidden/>
              </w:rPr>
              <w:fldChar w:fldCharType="end"/>
            </w:r>
          </w:hyperlink>
        </w:p>
        <w:p w14:paraId="2F79EB05" w14:textId="0A248C78"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41" w:history="1">
            <w:r w:rsidR="000D66E5" w:rsidRPr="000D66E5">
              <w:rPr>
                <w:rStyle w:val="Hyperlink"/>
                <w:rFonts w:ascii="Times New Roman" w:hAnsi="Times New Roman" w:cs="Times New Roman"/>
                <w:b/>
                <w:bCs/>
                <w:noProof/>
              </w:rPr>
              <w:t>5.13 Risk Analysis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_Toc152077641 \h </w:instrText>
            </w:r>
            <w:r w:rsidR="000D66E5" w:rsidRPr="000D66E5">
              <w:rPr>
                <w:noProof/>
                <w:webHidden/>
              </w:rPr>
            </w:r>
            <w:r w:rsidR="000D66E5" w:rsidRPr="000D66E5">
              <w:rPr>
                <w:noProof/>
                <w:webHidden/>
              </w:rPr>
              <w:fldChar w:fldCharType="separate"/>
            </w:r>
            <w:r w:rsidR="000D66E5" w:rsidRPr="000D66E5">
              <w:rPr>
                <w:noProof/>
                <w:webHidden/>
              </w:rPr>
              <w:t>61</w:t>
            </w:r>
            <w:r w:rsidR="000D66E5" w:rsidRPr="000D66E5">
              <w:rPr>
                <w:noProof/>
                <w:webHidden/>
              </w:rPr>
              <w:fldChar w:fldCharType="end"/>
            </w:r>
          </w:hyperlink>
        </w:p>
        <w:p w14:paraId="7339DF54" w14:textId="5AF05979"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42" w:history="1">
            <w:r w:rsidR="000D66E5" w:rsidRPr="000D66E5">
              <w:rPr>
                <w:rStyle w:val="Hyperlink"/>
                <w:rFonts w:ascii="Times New Roman" w:hAnsi="Times New Roman" w:cs="Times New Roman"/>
                <w:b/>
                <w:bCs/>
                <w:noProof/>
              </w:rPr>
              <w:t>5.14 Roles and Responsibilities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_Toc152077642 \h </w:instrText>
            </w:r>
            <w:r w:rsidR="000D66E5" w:rsidRPr="000D66E5">
              <w:rPr>
                <w:noProof/>
                <w:webHidden/>
              </w:rPr>
            </w:r>
            <w:r w:rsidR="000D66E5" w:rsidRPr="000D66E5">
              <w:rPr>
                <w:noProof/>
                <w:webHidden/>
              </w:rPr>
              <w:fldChar w:fldCharType="separate"/>
            </w:r>
            <w:r w:rsidR="000D66E5" w:rsidRPr="000D66E5">
              <w:rPr>
                <w:noProof/>
                <w:webHidden/>
              </w:rPr>
              <w:t>62</w:t>
            </w:r>
            <w:r w:rsidR="000D66E5" w:rsidRPr="000D66E5">
              <w:rPr>
                <w:noProof/>
                <w:webHidden/>
              </w:rPr>
              <w:fldChar w:fldCharType="end"/>
            </w:r>
          </w:hyperlink>
        </w:p>
        <w:p w14:paraId="0E39826B" w14:textId="58E9DB58" w:rsidR="000D66E5" w:rsidRPr="000D66E5" w:rsidRDefault="00000000" w:rsidP="2A40C812">
          <w:pPr>
            <w:pStyle w:val="TOC1"/>
            <w:tabs>
              <w:tab w:val="right" w:leader="dot" w:pos="9350"/>
            </w:tabs>
            <w:rPr>
              <w:rFonts w:eastAsiaTheme="minorEastAsia" w:cstheme="minorBidi"/>
              <w:b w:val="0"/>
              <w:bCs w:val="0"/>
              <w:i w:val="0"/>
              <w:iCs w:val="0"/>
              <w:noProof/>
              <w:kern w:val="2"/>
              <w14:ligatures w14:val="standardContextual"/>
            </w:rPr>
          </w:pPr>
          <w:hyperlink w:anchor="_Toc152077643" w:history="1">
            <w:r w:rsidR="000D66E5" w:rsidRPr="000D66E5">
              <w:rPr>
                <w:rStyle w:val="Hyperlink"/>
                <w:rFonts w:ascii="Times New Roman" w:eastAsia="Times New Roman" w:hAnsi="Times New Roman" w:cs="Times New Roman"/>
                <w:noProof/>
              </w:rPr>
              <w:t>6. Testing Types</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_Toc152077643 \h </w:instrText>
            </w:r>
            <w:r w:rsidR="000D66E5" w:rsidRPr="000D66E5">
              <w:rPr>
                <w:noProof/>
                <w:webHidden/>
              </w:rPr>
            </w:r>
            <w:r w:rsidR="000D66E5" w:rsidRPr="000D66E5">
              <w:rPr>
                <w:noProof/>
                <w:webHidden/>
              </w:rPr>
              <w:fldChar w:fldCharType="separate"/>
            </w:r>
            <w:r w:rsidR="000D66E5" w:rsidRPr="000D66E5">
              <w:rPr>
                <w:noProof/>
                <w:webHidden/>
              </w:rPr>
              <w:t>64</w:t>
            </w:r>
            <w:r w:rsidR="000D66E5" w:rsidRPr="000D66E5">
              <w:rPr>
                <w:noProof/>
                <w:webHidden/>
              </w:rPr>
              <w:fldChar w:fldCharType="end"/>
            </w:r>
          </w:hyperlink>
        </w:p>
        <w:p w14:paraId="4F4D01BC" w14:textId="542388DA"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44" w:history="1">
            <w:r w:rsidR="000D66E5" w:rsidRPr="000D66E5">
              <w:rPr>
                <w:rStyle w:val="Hyperlink"/>
                <w:rFonts w:ascii="Times New Roman" w:eastAsia="Times New Roman" w:hAnsi="Times New Roman" w:cs="Times New Roman"/>
                <w:b/>
                <w:bCs/>
                <w:noProof/>
              </w:rPr>
              <w:t>6.1 Functional Testing</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_Toc152077644 \h </w:instrText>
            </w:r>
            <w:r w:rsidR="000D66E5" w:rsidRPr="000D66E5">
              <w:rPr>
                <w:noProof/>
                <w:webHidden/>
              </w:rPr>
            </w:r>
            <w:r w:rsidR="000D66E5" w:rsidRPr="000D66E5">
              <w:rPr>
                <w:noProof/>
                <w:webHidden/>
              </w:rPr>
              <w:fldChar w:fldCharType="separate"/>
            </w:r>
            <w:r w:rsidR="000D66E5" w:rsidRPr="000D66E5">
              <w:rPr>
                <w:noProof/>
                <w:webHidden/>
              </w:rPr>
              <w:t>64</w:t>
            </w:r>
            <w:r w:rsidR="000D66E5" w:rsidRPr="000D66E5">
              <w:rPr>
                <w:noProof/>
                <w:webHidden/>
              </w:rPr>
              <w:fldChar w:fldCharType="end"/>
            </w:r>
          </w:hyperlink>
        </w:p>
        <w:p w14:paraId="58487258" w14:textId="3CEEC12A"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45" w:history="1">
            <w:r w:rsidR="000D66E5" w:rsidRPr="000D66E5">
              <w:rPr>
                <w:rStyle w:val="Hyperlink"/>
                <w:rFonts w:ascii="Times New Roman" w:eastAsia="Times New Roman" w:hAnsi="Times New Roman" w:cs="Times New Roman"/>
                <w:b/>
                <w:bCs/>
                <w:noProof/>
              </w:rPr>
              <w:t>6.2 Non-Functional Testing</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_Toc152077645 \h </w:instrText>
            </w:r>
            <w:r w:rsidR="000D66E5" w:rsidRPr="000D66E5">
              <w:rPr>
                <w:noProof/>
                <w:webHidden/>
              </w:rPr>
            </w:r>
            <w:r w:rsidR="000D66E5" w:rsidRPr="000D66E5">
              <w:rPr>
                <w:noProof/>
                <w:webHidden/>
              </w:rPr>
              <w:fldChar w:fldCharType="separate"/>
            </w:r>
            <w:r w:rsidR="000D66E5" w:rsidRPr="000D66E5">
              <w:rPr>
                <w:noProof/>
                <w:webHidden/>
              </w:rPr>
              <w:t>65</w:t>
            </w:r>
            <w:r w:rsidR="000D66E5" w:rsidRPr="000D66E5">
              <w:rPr>
                <w:noProof/>
                <w:webHidden/>
              </w:rPr>
              <w:fldChar w:fldCharType="end"/>
            </w:r>
          </w:hyperlink>
        </w:p>
        <w:p w14:paraId="6E578D22" w14:textId="09846A49"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46" w:history="1">
            <w:r w:rsidR="000D66E5" w:rsidRPr="000D66E5">
              <w:rPr>
                <w:rStyle w:val="Hyperlink"/>
                <w:rFonts w:ascii="Times New Roman" w:eastAsia="Times New Roman" w:hAnsi="Times New Roman" w:cs="Times New Roman"/>
                <w:b/>
                <w:bCs/>
                <w:noProof/>
              </w:rPr>
              <w:t>6.3 Unit Testing</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_Toc152077646 \h </w:instrText>
            </w:r>
            <w:r w:rsidR="000D66E5" w:rsidRPr="000D66E5">
              <w:rPr>
                <w:noProof/>
                <w:webHidden/>
              </w:rPr>
            </w:r>
            <w:r w:rsidR="000D66E5" w:rsidRPr="000D66E5">
              <w:rPr>
                <w:noProof/>
                <w:webHidden/>
              </w:rPr>
              <w:fldChar w:fldCharType="separate"/>
            </w:r>
            <w:r w:rsidR="000D66E5" w:rsidRPr="000D66E5">
              <w:rPr>
                <w:noProof/>
                <w:webHidden/>
              </w:rPr>
              <w:t>66</w:t>
            </w:r>
            <w:r w:rsidR="000D66E5" w:rsidRPr="000D66E5">
              <w:rPr>
                <w:noProof/>
                <w:webHidden/>
              </w:rPr>
              <w:fldChar w:fldCharType="end"/>
            </w:r>
          </w:hyperlink>
        </w:p>
        <w:p w14:paraId="2FCE3229" w14:textId="1CF41145"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47" w:history="1">
            <w:r w:rsidR="000D66E5" w:rsidRPr="000D66E5">
              <w:rPr>
                <w:rStyle w:val="Hyperlink"/>
                <w:rFonts w:ascii="Times New Roman" w:eastAsia="Times New Roman" w:hAnsi="Times New Roman" w:cs="Times New Roman"/>
                <w:b/>
                <w:bCs/>
                <w:noProof/>
              </w:rPr>
              <w:t>6.4 Integration Testing</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_Toc152077647 \h </w:instrText>
            </w:r>
            <w:r w:rsidR="000D66E5" w:rsidRPr="000D66E5">
              <w:rPr>
                <w:noProof/>
                <w:webHidden/>
              </w:rPr>
            </w:r>
            <w:r w:rsidR="000D66E5" w:rsidRPr="000D66E5">
              <w:rPr>
                <w:noProof/>
                <w:webHidden/>
              </w:rPr>
              <w:fldChar w:fldCharType="separate"/>
            </w:r>
            <w:r w:rsidR="000D66E5" w:rsidRPr="000D66E5">
              <w:rPr>
                <w:noProof/>
                <w:webHidden/>
              </w:rPr>
              <w:t>67</w:t>
            </w:r>
            <w:r w:rsidR="000D66E5" w:rsidRPr="000D66E5">
              <w:rPr>
                <w:noProof/>
                <w:webHidden/>
              </w:rPr>
              <w:fldChar w:fldCharType="end"/>
            </w:r>
          </w:hyperlink>
        </w:p>
        <w:p w14:paraId="14671C73" w14:textId="342AFFD4" w:rsidR="000D66E5" w:rsidRPr="000D66E5" w:rsidRDefault="00000000" w:rsidP="2A40C812">
          <w:pPr>
            <w:pStyle w:val="TOC2"/>
            <w:tabs>
              <w:tab w:val="right" w:leader="dot" w:pos="9350"/>
            </w:tabs>
            <w:rPr>
              <w:rFonts w:eastAsiaTheme="minorEastAsia" w:cstheme="minorBidi"/>
              <w:i w:val="0"/>
              <w:iCs w:val="0"/>
              <w:noProof/>
              <w:kern w:val="2"/>
              <w:sz w:val="24"/>
              <w:szCs w:val="24"/>
              <w14:ligatures w14:val="standardContextual"/>
            </w:rPr>
          </w:pPr>
          <w:hyperlink w:anchor="_Toc152077648" w:history="1">
            <w:r w:rsidR="000D66E5" w:rsidRPr="000D66E5">
              <w:rPr>
                <w:rStyle w:val="Hyperlink"/>
                <w:rFonts w:ascii="Times New Roman" w:eastAsia="Times New Roman" w:hAnsi="Times New Roman" w:cs="Times New Roman"/>
                <w:b/>
                <w:bCs/>
                <w:noProof/>
              </w:rPr>
              <w:t>6.5 System Testing</w:t>
            </w:r>
            <w:r w:rsidR="000D66E5" w:rsidRPr="000D66E5">
              <w:rPr>
                <w:noProof/>
                <w:webHidden/>
              </w:rPr>
              <w:tab/>
            </w:r>
            <w:r w:rsidR="000D66E5" w:rsidRPr="000D66E5">
              <w:rPr>
                <w:noProof/>
                <w:webHidden/>
              </w:rPr>
              <w:fldChar w:fldCharType="begin"/>
            </w:r>
            <w:r w:rsidR="000D66E5" w:rsidRPr="000D66E5">
              <w:rPr>
                <w:noProof/>
                <w:webHidden/>
              </w:rPr>
              <w:instrText xml:space="preserve"> PAGEREF _Toc152077648 \h </w:instrText>
            </w:r>
            <w:r w:rsidR="000D66E5" w:rsidRPr="000D66E5">
              <w:rPr>
                <w:noProof/>
                <w:webHidden/>
              </w:rPr>
            </w:r>
            <w:r w:rsidR="000D66E5" w:rsidRPr="000D66E5">
              <w:rPr>
                <w:noProof/>
                <w:webHidden/>
              </w:rPr>
              <w:fldChar w:fldCharType="separate"/>
            </w:r>
            <w:r w:rsidR="000D66E5" w:rsidRPr="000D66E5">
              <w:rPr>
                <w:noProof/>
                <w:webHidden/>
              </w:rPr>
              <w:t>67</w:t>
            </w:r>
            <w:r w:rsidR="000D66E5" w:rsidRPr="000D66E5">
              <w:rPr>
                <w:noProof/>
                <w:webHidden/>
              </w:rPr>
              <w:fldChar w:fldCharType="end"/>
            </w:r>
          </w:hyperlink>
        </w:p>
        <w:p w14:paraId="4EA3D30D" w14:textId="52BB1B2D" w:rsidR="2EE4301C" w:rsidRDefault="2EE4301C" w:rsidP="2EE4301C">
          <w:pPr>
            <w:pStyle w:val="TOC2"/>
            <w:tabs>
              <w:tab w:val="right" w:leader="dot" w:pos="9360"/>
            </w:tabs>
            <w:rPr>
              <w:rStyle w:val="Hyperlink"/>
            </w:rPr>
          </w:pPr>
          <w:r>
            <w:fldChar w:fldCharType="end"/>
          </w:r>
        </w:p>
      </w:sdtContent>
    </w:sdt>
    <w:p w14:paraId="52A84496" w14:textId="69DE3928" w:rsidR="00E94A43" w:rsidRDefault="00E94A43" w:rsidP="00E94A43">
      <w:pPr>
        <w:spacing w:line="276" w:lineRule="auto"/>
      </w:pPr>
    </w:p>
    <w:p w14:paraId="0A5497E3" w14:textId="77777777" w:rsidR="7A26E476" w:rsidRPr="0029626F" w:rsidRDefault="7A26E476" w:rsidP="3A556DA7">
      <w:pPr>
        <w:spacing w:line="360" w:lineRule="auto"/>
        <w:jc w:val="both"/>
        <w:rPr>
          <w:rFonts w:eastAsia="Times New Roman" w:cs="Times New Roman"/>
          <w:color w:val="000000" w:themeColor="text1"/>
          <w:sz w:val="24"/>
          <w:szCs w:val="24"/>
        </w:rPr>
      </w:pPr>
    </w:p>
    <w:p w14:paraId="27FD5F7E" w14:textId="3C296855" w:rsidR="05728841" w:rsidRPr="00190BBB" w:rsidRDefault="35034E92" w:rsidP="2A40C812">
      <w:pPr>
        <w:pStyle w:val="Heading1"/>
        <w:keepNext w:val="0"/>
        <w:keepLines w:val="0"/>
        <w:spacing w:before="0" w:line="360" w:lineRule="auto"/>
        <w:rPr>
          <w:rFonts w:ascii="Times New Roman" w:eastAsia="Times New Roman" w:hAnsi="Times New Roman" w:cs="Times New Roman"/>
          <w:b/>
          <w:bCs/>
          <w:color w:val="000000" w:themeColor="text1"/>
          <w:sz w:val="26"/>
          <w:szCs w:val="26"/>
        </w:rPr>
      </w:pPr>
      <w:bookmarkStart w:id="0" w:name="_Toc151479357"/>
      <w:bookmarkStart w:id="1" w:name="_Toc152077591"/>
      <w:bookmarkStart w:id="2" w:name="_Toc150174388"/>
      <w:bookmarkStart w:id="3" w:name="_Toc150176827"/>
      <w:bookmarkStart w:id="4" w:name="_Toc150180676"/>
      <w:r w:rsidRPr="2A40C812">
        <w:rPr>
          <w:rFonts w:ascii="Times New Roman" w:eastAsia="Times New Roman" w:hAnsi="Times New Roman" w:cs="Times New Roman"/>
          <w:b/>
          <w:bCs/>
          <w:color w:val="000000" w:themeColor="text1"/>
          <w:sz w:val="26"/>
          <w:szCs w:val="26"/>
        </w:rPr>
        <w:t>1.</w:t>
      </w:r>
      <w:r w:rsidR="179731F5" w:rsidRPr="2A40C812">
        <w:rPr>
          <w:rFonts w:ascii="Times New Roman" w:eastAsia="Times New Roman" w:hAnsi="Times New Roman" w:cs="Times New Roman"/>
          <w:b/>
          <w:bCs/>
          <w:color w:val="000000" w:themeColor="text1"/>
          <w:sz w:val="26"/>
          <w:szCs w:val="26"/>
        </w:rPr>
        <w:t xml:space="preserve"> </w:t>
      </w:r>
      <w:r w:rsidR="208FDA3D" w:rsidRPr="2A40C812">
        <w:rPr>
          <w:rFonts w:ascii="Times New Roman" w:eastAsia="Times New Roman" w:hAnsi="Times New Roman" w:cs="Times New Roman"/>
          <w:b/>
          <w:bCs/>
          <w:color w:val="000000" w:themeColor="text1"/>
          <w:sz w:val="26"/>
          <w:szCs w:val="26"/>
        </w:rPr>
        <w:t>Introduction</w:t>
      </w:r>
      <w:bookmarkEnd w:id="0"/>
      <w:bookmarkEnd w:id="1"/>
      <w:r w:rsidR="208FDA3D" w:rsidRPr="2A40C812">
        <w:rPr>
          <w:rFonts w:ascii="Times New Roman" w:eastAsia="Times New Roman" w:hAnsi="Times New Roman" w:cs="Times New Roman"/>
          <w:b/>
          <w:bCs/>
          <w:color w:val="000000" w:themeColor="text1"/>
          <w:sz w:val="26"/>
          <w:szCs w:val="26"/>
        </w:rPr>
        <w:t xml:space="preserve"> </w:t>
      </w:r>
      <w:bookmarkEnd w:id="2"/>
      <w:bookmarkEnd w:id="3"/>
      <w:bookmarkEnd w:id="4"/>
    </w:p>
    <w:p w14:paraId="5E880615" w14:textId="1370C890" w:rsidR="20E552B1" w:rsidRDefault="36CED400" w:rsidP="097C6F3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Test plan documents play a crucial role in the software testing process by offering a structured framework for planning, designing, and executing tests. Among these documents, the Test Plan </w:t>
      </w:r>
      <w:r w:rsidRPr="2A40C812">
        <w:rPr>
          <w:rFonts w:eastAsia="Times New Roman" w:cs="Times New Roman"/>
          <w:color w:val="000000" w:themeColor="text1"/>
          <w:sz w:val="24"/>
          <w:szCs w:val="24"/>
        </w:rPr>
        <w:lastRenderedPageBreak/>
        <w:t>is particularly significant as it delineates the overarching strategy, scope, resources, test cases, and procedures for the testing phase. Functioning as a comprehensive guide, it promotes clarity and understanding among all stakeholders involved in the testing process, facilitating effective communication.</w:t>
      </w:r>
    </w:p>
    <w:p w14:paraId="59F20B7C" w14:textId="1CBF63FC" w:rsidR="20E552B1" w:rsidRDefault="36CED400" w:rsidP="097C6F3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 The Test Plan acts as a blueprint, providing a roadmap that guides the test team throughout the entire testing lifecycle. This document serves as a reference point, ensuring that testing activities align with the established strategy and goals. Ultimately, the Test Plan lays the foundation for successful software testing, contributing to the overall quality and reliability of the application being tested.</w:t>
      </w:r>
    </w:p>
    <w:p w14:paraId="679A91E2" w14:textId="5B66A68D" w:rsidR="008B0D6F" w:rsidRPr="00C774C4" w:rsidRDefault="008B0D6F" w:rsidP="008B0D6F">
      <w:pPr>
        <w:spacing w:after="0" w:line="360" w:lineRule="auto"/>
        <w:rPr>
          <w:rFonts w:eastAsia="Times New Roman" w:cs="Times New Roman"/>
          <w:color w:val="000000" w:themeColor="text1"/>
          <w:sz w:val="24"/>
          <w:szCs w:val="24"/>
        </w:rPr>
      </w:pPr>
    </w:p>
    <w:p w14:paraId="23B31682" w14:textId="52876572" w:rsidR="05728841" w:rsidRPr="00C774C4" w:rsidRDefault="179731F5" w:rsidP="2A40C812">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5" w:name="_Toc150174389"/>
      <w:bookmarkStart w:id="6" w:name="_Toc150176828"/>
      <w:bookmarkStart w:id="7" w:name="_Toc150180677"/>
      <w:bookmarkStart w:id="8" w:name="_Toc151479358"/>
      <w:bookmarkStart w:id="9" w:name="_Toc152077592"/>
      <w:r w:rsidRPr="2A40C812">
        <w:rPr>
          <w:rFonts w:ascii="Times New Roman" w:eastAsia="Times New Roman" w:hAnsi="Times New Roman" w:cs="Times New Roman"/>
          <w:b/>
          <w:bCs/>
          <w:color w:val="000000" w:themeColor="text1"/>
          <w:sz w:val="24"/>
          <w:szCs w:val="24"/>
        </w:rPr>
        <w:t xml:space="preserve">1.1 </w:t>
      </w:r>
      <w:r w:rsidR="14A43791" w:rsidRPr="2A40C812">
        <w:rPr>
          <w:rFonts w:ascii="Times New Roman" w:eastAsia="Times New Roman" w:hAnsi="Times New Roman" w:cs="Times New Roman"/>
          <w:b/>
          <w:bCs/>
          <w:color w:val="000000" w:themeColor="text1"/>
          <w:sz w:val="24"/>
          <w:szCs w:val="24"/>
        </w:rPr>
        <w:t>Purpose</w:t>
      </w:r>
      <w:bookmarkEnd w:id="5"/>
      <w:bookmarkEnd w:id="6"/>
      <w:bookmarkEnd w:id="7"/>
      <w:bookmarkEnd w:id="8"/>
      <w:bookmarkEnd w:id="9"/>
    </w:p>
    <w:p w14:paraId="564FF84C" w14:textId="03B12D6B" w:rsidR="47EB3D62" w:rsidRDefault="67806BB8" w:rsidP="097C6F33">
      <w:pPr>
        <w:spacing w:after="0" w:line="360" w:lineRule="auto"/>
        <w:rPr>
          <w:rFonts w:eastAsia="Times New Roman" w:cs="Times New Roman"/>
          <w:b/>
          <w:bCs/>
          <w:sz w:val="24"/>
          <w:szCs w:val="24"/>
        </w:rPr>
      </w:pPr>
      <w:r w:rsidRPr="2A40C812">
        <w:rPr>
          <w:rFonts w:eastAsia="Times New Roman" w:cs="Times New Roman"/>
          <w:b/>
          <w:bCs/>
          <w:sz w:val="24"/>
          <w:szCs w:val="24"/>
        </w:rPr>
        <w:t>Bug Prevention:</w:t>
      </w:r>
      <w:r w:rsidRPr="2A40C812">
        <w:rPr>
          <w:rFonts w:eastAsia="Times New Roman" w:cs="Times New Roman"/>
          <w:color w:val="0F0F0F"/>
          <w:sz w:val="24"/>
          <w:szCs w:val="24"/>
        </w:rPr>
        <w:t xml:space="preserve"> The Test Plan places a strong emphasis on early and consistent software testing to identify and rectify errors and defects proactively. This approach is designed to enhance the overall quality and functionality of the software by addressing issues before they impact end-users or the development process.</w:t>
      </w:r>
      <w:r w:rsidRPr="2A40C812">
        <w:rPr>
          <w:rFonts w:eastAsia="Times New Roman" w:cs="Times New Roman"/>
          <w:b/>
          <w:bCs/>
          <w:sz w:val="24"/>
          <w:szCs w:val="24"/>
        </w:rPr>
        <w:t xml:space="preserve"> </w:t>
      </w:r>
    </w:p>
    <w:p w14:paraId="1A855286" w14:textId="53B97AC9" w:rsidR="47EB3D62" w:rsidRDefault="67806BB8" w:rsidP="097C6F33">
      <w:pPr>
        <w:spacing w:after="0" w:line="360" w:lineRule="auto"/>
        <w:rPr>
          <w:rFonts w:eastAsia="Times New Roman" w:cs="Times New Roman"/>
          <w:color w:val="0F0F0F"/>
          <w:sz w:val="24"/>
          <w:szCs w:val="24"/>
        </w:rPr>
      </w:pPr>
      <w:r w:rsidRPr="2A40C812">
        <w:rPr>
          <w:rFonts w:eastAsia="Times New Roman" w:cs="Times New Roman"/>
          <w:b/>
          <w:bCs/>
          <w:sz w:val="24"/>
          <w:szCs w:val="24"/>
        </w:rPr>
        <w:t>Cost Reduction:</w:t>
      </w:r>
      <w:r w:rsidRPr="2A40C812">
        <w:rPr>
          <w:rFonts w:eastAsia="Times New Roman" w:cs="Times New Roman"/>
          <w:color w:val="0F0F0F"/>
          <w:sz w:val="24"/>
          <w:szCs w:val="24"/>
        </w:rPr>
        <w:t xml:space="preserve"> A primary objective of the Test Plan is to save costs by systematically averting rework, delays, and failures during the development lifecycle. Timely detection and resolution of issues optimize development resources, mitigating the risk of project failure and associated financial implications</w:t>
      </w:r>
      <w:r w:rsidR="02A1DF44" w:rsidRPr="2A40C812">
        <w:rPr>
          <w:rFonts w:eastAsia="Times New Roman" w:cs="Times New Roman"/>
          <w:color w:val="0F0F0F"/>
          <w:sz w:val="24"/>
          <w:szCs w:val="24"/>
        </w:rPr>
        <w:t>.</w:t>
      </w:r>
    </w:p>
    <w:p w14:paraId="4DECC450" w14:textId="4FA13143" w:rsidR="39ED4105" w:rsidRDefault="02A1DF44" w:rsidP="097C6F33">
      <w:pPr>
        <w:spacing w:after="0" w:line="360" w:lineRule="auto"/>
        <w:rPr>
          <w:rFonts w:eastAsia="Times New Roman" w:cs="Times New Roman"/>
          <w:color w:val="0F0F0F"/>
          <w:sz w:val="24"/>
          <w:szCs w:val="24"/>
        </w:rPr>
      </w:pPr>
      <w:r w:rsidRPr="2A40C812">
        <w:rPr>
          <w:rFonts w:eastAsia="Times New Roman" w:cs="Times New Roman"/>
          <w:b/>
          <w:bCs/>
          <w:sz w:val="24"/>
          <w:szCs w:val="24"/>
        </w:rPr>
        <w:t>Performance Improvement:</w:t>
      </w:r>
      <w:r w:rsidRPr="2A40C812">
        <w:rPr>
          <w:rFonts w:eastAsia="Times New Roman" w:cs="Times New Roman"/>
          <w:color w:val="0F0F0F"/>
          <w:sz w:val="24"/>
          <w:szCs w:val="24"/>
        </w:rPr>
        <w:t xml:space="preserve"> The Test Plan outlines a systematic approach to measurement and evaluation, focusing on enhancing the speed, reliability, and efficiency of the software. Testing under diverse scenarios and environments ensures compatibility and usability, ultimately improving the software's overall performance.</w:t>
      </w:r>
    </w:p>
    <w:p w14:paraId="524DD83A" w14:textId="166FD6F5" w:rsidR="39ED4105" w:rsidRDefault="02A1DF44" w:rsidP="097C6F33">
      <w:pPr>
        <w:spacing w:after="0" w:line="360" w:lineRule="auto"/>
        <w:rPr>
          <w:rFonts w:eastAsia="Times New Roman" w:cs="Times New Roman"/>
          <w:sz w:val="24"/>
          <w:szCs w:val="24"/>
        </w:rPr>
      </w:pPr>
      <w:r w:rsidRPr="2A40C812">
        <w:rPr>
          <w:rFonts w:eastAsia="Times New Roman" w:cs="Times New Roman"/>
          <w:b/>
          <w:bCs/>
          <w:sz w:val="24"/>
          <w:szCs w:val="24"/>
        </w:rPr>
        <w:t>Enhanced Security:</w:t>
      </w:r>
      <w:r w:rsidRPr="2A40C812">
        <w:rPr>
          <w:rFonts w:eastAsia="Times New Roman" w:cs="Times New Roman"/>
          <w:color w:val="0F0F0F"/>
          <w:sz w:val="24"/>
          <w:szCs w:val="24"/>
        </w:rPr>
        <w:t xml:space="preserve"> Security validation is a paramount objective of the Test Plan. By subjecting the software to rigorous testing, we aim to identify vulnerabilities and threats, fortifying the software against unauthorized access, misuse, or damage and ensuring a secure computing environment.</w:t>
      </w:r>
    </w:p>
    <w:p w14:paraId="52EEE326" w14:textId="66C366D9" w:rsidR="39ED4105" w:rsidRDefault="02A1DF44" w:rsidP="097C6F33">
      <w:pPr>
        <w:spacing w:after="0" w:line="360" w:lineRule="auto"/>
        <w:rPr>
          <w:rFonts w:eastAsia="Times New Roman" w:cs="Times New Roman"/>
          <w:color w:val="0F0F0F"/>
          <w:sz w:val="24"/>
          <w:szCs w:val="24"/>
        </w:rPr>
      </w:pPr>
      <w:r w:rsidRPr="2A40C812">
        <w:rPr>
          <w:rFonts w:eastAsia="Times New Roman" w:cs="Times New Roman"/>
          <w:b/>
          <w:bCs/>
          <w:sz w:val="24"/>
          <w:szCs w:val="24"/>
        </w:rPr>
        <w:t>Increased Customer Satisfaction:</w:t>
      </w:r>
      <w:r w:rsidRPr="2A40C812">
        <w:rPr>
          <w:rFonts w:eastAsia="Times New Roman" w:cs="Times New Roman"/>
          <w:color w:val="0F0F0F"/>
          <w:sz w:val="24"/>
          <w:szCs w:val="24"/>
        </w:rPr>
        <w:t xml:space="preserve"> The Test Plan underscores the alignment of the software with customer and stakeholder expectations. Through comprehensive evaluation of quality, functionality, and usability, we strive to deliver a positive user experience, ultimately fostering </w:t>
      </w:r>
      <w:r w:rsidR="7D267E90" w:rsidRPr="2A40C812">
        <w:rPr>
          <w:rFonts w:eastAsia="Times New Roman" w:cs="Times New Roman"/>
          <w:color w:val="0F0F0F"/>
          <w:sz w:val="24"/>
          <w:szCs w:val="24"/>
        </w:rPr>
        <w:t>elevated</w:t>
      </w:r>
      <w:r w:rsidRPr="2A40C812">
        <w:rPr>
          <w:rFonts w:eastAsia="Times New Roman" w:cs="Times New Roman"/>
          <w:color w:val="0F0F0F"/>
          <w:sz w:val="24"/>
          <w:szCs w:val="24"/>
        </w:rPr>
        <w:t xml:space="preserve"> levels of customer satisfaction.</w:t>
      </w:r>
    </w:p>
    <w:p w14:paraId="64A2B76D" w14:textId="3D415C78" w:rsidR="39ED4105" w:rsidRDefault="02A1DF44" w:rsidP="097C6F33">
      <w:pPr>
        <w:spacing w:after="0" w:line="360" w:lineRule="auto"/>
        <w:rPr>
          <w:rFonts w:eastAsia="Times New Roman" w:cs="Times New Roman"/>
          <w:sz w:val="24"/>
          <w:szCs w:val="24"/>
        </w:rPr>
      </w:pPr>
      <w:r w:rsidRPr="2A40C812">
        <w:rPr>
          <w:rFonts w:eastAsia="Times New Roman" w:cs="Times New Roman"/>
          <w:sz w:val="24"/>
          <w:szCs w:val="24"/>
        </w:rPr>
        <w:lastRenderedPageBreak/>
        <w:t>Additionally, the Test Plan addresses key attributes of software quality, providing a structured framework for testing processes:</w:t>
      </w:r>
    </w:p>
    <w:p w14:paraId="6F09AE0D" w14:textId="4BA5D10E" w:rsidR="39ED4105" w:rsidRDefault="02A1DF44" w:rsidP="00A85E3D">
      <w:pPr>
        <w:pStyle w:val="ListParagraph"/>
        <w:numPr>
          <w:ilvl w:val="0"/>
          <w:numId w:val="7"/>
        </w:numPr>
        <w:spacing w:after="0" w:line="360" w:lineRule="auto"/>
        <w:rPr>
          <w:rFonts w:eastAsia="Times New Roman" w:cs="Times New Roman"/>
          <w:sz w:val="24"/>
          <w:szCs w:val="24"/>
        </w:rPr>
      </w:pPr>
      <w:r w:rsidRPr="2A40C812">
        <w:rPr>
          <w:rFonts w:eastAsia="Times New Roman" w:cs="Times New Roman"/>
          <w:b/>
          <w:bCs/>
          <w:sz w:val="24"/>
          <w:szCs w:val="24"/>
        </w:rPr>
        <w:t>Reliability:</w:t>
      </w:r>
      <w:r w:rsidRPr="2A40C812">
        <w:rPr>
          <w:rFonts w:eastAsia="Times New Roman" w:cs="Times New Roman"/>
          <w:sz w:val="24"/>
          <w:szCs w:val="24"/>
        </w:rPr>
        <w:t xml:space="preserve"> Ensuring consistent and failure-free software performance over an extended period is a foundational aspect of our testing strategy.</w:t>
      </w:r>
    </w:p>
    <w:p w14:paraId="447FF393" w14:textId="25238FC4" w:rsidR="39ED4105" w:rsidRDefault="02A1DF44" w:rsidP="00A85E3D">
      <w:pPr>
        <w:pStyle w:val="ListParagraph"/>
        <w:numPr>
          <w:ilvl w:val="0"/>
          <w:numId w:val="7"/>
        </w:numPr>
        <w:spacing w:after="0" w:line="360" w:lineRule="auto"/>
        <w:rPr>
          <w:rFonts w:eastAsia="Times New Roman" w:cs="Times New Roman"/>
          <w:sz w:val="24"/>
          <w:szCs w:val="24"/>
        </w:rPr>
      </w:pPr>
      <w:r w:rsidRPr="2A40C812">
        <w:rPr>
          <w:rFonts w:eastAsia="Times New Roman" w:cs="Times New Roman"/>
          <w:b/>
          <w:bCs/>
          <w:sz w:val="24"/>
          <w:szCs w:val="24"/>
        </w:rPr>
        <w:t>Scalability:</w:t>
      </w:r>
      <w:r w:rsidRPr="2A40C812">
        <w:rPr>
          <w:rFonts w:eastAsia="Times New Roman" w:cs="Times New Roman"/>
          <w:sz w:val="24"/>
          <w:szCs w:val="24"/>
        </w:rPr>
        <w:t xml:space="preserve"> The Test Plan includes assessments to determine the software's ability to handle increased workload without compromising performance or quality.</w:t>
      </w:r>
    </w:p>
    <w:p w14:paraId="1A62DD74" w14:textId="0CE673E6" w:rsidR="39ED4105" w:rsidRDefault="02A1DF44" w:rsidP="00A85E3D">
      <w:pPr>
        <w:pStyle w:val="ListParagraph"/>
        <w:numPr>
          <w:ilvl w:val="0"/>
          <w:numId w:val="7"/>
        </w:numPr>
        <w:spacing w:after="0" w:line="360" w:lineRule="auto"/>
        <w:rPr>
          <w:rFonts w:eastAsia="Times New Roman" w:cs="Times New Roman"/>
          <w:sz w:val="24"/>
          <w:szCs w:val="24"/>
        </w:rPr>
      </w:pPr>
      <w:r w:rsidRPr="2A40C812">
        <w:rPr>
          <w:rFonts w:eastAsia="Times New Roman" w:cs="Times New Roman"/>
          <w:b/>
          <w:bCs/>
          <w:sz w:val="24"/>
          <w:szCs w:val="24"/>
        </w:rPr>
        <w:t>Portability:</w:t>
      </w:r>
      <w:r w:rsidRPr="2A40C812">
        <w:rPr>
          <w:rFonts w:eastAsia="Times New Roman" w:cs="Times New Roman"/>
          <w:sz w:val="24"/>
          <w:szCs w:val="24"/>
        </w:rPr>
        <w:t xml:space="preserve"> Evaluating the ease with which the software can be transferred to different hardware or software environments with minimal adaptations is a crucial component of our testing approach.</w:t>
      </w:r>
    </w:p>
    <w:p w14:paraId="4DD8224F" w14:textId="34E27B1B" w:rsidR="39ED4105" w:rsidRDefault="02A1DF44" w:rsidP="00A85E3D">
      <w:pPr>
        <w:pStyle w:val="ListParagraph"/>
        <w:numPr>
          <w:ilvl w:val="0"/>
          <w:numId w:val="7"/>
        </w:numPr>
        <w:spacing w:after="0" w:line="360" w:lineRule="auto"/>
        <w:rPr>
          <w:rFonts w:eastAsia="Times New Roman" w:cs="Times New Roman"/>
          <w:sz w:val="24"/>
          <w:szCs w:val="24"/>
        </w:rPr>
      </w:pPr>
      <w:r w:rsidRPr="2A40C812">
        <w:rPr>
          <w:rFonts w:eastAsia="Times New Roman" w:cs="Times New Roman"/>
          <w:b/>
          <w:bCs/>
          <w:sz w:val="24"/>
          <w:szCs w:val="24"/>
        </w:rPr>
        <w:t>Reusability:</w:t>
      </w:r>
      <w:r w:rsidRPr="2A40C812">
        <w:rPr>
          <w:rFonts w:eastAsia="Times New Roman" w:cs="Times New Roman"/>
          <w:sz w:val="24"/>
          <w:szCs w:val="24"/>
        </w:rPr>
        <w:t xml:space="preserve"> The Test Plan tests the capacity of software components to be reused for different purposes or in various contexts without significant modifications.</w:t>
      </w:r>
    </w:p>
    <w:p w14:paraId="0ACD01FB" w14:textId="17622840" w:rsidR="39ED4105" w:rsidRDefault="02A1DF44" w:rsidP="00A85E3D">
      <w:pPr>
        <w:pStyle w:val="ListParagraph"/>
        <w:numPr>
          <w:ilvl w:val="0"/>
          <w:numId w:val="7"/>
        </w:numPr>
        <w:spacing w:after="0" w:line="360" w:lineRule="auto"/>
        <w:rPr>
          <w:rFonts w:eastAsia="Times New Roman" w:cs="Times New Roman"/>
          <w:sz w:val="24"/>
          <w:szCs w:val="24"/>
        </w:rPr>
      </w:pPr>
      <w:r w:rsidRPr="2A40C812">
        <w:rPr>
          <w:rFonts w:eastAsia="Times New Roman" w:cs="Times New Roman"/>
          <w:b/>
          <w:bCs/>
          <w:sz w:val="24"/>
          <w:szCs w:val="24"/>
        </w:rPr>
        <w:t>Authenticity:</w:t>
      </w:r>
      <w:r w:rsidRPr="2A40C812">
        <w:rPr>
          <w:rFonts w:eastAsia="Times New Roman" w:cs="Times New Roman"/>
          <w:sz w:val="24"/>
          <w:szCs w:val="24"/>
        </w:rPr>
        <w:t xml:space="preserve"> Verification of conformance to original specifications and requirements, ensuring the software is free from unauthorized or counterfeit elements.</w:t>
      </w:r>
    </w:p>
    <w:p w14:paraId="06982456" w14:textId="06EF618A" w:rsidR="39ED4105" w:rsidRDefault="02A1DF44" w:rsidP="00A85E3D">
      <w:pPr>
        <w:pStyle w:val="ListParagraph"/>
        <w:numPr>
          <w:ilvl w:val="0"/>
          <w:numId w:val="7"/>
        </w:numPr>
        <w:spacing w:after="0" w:line="360" w:lineRule="auto"/>
        <w:rPr>
          <w:rFonts w:eastAsia="Times New Roman" w:cs="Times New Roman"/>
          <w:sz w:val="24"/>
          <w:szCs w:val="24"/>
        </w:rPr>
      </w:pPr>
      <w:r w:rsidRPr="2A40C812">
        <w:rPr>
          <w:rFonts w:eastAsia="Times New Roman" w:cs="Times New Roman"/>
          <w:b/>
          <w:bCs/>
          <w:sz w:val="24"/>
          <w:szCs w:val="24"/>
        </w:rPr>
        <w:t>Practicality:</w:t>
      </w:r>
      <w:r w:rsidRPr="2A40C812">
        <w:rPr>
          <w:rFonts w:eastAsia="Times New Roman" w:cs="Times New Roman"/>
          <w:sz w:val="24"/>
          <w:szCs w:val="24"/>
        </w:rPr>
        <w:t xml:space="preserve"> The Test Plan evaluates the provision of useful and relevant functions and features that meet real-world needs and expectations of users and stakeholders.</w:t>
      </w:r>
    </w:p>
    <w:p w14:paraId="60DD5AAD" w14:textId="1FCEC32D" w:rsidR="39ED4105" w:rsidRDefault="02A1DF44" w:rsidP="00A85E3D">
      <w:pPr>
        <w:pStyle w:val="ListParagraph"/>
        <w:numPr>
          <w:ilvl w:val="0"/>
          <w:numId w:val="7"/>
        </w:numPr>
        <w:spacing w:after="0" w:line="360" w:lineRule="auto"/>
        <w:rPr>
          <w:rFonts w:eastAsia="Times New Roman" w:cs="Times New Roman"/>
          <w:sz w:val="24"/>
          <w:szCs w:val="24"/>
        </w:rPr>
      </w:pPr>
      <w:r w:rsidRPr="2A40C812">
        <w:rPr>
          <w:rFonts w:eastAsia="Times New Roman" w:cs="Times New Roman"/>
          <w:b/>
          <w:bCs/>
          <w:sz w:val="24"/>
          <w:szCs w:val="24"/>
        </w:rPr>
        <w:t>Usability:</w:t>
      </w:r>
      <w:r w:rsidRPr="2A40C812">
        <w:rPr>
          <w:rFonts w:eastAsia="Times New Roman" w:cs="Times New Roman"/>
          <w:sz w:val="24"/>
          <w:szCs w:val="24"/>
        </w:rPr>
        <w:t xml:space="preserve"> Assessing the ease and effectiveness with which software components can be utilized by intended users to achieve their goals forms an integral part of our comprehensive testing methodology.</w:t>
      </w:r>
    </w:p>
    <w:p w14:paraId="5B16B5EA" w14:textId="02D4998D" w:rsidR="3A556DA7" w:rsidRDefault="3A556DA7" w:rsidP="097C6F33">
      <w:pPr>
        <w:spacing w:after="0" w:line="360" w:lineRule="auto"/>
        <w:rPr>
          <w:rFonts w:eastAsia="Times New Roman" w:cs="Times New Roman"/>
          <w:sz w:val="24"/>
          <w:szCs w:val="24"/>
        </w:rPr>
      </w:pPr>
    </w:p>
    <w:p w14:paraId="2041948A" w14:textId="11D14F6F" w:rsidR="3A556DA7" w:rsidRDefault="3A556DA7" w:rsidP="097C6F33">
      <w:pPr>
        <w:spacing w:after="0" w:line="360" w:lineRule="auto"/>
        <w:rPr>
          <w:rFonts w:eastAsia="Times New Roman" w:cs="Times New Roman"/>
          <w:color w:val="0F0F0F"/>
          <w:sz w:val="24"/>
          <w:szCs w:val="24"/>
        </w:rPr>
      </w:pPr>
    </w:p>
    <w:p w14:paraId="29B216CC" w14:textId="7852B237" w:rsidR="3A556DA7" w:rsidRDefault="3A556DA7" w:rsidP="097C6F33">
      <w:pPr>
        <w:spacing w:after="0" w:line="360" w:lineRule="auto"/>
        <w:rPr>
          <w:rFonts w:eastAsia="Times New Roman" w:cs="Times New Roman"/>
          <w:sz w:val="24"/>
          <w:szCs w:val="24"/>
        </w:rPr>
      </w:pPr>
    </w:p>
    <w:p w14:paraId="56B4CD16" w14:textId="4D088AA4" w:rsidR="3A556DA7" w:rsidRDefault="3A556DA7" w:rsidP="097C6F33">
      <w:pPr>
        <w:spacing w:after="0" w:line="360" w:lineRule="auto"/>
        <w:rPr>
          <w:rFonts w:eastAsia="Times New Roman" w:cs="Times New Roman"/>
          <w:color w:val="000000" w:themeColor="text1"/>
          <w:sz w:val="24"/>
          <w:szCs w:val="24"/>
        </w:rPr>
      </w:pPr>
    </w:p>
    <w:p w14:paraId="1B3EFD78" w14:textId="277EEC2F" w:rsidR="00883500" w:rsidRPr="00C774C4" w:rsidRDefault="179731F5" w:rsidP="2A40C812">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10" w:name="_Toc150174390"/>
      <w:bookmarkStart w:id="11" w:name="_Toc150176829"/>
      <w:bookmarkStart w:id="12" w:name="_Toc150180678"/>
      <w:bookmarkStart w:id="13" w:name="_Toc151479359"/>
      <w:bookmarkStart w:id="14" w:name="_Toc152077593"/>
      <w:r w:rsidRPr="2A40C812">
        <w:rPr>
          <w:rFonts w:ascii="Times New Roman" w:eastAsia="Times New Roman" w:hAnsi="Times New Roman" w:cs="Times New Roman"/>
          <w:b/>
          <w:bCs/>
          <w:color w:val="000000" w:themeColor="text1"/>
          <w:sz w:val="24"/>
          <w:szCs w:val="24"/>
        </w:rPr>
        <w:t xml:space="preserve">1.2 </w:t>
      </w:r>
      <w:r w:rsidR="14A43791" w:rsidRPr="2A40C812">
        <w:rPr>
          <w:rFonts w:ascii="Times New Roman" w:eastAsia="Times New Roman" w:hAnsi="Times New Roman" w:cs="Times New Roman"/>
          <w:b/>
          <w:bCs/>
          <w:color w:val="000000" w:themeColor="text1"/>
          <w:sz w:val="24"/>
          <w:szCs w:val="24"/>
        </w:rPr>
        <w:t>References</w:t>
      </w:r>
      <w:bookmarkEnd w:id="10"/>
      <w:bookmarkEnd w:id="11"/>
      <w:bookmarkEnd w:id="12"/>
      <w:bookmarkEnd w:id="13"/>
      <w:bookmarkEnd w:id="14"/>
    </w:p>
    <w:p w14:paraId="439C2612" w14:textId="08CFD4DD" w:rsidR="656C9C24" w:rsidRDefault="05EC836C" w:rsidP="008B0D6F">
      <w:pPr>
        <w:spacing w:after="0" w:line="360" w:lineRule="auto"/>
        <w:ind w:firstLine="720"/>
        <w:rPr>
          <w:rFonts w:eastAsia="Times New Roman" w:cs="Times New Roman"/>
          <w:sz w:val="24"/>
          <w:szCs w:val="24"/>
        </w:rPr>
      </w:pPr>
      <w:r w:rsidRPr="2A40C812">
        <w:rPr>
          <w:rFonts w:eastAsia="Times New Roman" w:cs="Times New Roman"/>
          <w:sz w:val="24"/>
          <w:szCs w:val="24"/>
        </w:rPr>
        <w:t>1.</w:t>
      </w:r>
      <w:r w:rsidR="16B61EDE" w:rsidRPr="2A40C812">
        <w:rPr>
          <w:rFonts w:eastAsia="Times New Roman" w:cs="Times New Roman"/>
          <w:sz w:val="24"/>
          <w:szCs w:val="24"/>
        </w:rPr>
        <w:t xml:space="preserve">Nazneen Ahmad, </w:t>
      </w:r>
      <w:r w:rsidR="3F7F4460" w:rsidRPr="2A40C812">
        <w:rPr>
          <w:rFonts w:eastAsia="Times New Roman" w:cs="Times New Roman"/>
          <w:i/>
          <w:iCs/>
          <w:sz w:val="24"/>
          <w:szCs w:val="24"/>
        </w:rPr>
        <w:t xml:space="preserve">“What Is Software Testing:” </w:t>
      </w:r>
      <w:r w:rsidR="39F0A599" w:rsidRPr="2A40C812">
        <w:rPr>
          <w:rFonts w:eastAsia="Times New Roman" w:cs="Times New Roman"/>
          <w:sz w:val="24"/>
          <w:szCs w:val="24"/>
        </w:rPr>
        <w:t xml:space="preserve">Test plan Purpose- </w:t>
      </w:r>
      <w:hyperlink r:id="rId8">
        <w:r w:rsidR="3D6E4D34" w:rsidRPr="2A40C812">
          <w:rPr>
            <w:rStyle w:val="Hyperlink"/>
            <w:rFonts w:eastAsia="Times New Roman" w:cs="Times New Roman"/>
            <w:sz w:val="24"/>
            <w:szCs w:val="24"/>
          </w:rPr>
          <w:t xml:space="preserve">What is Software Testing - A Complete Software </w:t>
        </w:r>
      </w:hyperlink>
      <w:r>
        <w:tab/>
      </w:r>
      <w:r w:rsidRPr="2A40C812">
        <w:rPr>
          <w:rStyle w:val="Hyperlink"/>
          <w:rFonts w:eastAsia="Times New Roman" w:cs="Times New Roman"/>
          <w:sz w:val="24"/>
          <w:szCs w:val="24"/>
        </w:rPr>
        <w:t xml:space="preserve">Testing Tutorial </w:t>
      </w:r>
      <w:r>
        <w:tab/>
      </w:r>
      <w:r w:rsidRPr="2A40C812">
        <w:rPr>
          <w:rStyle w:val="Hyperlink"/>
          <w:rFonts w:eastAsia="Times New Roman" w:cs="Times New Roman"/>
          <w:sz w:val="24"/>
          <w:szCs w:val="24"/>
        </w:rPr>
        <w:t>with examples (lambdatest.com)</w:t>
      </w:r>
    </w:p>
    <w:p w14:paraId="108C9649" w14:textId="075BDA16" w:rsidR="1CD9A044" w:rsidRDefault="1CD9A044" w:rsidP="008B0D6F">
      <w:pPr>
        <w:spacing w:after="0" w:line="360" w:lineRule="auto"/>
        <w:ind w:firstLine="720"/>
        <w:rPr>
          <w:rFonts w:eastAsia="Times New Roman" w:cs="Times New Roman"/>
          <w:sz w:val="24"/>
          <w:szCs w:val="24"/>
        </w:rPr>
      </w:pPr>
      <w:r w:rsidRPr="2A40C812">
        <w:rPr>
          <w:rFonts w:eastAsia="Times New Roman" w:cs="Times New Roman"/>
          <w:sz w:val="24"/>
          <w:szCs w:val="24"/>
        </w:rPr>
        <w:t>2.</w:t>
      </w:r>
      <w:r w:rsidR="0E935665" w:rsidRPr="2A40C812">
        <w:rPr>
          <w:rFonts w:eastAsia="Times New Roman" w:cs="Times New Roman"/>
          <w:sz w:val="24"/>
          <w:szCs w:val="24"/>
        </w:rPr>
        <w:t xml:space="preserve"> </w:t>
      </w:r>
      <w:proofErr w:type="spellStart"/>
      <w:r w:rsidR="0E935665" w:rsidRPr="2A40C812">
        <w:rPr>
          <w:rFonts w:eastAsia="Times New Roman" w:cs="Times New Roman"/>
          <w:sz w:val="24"/>
          <w:szCs w:val="24"/>
        </w:rPr>
        <w:t>Mit</w:t>
      </w:r>
      <w:proofErr w:type="spellEnd"/>
      <w:r w:rsidR="0E935665" w:rsidRPr="2A40C812">
        <w:rPr>
          <w:rFonts w:eastAsia="Times New Roman" w:cs="Times New Roman"/>
          <w:sz w:val="24"/>
          <w:szCs w:val="24"/>
        </w:rPr>
        <w:t xml:space="preserve"> Thakkar, “</w:t>
      </w:r>
      <w:r w:rsidR="0E935665" w:rsidRPr="2A40C812">
        <w:rPr>
          <w:rFonts w:eastAsia="Times New Roman" w:cs="Times New Roman"/>
          <w:i/>
          <w:iCs/>
          <w:sz w:val="24"/>
          <w:szCs w:val="24"/>
        </w:rPr>
        <w:t xml:space="preserve">Tips to Define Test Scope for Software </w:t>
      </w:r>
      <w:proofErr w:type="gramStart"/>
      <w:r w:rsidR="0E935665" w:rsidRPr="2A40C812">
        <w:rPr>
          <w:rFonts w:eastAsia="Times New Roman" w:cs="Times New Roman"/>
          <w:i/>
          <w:iCs/>
          <w:sz w:val="24"/>
          <w:szCs w:val="24"/>
        </w:rPr>
        <w:t>Testing .</w:t>
      </w:r>
      <w:proofErr w:type="gramEnd"/>
      <w:r w:rsidR="0E935665" w:rsidRPr="2A40C812">
        <w:rPr>
          <w:rFonts w:eastAsia="Times New Roman" w:cs="Times New Roman"/>
          <w:i/>
          <w:iCs/>
          <w:sz w:val="24"/>
          <w:szCs w:val="24"/>
        </w:rPr>
        <w:t>”</w:t>
      </w:r>
      <w:r w:rsidR="0E935665" w:rsidRPr="2A40C812">
        <w:rPr>
          <w:rFonts w:eastAsia="Times New Roman" w:cs="Times New Roman"/>
          <w:sz w:val="24"/>
          <w:szCs w:val="24"/>
        </w:rPr>
        <w:t xml:space="preserve"> </w:t>
      </w:r>
      <w:r w:rsidRPr="2A40C812">
        <w:rPr>
          <w:rFonts w:eastAsia="Times New Roman" w:cs="Times New Roman"/>
          <w:sz w:val="24"/>
          <w:szCs w:val="24"/>
        </w:rPr>
        <w:t xml:space="preserve">Test Scope </w:t>
      </w:r>
      <w:hyperlink r:id="rId9">
        <w:r w:rsidRPr="2A40C812">
          <w:rPr>
            <w:rStyle w:val="Hyperlink"/>
            <w:rFonts w:eastAsia="Times New Roman" w:cs="Times New Roman"/>
            <w:sz w:val="24"/>
            <w:szCs w:val="24"/>
          </w:rPr>
          <w:t>Tips to Define Test Scope for Software Testing (kiwiqa.com)</w:t>
        </w:r>
      </w:hyperlink>
    </w:p>
    <w:p w14:paraId="721119A0" w14:textId="206C003E" w:rsidR="00624CAE" w:rsidRPr="00C774C4" w:rsidRDefault="7FB7ADBE" w:rsidP="008B0D6F">
      <w:pPr>
        <w:spacing w:after="0" w:line="360" w:lineRule="auto"/>
        <w:ind w:firstLine="720"/>
        <w:rPr>
          <w:rFonts w:eastAsia="Times New Roman" w:cs="Times New Roman"/>
          <w:sz w:val="24"/>
          <w:szCs w:val="24"/>
        </w:rPr>
      </w:pPr>
      <w:r w:rsidRPr="2A40C812">
        <w:rPr>
          <w:rFonts w:eastAsia="Times New Roman" w:cs="Times New Roman"/>
          <w:sz w:val="24"/>
          <w:szCs w:val="24"/>
        </w:rPr>
        <w:t>3.</w:t>
      </w:r>
      <w:r w:rsidR="7F1E2D19" w:rsidRPr="2A40C812">
        <w:rPr>
          <w:rFonts w:eastAsia="Times New Roman" w:cs="Times New Roman"/>
          <w:sz w:val="24"/>
          <w:szCs w:val="24"/>
        </w:rPr>
        <w:t xml:space="preserve"> Sari Talin, </w:t>
      </w:r>
      <w:r w:rsidR="7F1E2D19" w:rsidRPr="2A40C812">
        <w:rPr>
          <w:rFonts w:eastAsia="Times New Roman" w:cs="Times New Roman"/>
          <w:i/>
          <w:iCs/>
          <w:sz w:val="24"/>
          <w:szCs w:val="24"/>
        </w:rPr>
        <w:t>“Black Box Vs White Box Testing”</w:t>
      </w:r>
      <w:r w:rsidR="7F1E2D19" w:rsidRPr="2A40C812">
        <w:rPr>
          <w:rFonts w:eastAsia="Times New Roman" w:cs="Times New Roman"/>
          <w:sz w:val="24"/>
          <w:szCs w:val="24"/>
        </w:rPr>
        <w:t xml:space="preserve">  </w:t>
      </w:r>
      <w:hyperlink r:id="rId10" w:anchor=":~:text=The%20Black%20Box%20Test%20is,into%20consideration%20its%20internal%20functioning.">
        <w:r w:rsidR="45FECB65" w:rsidRPr="2A40C812">
          <w:rPr>
            <w:rStyle w:val="Hyperlink"/>
            <w:rFonts w:eastAsia="Times New Roman" w:cs="Times New Roman"/>
            <w:sz w:val="24"/>
            <w:szCs w:val="24"/>
          </w:rPr>
          <w:t xml:space="preserve">Black Box Vs White Box Testing Important Differences | </w:t>
        </w:r>
        <w:proofErr w:type="spellStart"/>
        <w:r w:rsidR="45FECB65" w:rsidRPr="2A40C812">
          <w:rPr>
            <w:rStyle w:val="Hyperlink"/>
            <w:rFonts w:eastAsia="Times New Roman" w:cs="Times New Roman"/>
            <w:sz w:val="24"/>
            <w:szCs w:val="24"/>
          </w:rPr>
          <w:t>PractiTest</w:t>
        </w:r>
        <w:proofErr w:type="spellEnd"/>
      </w:hyperlink>
    </w:p>
    <w:p w14:paraId="190EF9A2" w14:textId="25083C14" w:rsidR="00624CAE" w:rsidRPr="00C774C4" w:rsidRDefault="41EFB750" w:rsidP="008B0D6F">
      <w:pPr>
        <w:spacing w:after="0" w:line="360" w:lineRule="auto"/>
        <w:ind w:firstLine="720"/>
        <w:rPr>
          <w:rFonts w:eastAsia="Times New Roman" w:cs="Times New Roman"/>
          <w:sz w:val="24"/>
          <w:szCs w:val="24"/>
        </w:rPr>
      </w:pPr>
      <w:r w:rsidRPr="2A40C812">
        <w:rPr>
          <w:rFonts w:eastAsia="Times New Roman" w:cs="Times New Roman"/>
          <w:sz w:val="24"/>
          <w:szCs w:val="24"/>
        </w:rPr>
        <w:t xml:space="preserve">4. </w:t>
      </w:r>
      <w:r w:rsidR="0646CA69" w:rsidRPr="2A40C812">
        <w:rPr>
          <w:rFonts w:eastAsia="Times New Roman" w:cs="Times New Roman"/>
          <w:i/>
          <w:iCs/>
          <w:sz w:val="24"/>
          <w:szCs w:val="24"/>
        </w:rPr>
        <w:t xml:space="preserve">“System Testing Vs. Integration Testing: 6 Ways They Differ” </w:t>
      </w:r>
      <w:r w:rsidR="45FECB65" w:rsidRPr="2A40C812">
        <w:rPr>
          <w:rFonts w:eastAsia="Times New Roman" w:cs="Times New Roman"/>
          <w:sz w:val="24"/>
          <w:szCs w:val="24"/>
        </w:rPr>
        <w:t xml:space="preserve"> </w:t>
      </w:r>
      <w:hyperlink r:id="rId11">
        <w:r w:rsidR="45FECB65" w:rsidRPr="2A40C812">
          <w:rPr>
            <w:rStyle w:val="Hyperlink"/>
            <w:rFonts w:eastAsia="Times New Roman" w:cs="Times New Roman"/>
            <w:sz w:val="24"/>
            <w:szCs w:val="24"/>
          </w:rPr>
          <w:t>System Testing Vs. Integration Testing: 6 Key Dissimilarities - UTOR (u-tor.com)</w:t>
        </w:r>
      </w:hyperlink>
    </w:p>
    <w:p w14:paraId="6911E776" w14:textId="170A64FF" w:rsidR="00624CAE" w:rsidRPr="00C774C4" w:rsidRDefault="41EFB750" w:rsidP="008B0D6F">
      <w:pPr>
        <w:spacing w:after="0" w:line="360" w:lineRule="auto"/>
        <w:ind w:firstLine="720"/>
        <w:rPr>
          <w:rFonts w:eastAsia="Times New Roman" w:cs="Times New Roman"/>
          <w:sz w:val="24"/>
          <w:szCs w:val="24"/>
        </w:rPr>
      </w:pPr>
      <w:r w:rsidRPr="2A40C812">
        <w:rPr>
          <w:rFonts w:eastAsia="Times New Roman" w:cs="Times New Roman"/>
          <w:i/>
          <w:iCs/>
          <w:sz w:val="24"/>
          <w:szCs w:val="24"/>
        </w:rPr>
        <w:lastRenderedPageBreak/>
        <w:t>5.</w:t>
      </w:r>
      <w:r w:rsidR="669A70E7" w:rsidRPr="2A40C812">
        <w:rPr>
          <w:rFonts w:eastAsia="Times New Roman" w:cs="Times New Roman"/>
          <w:i/>
          <w:iCs/>
          <w:sz w:val="24"/>
          <w:szCs w:val="24"/>
        </w:rPr>
        <w:t xml:space="preserve"> “Difference between System Testing and Integration Testing” </w:t>
      </w:r>
      <w:hyperlink r:id="rId12">
        <w:r w:rsidR="45FECB65" w:rsidRPr="2A40C812">
          <w:rPr>
            <w:rStyle w:val="Hyperlink"/>
            <w:rFonts w:eastAsia="Times New Roman" w:cs="Times New Roman"/>
            <w:sz w:val="24"/>
            <w:szCs w:val="24"/>
          </w:rPr>
          <w:t xml:space="preserve">Difference between System Testing and Integration Testing - </w:t>
        </w:r>
        <w:proofErr w:type="spellStart"/>
        <w:r w:rsidR="45FECB65" w:rsidRPr="2A40C812">
          <w:rPr>
            <w:rStyle w:val="Hyperlink"/>
            <w:rFonts w:eastAsia="Times New Roman" w:cs="Times New Roman"/>
            <w:sz w:val="24"/>
            <w:szCs w:val="24"/>
          </w:rPr>
          <w:t>GeeksforGeeks</w:t>
        </w:r>
        <w:proofErr w:type="spellEnd"/>
      </w:hyperlink>
    </w:p>
    <w:p w14:paraId="039AFBC3" w14:textId="5C3CC3CF" w:rsidR="00624CAE" w:rsidRPr="00C774C4" w:rsidRDefault="00624CAE" w:rsidP="097C6F33">
      <w:pPr>
        <w:spacing w:after="0" w:line="360" w:lineRule="auto"/>
        <w:rPr>
          <w:rFonts w:eastAsia="Times New Roman" w:cs="Times New Roman"/>
          <w:sz w:val="24"/>
          <w:szCs w:val="24"/>
        </w:rPr>
      </w:pPr>
    </w:p>
    <w:p w14:paraId="77785F6E" w14:textId="7F5FC110" w:rsidR="00624CAE" w:rsidRPr="00190BBB" w:rsidRDefault="437C94CC" w:rsidP="097C6F33">
      <w:pPr>
        <w:pStyle w:val="Heading2"/>
        <w:keepNext w:val="0"/>
        <w:keepLines w:val="0"/>
        <w:spacing w:before="0" w:line="360" w:lineRule="auto"/>
        <w:rPr>
          <w:rFonts w:ascii="Times New Roman" w:hAnsi="Times New Roman" w:cs="Times New Roman"/>
          <w:b/>
          <w:bCs/>
          <w:color w:val="auto"/>
          <w:sz w:val="24"/>
          <w:szCs w:val="24"/>
        </w:rPr>
      </w:pPr>
      <w:bookmarkStart w:id="15" w:name="_Toc150180679"/>
      <w:bookmarkStart w:id="16" w:name="_Toc151479360"/>
      <w:bookmarkStart w:id="17" w:name="_Toc152077594"/>
      <w:r w:rsidRPr="2A40C812">
        <w:rPr>
          <w:rFonts w:ascii="Times New Roman" w:hAnsi="Times New Roman" w:cs="Times New Roman"/>
          <w:b/>
          <w:bCs/>
          <w:color w:val="auto"/>
          <w:sz w:val="24"/>
          <w:szCs w:val="24"/>
        </w:rPr>
        <w:t>1.</w:t>
      </w:r>
      <w:r w:rsidR="3D795C1E" w:rsidRPr="2A40C812">
        <w:rPr>
          <w:rFonts w:ascii="Times New Roman" w:hAnsi="Times New Roman" w:cs="Times New Roman"/>
          <w:b/>
          <w:bCs/>
          <w:color w:val="auto"/>
          <w:sz w:val="24"/>
          <w:szCs w:val="24"/>
        </w:rPr>
        <w:t>3</w:t>
      </w:r>
      <w:r w:rsidRPr="2A40C812">
        <w:rPr>
          <w:rFonts w:ascii="Times New Roman" w:hAnsi="Times New Roman" w:cs="Times New Roman"/>
          <w:b/>
          <w:bCs/>
          <w:color w:val="auto"/>
          <w:sz w:val="24"/>
          <w:szCs w:val="24"/>
        </w:rPr>
        <w:t xml:space="preserve"> </w:t>
      </w:r>
      <w:r w:rsidR="3D795C1E" w:rsidRPr="2A40C812">
        <w:rPr>
          <w:rFonts w:ascii="Times New Roman" w:hAnsi="Times New Roman" w:cs="Times New Roman"/>
          <w:b/>
          <w:bCs/>
          <w:color w:val="auto"/>
          <w:sz w:val="24"/>
          <w:szCs w:val="24"/>
        </w:rPr>
        <w:t>Organization</w:t>
      </w:r>
      <w:bookmarkEnd w:id="15"/>
      <w:bookmarkEnd w:id="16"/>
      <w:bookmarkEnd w:id="17"/>
    </w:p>
    <w:p w14:paraId="7AA06CBC" w14:textId="6E86266B" w:rsidR="00624CAE" w:rsidRPr="00BF6A9A" w:rsidRDefault="59D7AA82" w:rsidP="097C6F3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We set out as a group to have the app fully developed in three months. From the beginning of proposal of the project to the finish </w:t>
      </w:r>
      <w:r w:rsidR="5FBA0EC4" w:rsidRPr="2A40C812">
        <w:rPr>
          <w:rFonts w:eastAsia="Times New Roman" w:cs="Times New Roman"/>
          <w:color w:val="000000" w:themeColor="text1"/>
          <w:sz w:val="24"/>
          <w:szCs w:val="24"/>
        </w:rPr>
        <w:t xml:space="preserve">product. To do this we had to set clear goals for each of our team members. </w:t>
      </w:r>
      <w:r>
        <w:br/>
      </w:r>
      <w:r w:rsidR="29B4F3D0" w:rsidRPr="2A40C812">
        <w:rPr>
          <w:rFonts w:eastAsia="Times New Roman" w:cs="Times New Roman"/>
          <w:color w:val="000000" w:themeColor="text1"/>
          <w:sz w:val="24"/>
          <w:szCs w:val="24"/>
        </w:rPr>
        <w:t xml:space="preserve">The first goal we set was to have our first prototype done by 9/26 with the features within the application of sign up, log in, </w:t>
      </w:r>
      <w:r w:rsidR="5C8DE01F" w:rsidRPr="2A40C812">
        <w:rPr>
          <w:rFonts w:eastAsia="Times New Roman" w:cs="Times New Roman"/>
          <w:color w:val="000000" w:themeColor="text1"/>
          <w:sz w:val="24"/>
          <w:szCs w:val="24"/>
        </w:rPr>
        <w:t>forget</w:t>
      </w:r>
      <w:r w:rsidR="29B4F3D0" w:rsidRPr="2A40C812">
        <w:rPr>
          <w:rFonts w:eastAsia="Times New Roman" w:cs="Times New Roman"/>
          <w:color w:val="000000" w:themeColor="text1"/>
          <w:sz w:val="24"/>
          <w:szCs w:val="24"/>
        </w:rPr>
        <w:t xml:space="preserve"> password, and to have the main home page done. </w:t>
      </w:r>
      <w:r w:rsidR="30A1E17F" w:rsidRPr="2A40C812">
        <w:rPr>
          <w:rFonts w:eastAsia="Times New Roman" w:cs="Times New Roman"/>
          <w:color w:val="000000" w:themeColor="text1"/>
          <w:sz w:val="24"/>
          <w:szCs w:val="24"/>
        </w:rPr>
        <w:t>To follow this up during our second prototype we would like to have the features of employee editing, employee creation, emp</w:t>
      </w:r>
      <w:r w:rsidR="0BBD9C06" w:rsidRPr="2A40C812">
        <w:rPr>
          <w:rFonts w:eastAsia="Times New Roman" w:cs="Times New Roman"/>
          <w:color w:val="000000" w:themeColor="text1"/>
          <w:sz w:val="24"/>
          <w:szCs w:val="24"/>
        </w:rPr>
        <w:t xml:space="preserve">loyee deletion, menu, inventory, and the time clock. Then following this we </w:t>
      </w:r>
      <w:r w:rsidR="324D8DAF" w:rsidRPr="2A40C812">
        <w:rPr>
          <w:rFonts w:eastAsia="Times New Roman" w:cs="Times New Roman"/>
          <w:color w:val="000000" w:themeColor="text1"/>
          <w:sz w:val="24"/>
          <w:szCs w:val="24"/>
        </w:rPr>
        <w:t>set</w:t>
      </w:r>
      <w:r w:rsidR="0BBD9C06" w:rsidRPr="2A40C812">
        <w:rPr>
          <w:rFonts w:eastAsia="Times New Roman" w:cs="Times New Roman"/>
          <w:color w:val="000000" w:themeColor="text1"/>
          <w:sz w:val="24"/>
          <w:szCs w:val="24"/>
        </w:rPr>
        <w:t xml:space="preserve"> out to have our third prototype where we are done with all the major features. </w:t>
      </w:r>
      <w:r w:rsidR="1383A6DC" w:rsidRPr="2A40C812">
        <w:rPr>
          <w:rFonts w:eastAsia="Times New Roman" w:cs="Times New Roman"/>
          <w:color w:val="000000" w:themeColor="text1"/>
          <w:sz w:val="24"/>
          <w:szCs w:val="24"/>
        </w:rPr>
        <w:t xml:space="preserve">We also want to implement payment for </w:t>
      </w:r>
      <w:r w:rsidR="5BB8785D" w:rsidRPr="2A40C812">
        <w:rPr>
          <w:rFonts w:eastAsia="Times New Roman" w:cs="Times New Roman"/>
          <w:color w:val="000000" w:themeColor="text1"/>
          <w:sz w:val="24"/>
          <w:szCs w:val="24"/>
        </w:rPr>
        <w:t>orders</w:t>
      </w:r>
      <w:r w:rsidR="1383A6DC" w:rsidRPr="2A40C812">
        <w:rPr>
          <w:rFonts w:eastAsia="Times New Roman" w:cs="Times New Roman"/>
          <w:color w:val="000000" w:themeColor="text1"/>
          <w:sz w:val="24"/>
          <w:szCs w:val="24"/>
        </w:rPr>
        <w:t xml:space="preserve"> and the tracking of sales. </w:t>
      </w:r>
      <w:r w:rsidR="617D4995" w:rsidRPr="2A40C812">
        <w:rPr>
          <w:rFonts w:eastAsia="Times New Roman" w:cs="Times New Roman"/>
          <w:color w:val="000000" w:themeColor="text1"/>
          <w:sz w:val="24"/>
          <w:szCs w:val="24"/>
        </w:rPr>
        <w:t xml:space="preserve">After we have done all that we fix a few bugs that we found and get ready to display the final project. </w:t>
      </w:r>
    </w:p>
    <w:p w14:paraId="55E85191" w14:textId="77777777" w:rsidR="003613C5" w:rsidRPr="00BF6A9A" w:rsidRDefault="003613C5" w:rsidP="097C6F33">
      <w:pPr>
        <w:spacing w:after="0" w:line="360" w:lineRule="auto"/>
        <w:rPr>
          <w:rFonts w:eastAsia="Times New Roman" w:cs="Times New Roman"/>
          <w:b/>
          <w:bCs/>
          <w:color w:val="000000" w:themeColor="text1"/>
          <w:sz w:val="24"/>
          <w:szCs w:val="24"/>
        </w:rPr>
      </w:pPr>
    </w:p>
    <w:p w14:paraId="569DA1CC" w14:textId="5BCC4D43" w:rsidR="00932A92" w:rsidRPr="00C774C4" w:rsidRDefault="179731F5" w:rsidP="2A40C812">
      <w:pPr>
        <w:pStyle w:val="Heading1"/>
        <w:keepNext w:val="0"/>
        <w:keepLines w:val="0"/>
        <w:spacing w:before="0" w:line="360" w:lineRule="auto"/>
        <w:rPr>
          <w:rFonts w:ascii="Times New Roman" w:eastAsia="Times New Roman" w:hAnsi="Times New Roman" w:cs="Times New Roman"/>
          <w:b/>
          <w:bCs/>
          <w:color w:val="000000" w:themeColor="text1"/>
          <w:sz w:val="24"/>
          <w:szCs w:val="24"/>
        </w:rPr>
      </w:pPr>
      <w:bookmarkStart w:id="18" w:name="_Toc151479361"/>
      <w:bookmarkStart w:id="19" w:name="_Toc152077595"/>
      <w:bookmarkStart w:id="20" w:name="_Toc150174391"/>
      <w:bookmarkStart w:id="21" w:name="_Toc150176830"/>
      <w:bookmarkStart w:id="22" w:name="_Toc150180680"/>
      <w:r w:rsidRPr="2A40C812">
        <w:rPr>
          <w:rFonts w:ascii="Times New Roman" w:eastAsia="Times New Roman" w:hAnsi="Times New Roman" w:cs="Times New Roman"/>
          <w:b/>
          <w:bCs/>
          <w:color w:val="000000" w:themeColor="text1"/>
          <w:sz w:val="24"/>
          <w:szCs w:val="24"/>
        </w:rPr>
        <w:t xml:space="preserve">2. </w:t>
      </w:r>
      <w:r w:rsidR="2829CAFE" w:rsidRPr="2A40C812">
        <w:rPr>
          <w:rFonts w:ascii="Times New Roman" w:eastAsia="Times New Roman" w:hAnsi="Times New Roman" w:cs="Times New Roman"/>
          <w:b/>
          <w:bCs/>
          <w:color w:val="000000" w:themeColor="text1"/>
          <w:sz w:val="24"/>
          <w:szCs w:val="24"/>
        </w:rPr>
        <w:t>Test Objective</w:t>
      </w:r>
      <w:bookmarkEnd w:id="18"/>
      <w:bookmarkEnd w:id="19"/>
      <w:r w:rsidR="5CA12714" w:rsidRPr="2A40C812">
        <w:rPr>
          <w:rFonts w:ascii="Times New Roman" w:eastAsia="Times New Roman" w:hAnsi="Times New Roman" w:cs="Times New Roman"/>
          <w:b/>
          <w:bCs/>
          <w:color w:val="000000" w:themeColor="text1"/>
          <w:sz w:val="24"/>
          <w:szCs w:val="24"/>
        </w:rPr>
        <w:t xml:space="preserve"> </w:t>
      </w:r>
      <w:bookmarkEnd w:id="20"/>
      <w:bookmarkEnd w:id="21"/>
      <w:bookmarkEnd w:id="22"/>
    </w:p>
    <w:p w14:paraId="21C50A64" w14:textId="1B5546B5" w:rsidR="00932A92" w:rsidRPr="0029626F" w:rsidRDefault="179731F5" w:rsidP="008B0D6F">
      <w:pPr>
        <w:spacing w:line="360" w:lineRule="auto"/>
        <w:rPr>
          <w:rFonts w:eastAsia="Times New Roman" w:cs="Times New Roman"/>
          <w:b/>
          <w:bCs/>
          <w:color w:val="000000" w:themeColor="text1"/>
          <w:sz w:val="24"/>
          <w:szCs w:val="24"/>
        </w:rPr>
      </w:pPr>
      <w:bookmarkStart w:id="23" w:name="_Toc150174392"/>
      <w:bookmarkStart w:id="24" w:name="_Toc150176831"/>
      <w:bookmarkStart w:id="25" w:name="_Toc150180681"/>
      <w:r w:rsidRPr="2A40C812">
        <w:rPr>
          <w:rFonts w:eastAsia="Times New Roman" w:cs="Times New Roman"/>
          <w:b/>
          <w:bCs/>
          <w:color w:val="000000" w:themeColor="text1"/>
          <w:sz w:val="24"/>
          <w:szCs w:val="24"/>
        </w:rPr>
        <w:t xml:space="preserve">2.1 </w:t>
      </w:r>
      <w:r w:rsidR="3A53B284" w:rsidRPr="2A40C812">
        <w:rPr>
          <w:rFonts w:eastAsia="Times New Roman" w:cs="Times New Roman"/>
          <w:b/>
          <w:bCs/>
          <w:color w:val="000000" w:themeColor="text1"/>
          <w:sz w:val="24"/>
          <w:szCs w:val="24"/>
        </w:rPr>
        <w:t>Vali</w:t>
      </w:r>
      <w:r w:rsidR="2F5C2F9A" w:rsidRPr="2A40C812">
        <w:rPr>
          <w:rFonts w:eastAsia="Times New Roman" w:cs="Times New Roman"/>
          <w:b/>
          <w:bCs/>
          <w:color w:val="000000" w:themeColor="text1"/>
          <w:sz w:val="24"/>
          <w:szCs w:val="24"/>
        </w:rPr>
        <w:t xml:space="preserve">dating </w:t>
      </w:r>
      <w:r w:rsidR="29E2A3B1" w:rsidRPr="2A40C812">
        <w:rPr>
          <w:rFonts w:eastAsia="Times New Roman" w:cs="Times New Roman"/>
          <w:b/>
          <w:bCs/>
          <w:color w:val="000000" w:themeColor="text1"/>
          <w:sz w:val="24"/>
          <w:szCs w:val="24"/>
        </w:rPr>
        <w:t>Functional Requirements</w:t>
      </w:r>
      <w:bookmarkEnd w:id="23"/>
      <w:bookmarkEnd w:id="24"/>
      <w:bookmarkEnd w:id="25"/>
    </w:p>
    <w:p w14:paraId="65978C4A" w14:textId="3E8ED651" w:rsidR="5EFABFDD" w:rsidRDefault="3DEAED08" w:rsidP="097C6F3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goal of testing </w:t>
      </w:r>
      <w:r w:rsidR="4D5997E2" w:rsidRPr="2A40C812">
        <w:rPr>
          <w:rFonts w:eastAsia="Times New Roman" w:cs="Times New Roman"/>
          <w:color w:val="000000" w:themeColor="text1"/>
          <w:sz w:val="24"/>
          <w:szCs w:val="24"/>
        </w:rPr>
        <w:t xml:space="preserve">each feature in the web application </w:t>
      </w:r>
      <w:r w:rsidRPr="2A40C812">
        <w:rPr>
          <w:rFonts w:eastAsia="Times New Roman" w:cs="Times New Roman"/>
          <w:color w:val="000000" w:themeColor="text1"/>
          <w:sz w:val="24"/>
          <w:szCs w:val="24"/>
        </w:rPr>
        <w:t>is to ensure that every feature we have implemented works at the unit, integration and system level as laid out and intended in our desi</w:t>
      </w:r>
      <w:r w:rsidR="3F4421F9" w:rsidRPr="2A40C812">
        <w:rPr>
          <w:rFonts w:eastAsia="Times New Roman" w:cs="Times New Roman"/>
          <w:color w:val="000000" w:themeColor="text1"/>
          <w:sz w:val="24"/>
          <w:szCs w:val="24"/>
        </w:rPr>
        <w:t>gn and requirements. This helps the team ensure that we deliver a</w:t>
      </w:r>
      <w:r w:rsidR="6FFA7F1F" w:rsidRPr="2A40C812">
        <w:rPr>
          <w:rFonts w:eastAsia="Times New Roman" w:cs="Times New Roman"/>
          <w:color w:val="000000" w:themeColor="text1"/>
          <w:sz w:val="24"/>
          <w:szCs w:val="24"/>
        </w:rPr>
        <w:t xml:space="preserve"> product where each</w:t>
      </w:r>
      <w:r w:rsidR="2C238CE1" w:rsidRPr="2A40C812">
        <w:rPr>
          <w:rFonts w:eastAsia="Times New Roman" w:cs="Times New Roman"/>
          <w:color w:val="000000" w:themeColor="text1"/>
          <w:sz w:val="24"/>
          <w:szCs w:val="24"/>
        </w:rPr>
        <w:t xml:space="preserve"> feature requirement </w:t>
      </w:r>
      <w:r w:rsidR="6FFA7F1F" w:rsidRPr="2A40C812">
        <w:rPr>
          <w:rFonts w:eastAsia="Times New Roman" w:cs="Times New Roman"/>
          <w:color w:val="000000" w:themeColor="text1"/>
          <w:sz w:val="24"/>
          <w:szCs w:val="24"/>
        </w:rPr>
        <w:t>has been met satisfactorily.</w:t>
      </w:r>
    </w:p>
    <w:p w14:paraId="28D09FF1" w14:textId="17CB518E" w:rsidR="00F235D4" w:rsidRPr="0029626F" w:rsidRDefault="179731F5" w:rsidP="097C6F33">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26" w:name="_Toc150174393"/>
      <w:bookmarkStart w:id="27" w:name="_Toc150176832"/>
      <w:bookmarkStart w:id="28" w:name="_Toc150180682"/>
      <w:bookmarkStart w:id="29" w:name="_Toc151479362"/>
      <w:bookmarkStart w:id="30" w:name="_Toc152077596"/>
      <w:r w:rsidRPr="2A40C812">
        <w:rPr>
          <w:rFonts w:ascii="Times New Roman" w:eastAsia="Times New Roman" w:hAnsi="Times New Roman" w:cs="Times New Roman"/>
          <w:b/>
          <w:bCs/>
          <w:color w:val="000000" w:themeColor="text1"/>
          <w:sz w:val="24"/>
          <w:szCs w:val="24"/>
        </w:rPr>
        <w:t xml:space="preserve">2.2 </w:t>
      </w:r>
      <w:r w:rsidR="41375395" w:rsidRPr="2A40C812">
        <w:rPr>
          <w:rFonts w:ascii="Times New Roman" w:eastAsia="Times New Roman" w:hAnsi="Times New Roman" w:cs="Times New Roman"/>
          <w:b/>
          <w:bCs/>
          <w:color w:val="000000" w:themeColor="text1"/>
          <w:sz w:val="24"/>
          <w:szCs w:val="24"/>
        </w:rPr>
        <w:t>Verifying System Performance</w:t>
      </w:r>
      <w:bookmarkEnd w:id="26"/>
      <w:bookmarkEnd w:id="27"/>
      <w:bookmarkEnd w:id="28"/>
      <w:bookmarkEnd w:id="29"/>
      <w:bookmarkEnd w:id="30"/>
    </w:p>
    <w:p w14:paraId="68EA1B33" w14:textId="327EB75E" w:rsidR="6FB55B92" w:rsidRDefault="549A7C92" w:rsidP="097C6F3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We want to ensure that our entire application can maintain consistency in terms of </w:t>
      </w:r>
      <w:bookmarkStart w:id="31" w:name="_Int_NsM5aQqX"/>
      <w:r w:rsidRPr="2A40C812">
        <w:rPr>
          <w:rFonts w:eastAsia="Times New Roman" w:cs="Times New Roman"/>
          <w:color w:val="000000" w:themeColor="text1"/>
          <w:sz w:val="24"/>
          <w:szCs w:val="24"/>
        </w:rPr>
        <w:t>UI</w:t>
      </w:r>
      <w:bookmarkEnd w:id="31"/>
      <w:r w:rsidRPr="2A40C812">
        <w:rPr>
          <w:rFonts w:eastAsia="Times New Roman" w:cs="Times New Roman"/>
          <w:color w:val="000000" w:themeColor="text1"/>
          <w:sz w:val="24"/>
          <w:szCs w:val="24"/>
        </w:rPr>
        <w:t xml:space="preserve"> and logi</w:t>
      </w:r>
      <w:r w:rsidR="5186F243" w:rsidRPr="2A40C812">
        <w:rPr>
          <w:rFonts w:eastAsia="Times New Roman" w:cs="Times New Roman"/>
          <w:color w:val="000000" w:themeColor="text1"/>
          <w:sz w:val="24"/>
          <w:szCs w:val="24"/>
        </w:rPr>
        <w:t xml:space="preserve">c. Our application will be tested to ensure UI elements respond as they should and that the logic for the data the application handles is consistent </w:t>
      </w:r>
      <w:r w:rsidR="2B103B31" w:rsidRPr="2A40C812">
        <w:rPr>
          <w:rFonts w:eastAsia="Times New Roman" w:cs="Times New Roman"/>
          <w:color w:val="000000" w:themeColor="text1"/>
          <w:sz w:val="24"/>
          <w:szCs w:val="24"/>
        </w:rPr>
        <w:t xml:space="preserve">and </w:t>
      </w:r>
      <w:r w:rsidR="126E6493" w:rsidRPr="2A40C812">
        <w:rPr>
          <w:rFonts w:eastAsia="Times New Roman" w:cs="Times New Roman"/>
          <w:color w:val="000000" w:themeColor="text1"/>
          <w:sz w:val="24"/>
          <w:szCs w:val="24"/>
        </w:rPr>
        <w:t>validated through our system of input validation functions. We also want to ensure the entire application can handle the am</w:t>
      </w:r>
      <w:r w:rsidR="2663E8CD" w:rsidRPr="2A40C812">
        <w:rPr>
          <w:rFonts w:eastAsia="Times New Roman" w:cs="Times New Roman"/>
          <w:color w:val="000000" w:themeColor="text1"/>
          <w:sz w:val="24"/>
          <w:szCs w:val="24"/>
        </w:rPr>
        <w:t>ount of requests/traffic within its reasonable limits</w:t>
      </w:r>
      <w:r w:rsidR="3AD6C910" w:rsidRPr="2A40C812">
        <w:rPr>
          <w:rFonts w:eastAsia="Times New Roman" w:cs="Times New Roman"/>
          <w:color w:val="000000" w:themeColor="text1"/>
          <w:sz w:val="24"/>
          <w:szCs w:val="24"/>
        </w:rPr>
        <w:t xml:space="preserve"> without any loss of function or long loading times.</w:t>
      </w:r>
    </w:p>
    <w:p w14:paraId="33AB7808" w14:textId="023F23B8" w:rsidR="00A56479" w:rsidRPr="0029626F" w:rsidRDefault="179731F5" w:rsidP="097C6F33">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32" w:name="_Toc150174394"/>
      <w:bookmarkStart w:id="33" w:name="_Toc150176833"/>
      <w:bookmarkStart w:id="34" w:name="_Toc150180683"/>
      <w:bookmarkStart w:id="35" w:name="_Toc151479363"/>
      <w:bookmarkStart w:id="36" w:name="_Toc152077597"/>
      <w:r w:rsidRPr="2A40C812">
        <w:rPr>
          <w:rFonts w:ascii="Times New Roman" w:eastAsia="Times New Roman" w:hAnsi="Times New Roman" w:cs="Times New Roman"/>
          <w:b/>
          <w:bCs/>
          <w:color w:val="000000" w:themeColor="text1"/>
          <w:sz w:val="24"/>
          <w:szCs w:val="24"/>
        </w:rPr>
        <w:t xml:space="preserve">2.3 </w:t>
      </w:r>
      <w:r w:rsidR="41375395" w:rsidRPr="2A40C812">
        <w:rPr>
          <w:rFonts w:ascii="Times New Roman" w:eastAsia="Times New Roman" w:hAnsi="Times New Roman" w:cs="Times New Roman"/>
          <w:b/>
          <w:bCs/>
          <w:color w:val="000000" w:themeColor="text1"/>
          <w:sz w:val="24"/>
          <w:szCs w:val="24"/>
        </w:rPr>
        <w:t>Ensuring Se</w:t>
      </w:r>
      <w:r w:rsidR="66C8022E" w:rsidRPr="2A40C812">
        <w:rPr>
          <w:rFonts w:ascii="Times New Roman" w:eastAsia="Times New Roman" w:hAnsi="Times New Roman" w:cs="Times New Roman"/>
          <w:b/>
          <w:bCs/>
          <w:color w:val="000000" w:themeColor="text1"/>
          <w:sz w:val="24"/>
          <w:szCs w:val="24"/>
        </w:rPr>
        <w:t>curity and Reliability</w:t>
      </w:r>
      <w:bookmarkEnd w:id="32"/>
      <w:bookmarkEnd w:id="33"/>
      <w:bookmarkEnd w:id="34"/>
      <w:bookmarkEnd w:id="35"/>
      <w:bookmarkEnd w:id="36"/>
    </w:p>
    <w:p w14:paraId="0AA9E9F4" w14:textId="74888496" w:rsidR="00472F10" w:rsidRPr="00C774C4" w:rsidRDefault="45582D33" w:rsidP="097C6F3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application employs </w:t>
      </w:r>
      <w:bookmarkStart w:id="37" w:name="_Int_YKNskLtZ"/>
      <w:r w:rsidRPr="2A40C812">
        <w:rPr>
          <w:rFonts w:eastAsia="Times New Roman" w:cs="Times New Roman"/>
          <w:color w:val="000000" w:themeColor="text1"/>
          <w:sz w:val="24"/>
          <w:szCs w:val="24"/>
        </w:rPr>
        <w:t>JWT</w:t>
      </w:r>
      <w:bookmarkEnd w:id="37"/>
      <w:r w:rsidRPr="2A40C812">
        <w:rPr>
          <w:rFonts w:eastAsia="Times New Roman" w:cs="Times New Roman"/>
          <w:color w:val="000000" w:themeColor="text1"/>
          <w:sz w:val="24"/>
          <w:szCs w:val="24"/>
        </w:rPr>
        <w:t xml:space="preserve"> for authentication and </w:t>
      </w:r>
      <w:r w:rsidR="583D2024" w:rsidRPr="2A40C812">
        <w:rPr>
          <w:rFonts w:eastAsia="Times New Roman" w:cs="Times New Roman"/>
          <w:color w:val="000000" w:themeColor="text1"/>
          <w:sz w:val="24"/>
          <w:szCs w:val="24"/>
        </w:rPr>
        <w:t xml:space="preserve">an </w:t>
      </w:r>
      <w:r w:rsidRPr="2A40C812">
        <w:rPr>
          <w:rFonts w:eastAsia="Times New Roman" w:cs="Times New Roman"/>
          <w:color w:val="000000" w:themeColor="text1"/>
          <w:sz w:val="24"/>
          <w:szCs w:val="24"/>
        </w:rPr>
        <w:t xml:space="preserve">external payment processing </w:t>
      </w:r>
      <w:r w:rsidR="2410F76D" w:rsidRPr="2A40C812">
        <w:rPr>
          <w:rFonts w:eastAsia="Times New Roman" w:cs="Times New Roman"/>
          <w:color w:val="000000" w:themeColor="text1"/>
          <w:sz w:val="24"/>
          <w:szCs w:val="24"/>
        </w:rPr>
        <w:t>serv</w:t>
      </w:r>
      <w:r w:rsidR="289EADFF" w:rsidRPr="2A40C812">
        <w:rPr>
          <w:rFonts w:eastAsia="Times New Roman" w:cs="Times New Roman"/>
          <w:color w:val="000000" w:themeColor="text1"/>
          <w:sz w:val="24"/>
          <w:szCs w:val="24"/>
        </w:rPr>
        <w:t>ic</w:t>
      </w:r>
      <w:r w:rsidR="2410F76D" w:rsidRPr="2A40C812">
        <w:rPr>
          <w:rFonts w:eastAsia="Times New Roman" w:cs="Times New Roman"/>
          <w:color w:val="000000" w:themeColor="text1"/>
          <w:sz w:val="24"/>
          <w:szCs w:val="24"/>
        </w:rPr>
        <w:t>e</w:t>
      </w:r>
      <w:r w:rsidRPr="2A40C812">
        <w:rPr>
          <w:rFonts w:eastAsia="Times New Roman" w:cs="Times New Roman"/>
          <w:color w:val="000000" w:themeColor="text1"/>
          <w:sz w:val="24"/>
          <w:szCs w:val="24"/>
        </w:rPr>
        <w:t xml:space="preserve"> for user payments. </w:t>
      </w:r>
      <w:r w:rsidR="4E6DB342" w:rsidRPr="2A40C812">
        <w:rPr>
          <w:rFonts w:eastAsia="Times New Roman" w:cs="Times New Roman"/>
          <w:color w:val="000000" w:themeColor="text1"/>
          <w:sz w:val="24"/>
          <w:szCs w:val="24"/>
        </w:rPr>
        <w:t>We will test that the tokens are generated and maintained for 3 days</w:t>
      </w:r>
      <w:r w:rsidR="55057F62" w:rsidRPr="2A40C812">
        <w:rPr>
          <w:rFonts w:eastAsia="Times New Roman" w:cs="Times New Roman"/>
          <w:color w:val="000000" w:themeColor="text1"/>
          <w:sz w:val="24"/>
          <w:szCs w:val="24"/>
        </w:rPr>
        <w:t xml:space="preserve">. We also will test that it is created only for that user and cannot be used by other users. We also have </w:t>
      </w:r>
      <w:r w:rsidR="55057F62" w:rsidRPr="2A40C812">
        <w:rPr>
          <w:rFonts w:eastAsia="Times New Roman" w:cs="Times New Roman"/>
          <w:color w:val="000000" w:themeColor="text1"/>
          <w:sz w:val="24"/>
          <w:szCs w:val="24"/>
        </w:rPr>
        <w:lastRenderedPageBreak/>
        <w:t>implemented encryption for user passwords</w:t>
      </w:r>
      <w:r w:rsidR="1A52D1FF" w:rsidRPr="2A40C812">
        <w:rPr>
          <w:rFonts w:eastAsia="Times New Roman" w:cs="Times New Roman"/>
          <w:color w:val="000000" w:themeColor="text1"/>
          <w:sz w:val="24"/>
          <w:szCs w:val="24"/>
        </w:rPr>
        <w:t xml:space="preserve"> so they cannot be deciphered from the code or element inspection or from within the database as </w:t>
      </w:r>
      <w:r w:rsidR="436CB394" w:rsidRPr="2A40C812">
        <w:rPr>
          <w:rFonts w:eastAsia="Times New Roman" w:cs="Times New Roman"/>
          <w:color w:val="000000" w:themeColor="text1"/>
          <w:sz w:val="24"/>
          <w:szCs w:val="24"/>
        </w:rPr>
        <w:t>well and</w:t>
      </w:r>
      <w:r w:rsidR="1A52D1FF" w:rsidRPr="2A40C812">
        <w:rPr>
          <w:rFonts w:eastAsia="Times New Roman" w:cs="Times New Roman"/>
          <w:color w:val="000000" w:themeColor="text1"/>
          <w:sz w:val="24"/>
          <w:szCs w:val="24"/>
        </w:rPr>
        <w:t xml:space="preserve"> will test this to ensure the account passwords </w:t>
      </w:r>
      <w:r w:rsidR="171B313D" w:rsidRPr="2A40C812">
        <w:rPr>
          <w:rFonts w:eastAsia="Times New Roman" w:cs="Times New Roman"/>
          <w:color w:val="000000" w:themeColor="text1"/>
          <w:sz w:val="24"/>
          <w:szCs w:val="24"/>
        </w:rPr>
        <w:t>are secured from bad actors that may gain access to the application’s internal systems.</w:t>
      </w:r>
    </w:p>
    <w:p w14:paraId="0F2F3E0E" w14:textId="0509C632" w:rsidR="008B0D6F" w:rsidRPr="00C774C4" w:rsidRDefault="008B0D6F" w:rsidP="008B0D6F">
      <w:pPr>
        <w:spacing w:after="0" w:line="360" w:lineRule="auto"/>
        <w:rPr>
          <w:rFonts w:eastAsia="Times New Roman" w:cs="Times New Roman"/>
          <w:color w:val="000000" w:themeColor="text1"/>
          <w:sz w:val="24"/>
          <w:szCs w:val="24"/>
        </w:rPr>
      </w:pPr>
    </w:p>
    <w:p w14:paraId="79F3F02C" w14:textId="52B6B9F5" w:rsidR="00190BBB" w:rsidRPr="00190BBB" w:rsidRDefault="003B094B" w:rsidP="2A40C812">
      <w:pPr>
        <w:pStyle w:val="Heading1"/>
        <w:keepNext w:val="0"/>
        <w:keepLines w:val="0"/>
        <w:spacing w:before="0" w:line="360" w:lineRule="auto"/>
        <w:rPr>
          <w:rFonts w:ascii="Times New Roman" w:hAnsi="Times New Roman" w:cs="Times New Roman"/>
          <w:b/>
          <w:bCs/>
          <w:color w:val="auto"/>
          <w:sz w:val="26"/>
          <w:szCs w:val="26"/>
        </w:rPr>
      </w:pPr>
      <w:bookmarkStart w:id="38" w:name="_Toc150174395"/>
      <w:bookmarkStart w:id="39" w:name="_Toc150176834"/>
      <w:bookmarkStart w:id="40" w:name="_Toc150180684"/>
      <w:bookmarkStart w:id="41" w:name="_Toc151479364"/>
      <w:bookmarkStart w:id="42" w:name="_Toc152077598"/>
      <w:r w:rsidRPr="2A40C812">
        <w:rPr>
          <w:rFonts w:ascii="Times New Roman" w:hAnsi="Times New Roman" w:cs="Times New Roman"/>
          <w:b/>
          <w:bCs/>
          <w:color w:val="auto"/>
          <w:sz w:val="26"/>
          <w:szCs w:val="26"/>
        </w:rPr>
        <w:t xml:space="preserve">3. </w:t>
      </w:r>
      <w:r w:rsidR="2037C1C1" w:rsidRPr="2A40C812">
        <w:rPr>
          <w:rFonts w:ascii="Times New Roman" w:hAnsi="Times New Roman" w:cs="Times New Roman"/>
          <w:b/>
          <w:bCs/>
          <w:color w:val="auto"/>
          <w:sz w:val="26"/>
          <w:szCs w:val="26"/>
        </w:rPr>
        <w:t xml:space="preserve">Test </w:t>
      </w:r>
      <w:r w:rsidR="586FD21C" w:rsidRPr="2A40C812">
        <w:rPr>
          <w:rFonts w:ascii="Times New Roman" w:hAnsi="Times New Roman" w:cs="Times New Roman"/>
          <w:b/>
          <w:bCs/>
          <w:color w:val="auto"/>
          <w:sz w:val="26"/>
          <w:szCs w:val="26"/>
        </w:rPr>
        <w:t>Strategy</w:t>
      </w:r>
      <w:bookmarkEnd w:id="38"/>
      <w:bookmarkEnd w:id="39"/>
      <w:bookmarkEnd w:id="40"/>
      <w:bookmarkEnd w:id="41"/>
      <w:bookmarkEnd w:id="42"/>
    </w:p>
    <w:p w14:paraId="6DA8DF6B" w14:textId="6891E0B8" w:rsidR="00BE02B2" w:rsidRPr="0029626F" w:rsidRDefault="10568D7E" w:rsidP="097C6F33">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43" w:name="_Toc150174396"/>
      <w:bookmarkStart w:id="44" w:name="_Toc150176835"/>
      <w:bookmarkStart w:id="45" w:name="_Toc150180685"/>
      <w:bookmarkStart w:id="46" w:name="_Toc151479365"/>
      <w:bookmarkStart w:id="47" w:name="_Toc152077599"/>
      <w:r w:rsidRPr="2A40C812">
        <w:rPr>
          <w:rFonts w:ascii="Times New Roman" w:eastAsia="Times New Roman" w:hAnsi="Times New Roman" w:cs="Times New Roman"/>
          <w:b/>
          <w:bCs/>
          <w:color w:val="000000" w:themeColor="text1"/>
          <w:sz w:val="24"/>
          <w:szCs w:val="24"/>
        </w:rPr>
        <w:t xml:space="preserve">3.1 </w:t>
      </w:r>
      <w:r w:rsidR="329A87B9" w:rsidRPr="2A40C812">
        <w:rPr>
          <w:rFonts w:ascii="Times New Roman" w:eastAsia="Times New Roman" w:hAnsi="Times New Roman" w:cs="Times New Roman"/>
          <w:b/>
          <w:bCs/>
          <w:color w:val="000000" w:themeColor="text1"/>
          <w:sz w:val="24"/>
          <w:szCs w:val="24"/>
        </w:rPr>
        <w:t>Test Type and Tools</w:t>
      </w:r>
      <w:bookmarkEnd w:id="43"/>
      <w:bookmarkEnd w:id="44"/>
      <w:bookmarkEnd w:id="45"/>
      <w:bookmarkEnd w:id="46"/>
      <w:bookmarkEnd w:id="47"/>
    </w:p>
    <w:p w14:paraId="2A3E5B62" w14:textId="099D6F78" w:rsidR="2252B8E4" w:rsidRDefault="027F3928" w:rsidP="097C6F3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testing approach will primarily involve manual testing, where testers interact with the application's user interface to validate its functionalities. </w:t>
      </w:r>
      <w:r w:rsidR="659F07DB" w:rsidRPr="2A40C812">
        <w:rPr>
          <w:rFonts w:eastAsia="Times New Roman" w:cs="Times New Roman"/>
          <w:color w:val="000000" w:themeColor="text1"/>
          <w:sz w:val="24"/>
          <w:szCs w:val="24"/>
        </w:rPr>
        <w:t xml:space="preserve">White </w:t>
      </w:r>
      <w:r w:rsidRPr="2A40C812">
        <w:rPr>
          <w:rFonts w:eastAsia="Times New Roman" w:cs="Times New Roman"/>
          <w:color w:val="000000" w:themeColor="text1"/>
          <w:sz w:val="24"/>
          <w:szCs w:val="24"/>
        </w:rPr>
        <w:t>box testing techniques will be employed. Testers will have access to the application's code and console logs to aid in debugging and investigation, but the focus will be on testing from an end-user perspective. The white-box approach will leverage code accessibility to facilitate more targeted testing, ensuring comprehensive coverage of critical components and potential edge cases.</w:t>
      </w:r>
      <w:r w:rsidR="46CE20D4" w:rsidRPr="2A40C812">
        <w:rPr>
          <w:rFonts w:eastAsia="Times New Roman" w:cs="Times New Roman"/>
          <w:color w:val="000000" w:themeColor="text1"/>
          <w:sz w:val="24"/>
          <w:szCs w:val="24"/>
        </w:rPr>
        <w:t xml:space="preserve"> We are also using white box testing as our scope only allows for just us, the developers of the application</w:t>
      </w:r>
      <w:r w:rsidR="44AFBE0E" w:rsidRPr="2A40C812">
        <w:rPr>
          <w:rFonts w:eastAsia="Times New Roman" w:cs="Times New Roman"/>
          <w:color w:val="000000" w:themeColor="text1"/>
          <w:sz w:val="24"/>
          <w:szCs w:val="24"/>
        </w:rPr>
        <w:t>,</w:t>
      </w:r>
      <w:r w:rsidR="46CE20D4" w:rsidRPr="2A40C812">
        <w:rPr>
          <w:rFonts w:eastAsia="Times New Roman" w:cs="Times New Roman"/>
          <w:color w:val="000000" w:themeColor="text1"/>
          <w:sz w:val="24"/>
          <w:szCs w:val="24"/>
        </w:rPr>
        <w:t xml:space="preserve"> to test it within the time limits that we have.</w:t>
      </w:r>
    </w:p>
    <w:p w14:paraId="44409540" w14:textId="1EAD3C93" w:rsidR="7CD0D996" w:rsidRDefault="75D4F844" w:rsidP="097C6F3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While the primary testing approach is manual, certain specialized techniques or tools may be used to enhance testing efficiency or coverage. Test management tools can be utilized to track test cases, document test results, and generate reports. Browser-based testing tools can assist in cross-browser compatibility testing. Load testing tools may be employed to simulate heavy user loads and assess the application's performance under stressful conditions. </w:t>
      </w:r>
      <w:bookmarkStart w:id="48" w:name="_Int_UtOpC3U4"/>
      <w:r w:rsidRPr="2A40C812">
        <w:rPr>
          <w:rFonts w:eastAsia="Times New Roman" w:cs="Times New Roman"/>
          <w:color w:val="000000" w:themeColor="text1"/>
          <w:sz w:val="24"/>
          <w:szCs w:val="24"/>
        </w:rPr>
        <w:t>In terms of our website, we will primarily use browser</w:t>
      </w:r>
      <w:r w:rsidR="21846CBF" w:rsidRPr="2A40C812">
        <w:rPr>
          <w:rFonts w:eastAsia="Times New Roman" w:cs="Times New Roman"/>
          <w:color w:val="000000" w:themeColor="text1"/>
          <w:sz w:val="24"/>
          <w:szCs w:val="24"/>
        </w:rPr>
        <w:t>-</w:t>
      </w:r>
      <w:r w:rsidRPr="2A40C812">
        <w:rPr>
          <w:rFonts w:eastAsia="Times New Roman" w:cs="Times New Roman"/>
          <w:color w:val="000000" w:themeColor="text1"/>
          <w:sz w:val="24"/>
          <w:szCs w:val="24"/>
        </w:rPr>
        <w:t>based tools such as inspection and console logs.</w:t>
      </w:r>
      <w:bookmarkEnd w:id="48"/>
      <w:r w:rsidRPr="2A40C812">
        <w:rPr>
          <w:rFonts w:eastAsia="Times New Roman" w:cs="Times New Roman"/>
          <w:color w:val="000000" w:themeColor="text1"/>
          <w:sz w:val="24"/>
          <w:szCs w:val="24"/>
        </w:rPr>
        <w:t xml:space="preserve"> Browsers also have a built</w:t>
      </w:r>
      <w:r w:rsidR="75C55847" w:rsidRPr="2A40C812">
        <w:rPr>
          <w:rFonts w:eastAsia="Times New Roman" w:cs="Times New Roman"/>
          <w:color w:val="000000" w:themeColor="text1"/>
          <w:sz w:val="24"/>
          <w:szCs w:val="24"/>
        </w:rPr>
        <w:t>-</w:t>
      </w:r>
      <w:r w:rsidRPr="2A40C812">
        <w:rPr>
          <w:rFonts w:eastAsia="Times New Roman" w:cs="Times New Roman"/>
          <w:color w:val="000000" w:themeColor="text1"/>
          <w:sz w:val="24"/>
          <w:szCs w:val="24"/>
        </w:rPr>
        <w:t xml:space="preserve">in performance logger, and HTML/CSS advisories. These will be utilized to improve the site, but also to allow testers </w:t>
      </w:r>
      <w:r w:rsidR="67B604C8" w:rsidRPr="2A40C812">
        <w:rPr>
          <w:rFonts w:eastAsia="Times New Roman" w:cs="Times New Roman"/>
          <w:color w:val="000000" w:themeColor="text1"/>
          <w:sz w:val="24"/>
          <w:szCs w:val="24"/>
        </w:rPr>
        <w:t xml:space="preserve">an amazingly </w:t>
      </w:r>
      <w:r w:rsidR="3D37106E" w:rsidRPr="2A40C812">
        <w:rPr>
          <w:rFonts w:eastAsia="Times New Roman" w:cs="Times New Roman"/>
          <w:color w:val="000000" w:themeColor="text1"/>
          <w:sz w:val="24"/>
          <w:szCs w:val="24"/>
        </w:rPr>
        <w:t>straightforward</w:t>
      </w:r>
      <w:r w:rsidRPr="2A40C812">
        <w:rPr>
          <w:rFonts w:eastAsia="Times New Roman" w:cs="Times New Roman"/>
          <w:color w:val="000000" w:themeColor="text1"/>
          <w:sz w:val="24"/>
          <w:szCs w:val="24"/>
        </w:rPr>
        <w:t xml:space="preserve"> way to see what is going on, and better report test passes or fails.</w:t>
      </w:r>
    </w:p>
    <w:p w14:paraId="754EE035" w14:textId="0867056B" w:rsidR="009E66B8" w:rsidRPr="00C774C4" w:rsidRDefault="009E66B8" w:rsidP="008B0D6F">
      <w:pPr>
        <w:spacing w:after="0" w:line="360" w:lineRule="auto"/>
        <w:rPr>
          <w:rFonts w:eastAsia="Times New Roman" w:cs="Times New Roman"/>
          <w:color w:val="000000" w:themeColor="text1"/>
          <w:sz w:val="24"/>
          <w:szCs w:val="24"/>
        </w:rPr>
      </w:pPr>
    </w:p>
    <w:p w14:paraId="67BCBBC5" w14:textId="1524474C" w:rsidR="00F725E4" w:rsidRPr="003B094B" w:rsidRDefault="10568D7E" w:rsidP="2A40C812">
      <w:pPr>
        <w:pStyle w:val="Heading2"/>
        <w:keepNext w:val="0"/>
        <w:keepLines w:val="0"/>
        <w:spacing w:before="0" w:line="360" w:lineRule="auto"/>
        <w:rPr>
          <w:rFonts w:ascii="Times New Roman" w:eastAsia="Times New Roman" w:hAnsi="Times New Roman" w:cs="Times New Roman"/>
          <w:b/>
          <w:bCs/>
          <w:color w:val="000000" w:themeColor="text1"/>
        </w:rPr>
      </w:pPr>
      <w:bookmarkStart w:id="49" w:name="_Toc150174397"/>
      <w:bookmarkStart w:id="50" w:name="_Toc150176836"/>
      <w:bookmarkStart w:id="51" w:name="_Toc150180686"/>
      <w:bookmarkStart w:id="52" w:name="_Toc151479366"/>
      <w:bookmarkStart w:id="53" w:name="_Toc152077600"/>
      <w:r w:rsidRPr="2A40C812">
        <w:rPr>
          <w:rFonts w:ascii="Times New Roman" w:eastAsia="Times New Roman" w:hAnsi="Times New Roman" w:cs="Times New Roman"/>
          <w:b/>
          <w:bCs/>
          <w:color w:val="000000" w:themeColor="text1"/>
        </w:rPr>
        <w:t xml:space="preserve">3.2 </w:t>
      </w:r>
      <w:r w:rsidR="3550C995" w:rsidRPr="2A40C812">
        <w:rPr>
          <w:rFonts w:ascii="Times New Roman" w:eastAsia="Times New Roman" w:hAnsi="Times New Roman" w:cs="Times New Roman"/>
          <w:b/>
          <w:bCs/>
          <w:color w:val="000000" w:themeColor="text1"/>
        </w:rPr>
        <w:t>Testing Levels</w:t>
      </w:r>
      <w:bookmarkEnd w:id="49"/>
      <w:bookmarkEnd w:id="50"/>
      <w:bookmarkEnd w:id="51"/>
      <w:bookmarkEnd w:id="52"/>
      <w:bookmarkEnd w:id="53"/>
    </w:p>
    <w:p w14:paraId="6C5AE645" w14:textId="7C23841C" w:rsidR="1307991E" w:rsidRDefault="2C4AD705" w:rsidP="097C6F3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testing effort will span multiple levels, including unit testing, integration testing, system testing, and acceptance testing. Unit testing will focus on testing individual components or functions in isolation to verify their correctness. </w:t>
      </w:r>
      <w:r w:rsidR="348F6064" w:rsidRPr="2A40C812">
        <w:rPr>
          <w:rFonts w:eastAsia="Times New Roman" w:cs="Times New Roman"/>
          <w:color w:val="000000" w:themeColor="text1"/>
          <w:sz w:val="24"/>
          <w:szCs w:val="24"/>
        </w:rPr>
        <w:t>All</w:t>
      </w:r>
      <w:r w:rsidRPr="2A40C812">
        <w:rPr>
          <w:rFonts w:eastAsia="Times New Roman" w:cs="Times New Roman"/>
          <w:color w:val="000000" w:themeColor="text1"/>
          <w:sz w:val="24"/>
          <w:szCs w:val="24"/>
        </w:rPr>
        <w:t xml:space="preserve"> the unit tests are considered part of the functional testing and are located as expected in the test cases section. Integration testing will assess the interaction and compatibility between different components and external services. A lot of the functional tests are also integration based. System testing will involve end-to-end </w:t>
      </w:r>
      <w:r w:rsidRPr="2A40C812">
        <w:rPr>
          <w:rFonts w:eastAsia="Times New Roman" w:cs="Times New Roman"/>
          <w:color w:val="000000" w:themeColor="text1"/>
          <w:sz w:val="24"/>
          <w:szCs w:val="24"/>
        </w:rPr>
        <w:lastRenderedPageBreak/>
        <w:t xml:space="preserve">testing of the entire application to ensure its proper </w:t>
      </w:r>
      <w:proofErr w:type="gramStart"/>
      <w:r w:rsidRPr="2A40C812">
        <w:rPr>
          <w:rFonts w:eastAsia="Times New Roman" w:cs="Times New Roman"/>
          <w:color w:val="000000" w:themeColor="text1"/>
          <w:sz w:val="24"/>
          <w:szCs w:val="24"/>
        </w:rPr>
        <w:t>functioning as a whole</w:t>
      </w:r>
      <w:proofErr w:type="gramEnd"/>
      <w:r w:rsidRPr="2A40C812">
        <w:rPr>
          <w:rFonts w:eastAsia="Times New Roman" w:cs="Times New Roman"/>
          <w:color w:val="000000" w:themeColor="text1"/>
          <w:sz w:val="24"/>
          <w:szCs w:val="24"/>
        </w:rPr>
        <w:t xml:space="preserve">. Acceptance testing will involve client participation to validate that the application meets their expectations </w:t>
      </w:r>
      <w:r w:rsidR="567555EC" w:rsidRPr="2A40C812">
        <w:rPr>
          <w:rFonts w:eastAsia="Times New Roman" w:cs="Times New Roman"/>
          <w:color w:val="000000" w:themeColor="text1"/>
          <w:sz w:val="24"/>
          <w:szCs w:val="24"/>
        </w:rPr>
        <w:t>and requirements</w:t>
      </w:r>
      <w:r w:rsidRPr="2A40C812">
        <w:rPr>
          <w:rFonts w:eastAsia="Times New Roman" w:cs="Times New Roman"/>
          <w:color w:val="000000" w:themeColor="text1"/>
          <w:sz w:val="24"/>
          <w:szCs w:val="24"/>
        </w:rPr>
        <w:t>. This last part will be much simpler than others, mainly being the professor/client using the website on his side and giving his stamp of approval or not.</w:t>
      </w:r>
    </w:p>
    <w:p w14:paraId="761D29E1" w14:textId="24A52C81" w:rsidR="009E66B8" w:rsidRPr="00C774C4" w:rsidRDefault="009E66B8" w:rsidP="008B0D6F">
      <w:pPr>
        <w:spacing w:after="0" w:line="360" w:lineRule="auto"/>
        <w:rPr>
          <w:rFonts w:eastAsia="Times New Roman" w:cs="Times New Roman"/>
          <w:color w:val="000000" w:themeColor="text1"/>
          <w:sz w:val="24"/>
          <w:szCs w:val="24"/>
        </w:rPr>
      </w:pPr>
    </w:p>
    <w:p w14:paraId="1AAF7E77" w14:textId="185542CF" w:rsidR="004B6274" w:rsidRPr="003B094B" w:rsidRDefault="10568D7E" w:rsidP="2A40C812">
      <w:pPr>
        <w:pStyle w:val="Heading1"/>
        <w:keepNext w:val="0"/>
        <w:keepLines w:val="0"/>
        <w:spacing w:before="0" w:line="360" w:lineRule="auto"/>
        <w:rPr>
          <w:rFonts w:ascii="Times New Roman" w:eastAsia="Times New Roman" w:hAnsi="Times New Roman" w:cs="Times New Roman"/>
          <w:b/>
          <w:bCs/>
          <w:color w:val="000000" w:themeColor="text1"/>
          <w:sz w:val="26"/>
          <w:szCs w:val="26"/>
        </w:rPr>
      </w:pPr>
      <w:bookmarkStart w:id="54" w:name="_Toc150174398"/>
      <w:bookmarkStart w:id="55" w:name="_Toc150176837"/>
      <w:bookmarkStart w:id="56" w:name="_Toc150180687"/>
      <w:bookmarkStart w:id="57" w:name="_Toc151479367"/>
      <w:bookmarkStart w:id="58" w:name="_Toc152077601"/>
      <w:r w:rsidRPr="2A40C812">
        <w:rPr>
          <w:rFonts w:ascii="Times New Roman" w:eastAsia="Times New Roman" w:hAnsi="Times New Roman" w:cs="Times New Roman"/>
          <w:b/>
          <w:bCs/>
          <w:color w:val="000000" w:themeColor="text1"/>
          <w:sz w:val="26"/>
          <w:szCs w:val="26"/>
        </w:rPr>
        <w:t xml:space="preserve">4. </w:t>
      </w:r>
      <w:r w:rsidR="70DA3235" w:rsidRPr="2A40C812">
        <w:rPr>
          <w:rFonts w:ascii="Times New Roman" w:eastAsia="Times New Roman" w:hAnsi="Times New Roman" w:cs="Times New Roman"/>
          <w:b/>
          <w:bCs/>
          <w:color w:val="000000" w:themeColor="text1"/>
          <w:sz w:val="26"/>
          <w:szCs w:val="26"/>
        </w:rPr>
        <w:t>Test Scope</w:t>
      </w:r>
      <w:bookmarkEnd w:id="54"/>
      <w:bookmarkEnd w:id="55"/>
      <w:bookmarkEnd w:id="56"/>
      <w:bookmarkEnd w:id="57"/>
      <w:bookmarkEnd w:id="58"/>
    </w:p>
    <w:p w14:paraId="172825AF" w14:textId="042F9235" w:rsidR="2A29272E" w:rsidRDefault="2A29272E"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The established test </w:t>
      </w:r>
      <w:r w:rsidR="0B1C368A" w:rsidRPr="2A40C812">
        <w:rPr>
          <w:rFonts w:eastAsia="Times New Roman" w:cs="Times New Roman"/>
          <w:color w:val="0F0F0F"/>
          <w:sz w:val="24"/>
          <w:szCs w:val="24"/>
        </w:rPr>
        <w:t>scope</w:t>
      </w:r>
      <w:r w:rsidR="34403791" w:rsidRPr="2A40C812">
        <w:rPr>
          <w:rFonts w:eastAsia="Times New Roman" w:cs="Times New Roman"/>
          <w:color w:val="0F0F0F"/>
          <w:sz w:val="24"/>
          <w:szCs w:val="24"/>
        </w:rPr>
        <w:t xml:space="preserve"> </w:t>
      </w:r>
      <w:r w:rsidR="0B1C368A" w:rsidRPr="2A40C812">
        <w:rPr>
          <w:rFonts w:eastAsia="Times New Roman" w:cs="Times New Roman"/>
          <w:color w:val="0F0F0F"/>
          <w:sz w:val="24"/>
          <w:szCs w:val="24"/>
        </w:rPr>
        <w:t>is</w:t>
      </w:r>
      <w:r w:rsidRPr="2A40C812">
        <w:rPr>
          <w:rFonts w:eastAsia="Times New Roman" w:cs="Times New Roman"/>
          <w:color w:val="0F0F0F"/>
          <w:sz w:val="24"/>
          <w:szCs w:val="24"/>
        </w:rPr>
        <w:t xml:space="preserve"> guided by a specific purpose, ensuring a comprehensive assessment of the functional aspects of the "Pizza Connection" web application. The primary goal is to carefully verify the functional requirements, conducting a systematic test of each specific functionality to ensure alignment with the defined requirements. This validation process guarantees that the functional components of the application meet the expected standards and provide the expected results.</w:t>
      </w:r>
    </w:p>
    <w:p w14:paraId="38A1F896" w14:textId="42BF00DE" w:rsidR="2A29272E" w:rsidRDefault="2A29272E" w:rsidP="097C6F33">
      <w:pPr>
        <w:spacing w:after="0" w:line="360" w:lineRule="auto"/>
        <w:rPr>
          <w:rFonts w:eastAsia="Times New Roman" w:cs="Times New Roman"/>
          <w:sz w:val="24"/>
          <w:szCs w:val="24"/>
        </w:rPr>
      </w:pPr>
      <w:r w:rsidRPr="2A40C812">
        <w:rPr>
          <w:rFonts w:eastAsia="Times New Roman" w:cs="Times New Roman"/>
          <w:sz w:val="24"/>
          <w:szCs w:val="24"/>
        </w:rPr>
        <w:t xml:space="preserve">A key focus of test scope is to achieve comprehensive coverage of all functional aspects through thorough testing. This involves creating and performing a broad set of functional testing cases that strictly practice </w:t>
      </w:r>
      <w:bookmarkStart w:id="59" w:name="_Int_kJGC3xTA"/>
      <w:r w:rsidRPr="2A40C812">
        <w:rPr>
          <w:rFonts w:eastAsia="Times New Roman" w:cs="Times New Roman"/>
          <w:sz w:val="24"/>
          <w:szCs w:val="24"/>
        </w:rPr>
        <w:t>different functions</w:t>
      </w:r>
      <w:bookmarkEnd w:id="59"/>
      <w:r w:rsidRPr="2A40C812">
        <w:rPr>
          <w:rFonts w:eastAsia="Times New Roman" w:cs="Times New Roman"/>
          <w:sz w:val="24"/>
          <w:szCs w:val="24"/>
        </w:rPr>
        <w:t>. The testing process systematically addresses a variety of situations and use cases, providing a robust assessment of the application's behavior with the goal of leaving any functional aspects unknown.</w:t>
      </w:r>
    </w:p>
    <w:p w14:paraId="6D07666D" w14:textId="133CEB77" w:rsidR="2A29272E" w:rsidRDefault="2A29272E" w:rsidP="097C6F33">
      <w:pPr>
        <w:spacing w:after="0" w:line="360" w:lineRule="auto"/>
        <w:rPr>
          <w:rFonts w:eastAsia="Times New Roman" w:cs="Times New Roman"/>
          <w:sz w:val="24"/>
          <w:szCs w:val="24"/>
        </w:rPr>
      </w:pPr>
      <w:r w:rsidRPr="2A40C812">
        <w:rPr>
          <w:rFonts w:eastAsia="Times New Roman" w:cs="Times New Roman"/>
          <w:sz w:val="24"/>
          <w:szCs w:val="24"/>
        </w:rPr>
        <w:t>In addition, the test scope places significant emphasis on identifying errors or inconsistencies in the application's functional behavior and subsequent resolution. This involves an in-depth examination of the application's response to various inputs and conditions with the aim of uncovering any deviations from expected behavior. Cooperation with relevant stakeholders is integral to ensure timely and effective solutions while maintaining the integrity of operational aspects.</w:t>
      </w:r>
    </w:p>
    <w:p w14:paraId="73F9E5A7" w14:textId="6E968DA5" w:rsidR="2A29272E" w:rsidRDefault="2A29272E"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Effectively defining test scope includes a clear preference for features tested, focusing on frequently used features, supporting business-critical processes, being legally mandated, and tackling potentially unsafe aspects. Awareness of when to adapt to the testing opportunity is vital, recognizing that changes may be needed in the software application.</w:t>
      </w:r>
    </w:p>
    <w:p w14:paraId="60D50CE2" w14:textId="00DE6366" w:rsidR="250409F9" w:rsidRDefault="250409F9"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Despite the initial ambiguity of testing opportunities, a structured plan helps teams understand what needs to be done. This includes identifying testing processes such as experimental, load, and performance testing, and determining whether these processes should be performed manually or through automation tools.</w:t>
      </w:r>
      <w:r w:rsidR="29DBFA2F" w:rsidRPr="2A40C812">
        <w:rPr>
          <w:rFonts w:eastAsia="Times New Roman" w:cs="Times New Roman"/>
          <w:color w:val="0F0F0F"/>
          <w:sz w:val="24"/>
          <w:szCs w:val="24"/>
        </w:rPr>
        <w:t xml:space="preserve"> </w:t>
      </w:r>
      <w:r w:rsidR="7AAF9C0D" w:rsidRPr="2A40C812">
        <w:rPr>
          <w:rFonts w:eastAsia="Times New Roman" w:cs="Times New Roman"/>
          <w:color w:val="0F0F0F"/>
          <w:sz w:val="24"/>
          <w:szCs w:val="24"/>
        </w:rPr>
        <w:t xml:space="preserve">This structured approach helps to form better strategies </w:t>
      </w:r>
      <w:r w:rsidR="7AAF9C0D" w:rsidRPr="2A40C812">
        <w:rPr>
          <w:rFonts w:eastAsia="Times New Roman" w:cs="Times New Roman"/>
          <w:color w:val="0F0F0F"/>
          <w:sz w:val="24"/>
          <w:szCs w:val="24"/>
        </w:rPr>
        <w:lastRenderedPageBreak/>
        <w:t xml:space="preserve">for executing activities, providing stakeholders and customers with a clearer understanding of expectations. It is essential to be alert and highly aware when setting up testing opportunities to maximize the benefits of testing efforts. </w:t>
      </w:r>
    </w:p>
    <w:p w14:paraId="1434A18F" w14:textId="34C47621" w:rsidR="53EA3963" w:rsidRDefault="53EA3963" w:rsidP="097C6F33">
      <w:pPr>
        <w:spacing w:after="0" w:line="360" w:lineRule="auto"/>
        <w:rPr>
          <w:rFonts w:eastAsia="Times New Roman" w:cs="Times New Roman"/>
          <w:color w:val="0F0F0F"/>
          <w:sz w:val="24"/>
          <w:szCs w:val="24"/>
        </w:rPr>
      </w:pPr>
    </w:p>
    <w:p w14:paraId="4584669F" w14:textId="51BF776C" w:rsidR="683B025A" w:rsidRDefault="683B025A"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Functional Scope:</w:t>
      </w:r>
    </w:p>
    <w:p w14:paraId="2EFA37F0" w14:textId="486B7C16" w:rsidR="683B025A" w:rsidRDefault="683B025A"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The test for the Pizza Connection web application will cover all functional requirements and features f</w:t>
      </w:r>
      <w:r w:rsidR="76AD368B" w:rsidRPr="2A40C812">
        <w:rPr>
          <w:rFonts w:eastAsia="Times New Roman" w:cs="Times New Roman"/>
          <w:color w:val="0F0F0F"/>
          <w:sz w:val="24"/>
          <w:szCs w:val="24"/>
        </w:rPr>
        <w:t>or customers, employees</w:t>
      </w:r>
      <w:r w:rsidR="2C6296B1" w:rsidRPr="2A40C812">
        <w:rPr>
          <w:rFonts w:eastAsia="Times New Roman" w:cs="Times New Roman"/>
          <w:color w:val="0F0F0F"/>
          <w:sz w:val="24"/>
          <w:szCs w:val="24"/>
        </w:rPr>
        <w:t>,</w:t>
      </w:r>
      <w:r w:rsidR="76AD368B" w:rsidRPr="2A40C812">
        <w:rPr>
          <w:rFonts w:eastAsia="Times New Roman" w:cs="Times New Roman"/>
          <w:color w:val="0F0F0F"/>
          <w:sz w:val="24"/>
          <w:szCs w:val="24"/>
        </w:rPr>
        <w:t xml:space="preserve"> and </w:t>
      </w:r>
      <w:r w:rsidR="1590CFD0" w:rsidRPr="2A40C812">
        <w:rPr>
          <w:rFonts w:eastAsia="Times New Roman" w:cs="Times New Roman"/>
          <w:color w:val="0F0F0F"/>
          <w:sz w:val="24"/>
          <w:szCs w:val="24"/>
        </w:rPr>
        <w:t>owners</w:t>
      </w:r>
      <w:r w:rsidR="1CB1D8C2" w:rsidRPr="2A40C812">
        <w:rPr>
          <w:rFonts w:eastAsia="Times New Roman" w:cs="Times New Roman"/>
          <w:color w:val="0F0F0F"/>
          <w:sz w:val="24"/>
          <w:szCs w:val="24"/>
        </w:rPr>
        <w:t>.</w:t>
      </w:r>
      <w:r w:rsidR="78E3E6F7" w:rsidRPr="2A40C812">
        <w:rPr>
          <w:rFonts w:eastAsia="Times New Roman" w:cs="Times New Roman"/>
          <w:color w:val="0F0F0F"/>
          <w:sz w:val="24"/>
          <w:szCs w:val="24"/>
        </w:rPr>
        <w:t xml:space="preserve"> here is the feature and </w:t>
      </w:r>
      <w:proofErr w:type="gramStart"/>
      <w:r w:rsidR="78E3E6F7" w:rsidRPr="2A40C812">
        <w:rPr>
          <w:rFonts w:eastAsia="Times New Roman" w:cs="Times New Roman"/>
          <w:color w:val="0F0F0F"/>
          <w:sz w:val="24"/>
          <w:szCs w:val="24"/>
        </w:rPr>
        <w:t>functionalities</w:t>
      </w:r>
      <w:proofErr w:type="gramEnd"/>
      <w:r w:rsidR="78E3E6F7" w:rsidRPr="2A40C812">
        <w:rPr>
          <w:rFonts w:eastAsia="Times New Roman" w:cs="Times New Roman"/>
          <w:color w:val="0F0F0F"/>
          <w:sz w:val="24"/>
          <w:szCs w:val="24"/>
        </w:rPr>
        <w:t xml:space="preserve"> </w:t>
      </w:r>
    </w:p>
    <w:p w14:paraId="4BDC17AD" w14:textId="19E16FA1" w:rsidR="53EA3963" w:rsidRDefault="53EA3963" w:rsidP="097C6F33">
      <w:pPr>
        <w:spacing w:after="0" w:line="360" w:lineRule="auto"/>
        <w:rPr>
          <w:rFonts w:eastAsia="Times New Roman" w:cs="Times New Roman"/>
          <w:sz w:val="24"/>
          <w:szCs w:val="24"/>
        </w:rPr>
      </w:pPr>
    </w:p>
    <w:p w14:paraId="58FEB83D" w14:textId="7B36E167" w:rsidR="53EA3963" w:rsidRDefault="53EA3963" w:rsidP="097C6F33">
      <w:pPr>
        <w:spacing w:after="0" w:line="360" w:lineRule="auto"/>
        <w:rPr>
          <w:rFonts w:eastAsia="Times New Roman" w:cs="Times New Roman"/>
          <w:sz w:val="24"/>
          <w:szCs w:val="24"/>
        </w:rPr>
      </w:pP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1290"/>
        <w:gridCol w:w="3090"/>
        <w:gridCol w:w="4980"/>
      </w:tblGrid>
      <w:tr w:rsidR="53EA3963" w14:paraId="144F0D69" w14:textId="77777777" w:rsidTr="2A40C812">
        <w:trPr>
          <w:trHeight w:val="300"/>
        </w:trPr>
        <w:tc>
          <w:tcPr>
            <w:tcW w:w="1290" w:type="dxa"/>
            <w:tcBorders>
              <w:top w:val="single" w:sz="6" w:space="0" w:color="D9D9E3"/>
              <w:left w:val="single" w:sz="6" w:space="0" w:color="D9D9E3"/>
              <w:bottom w:val="single" w:sz="6" w:space="0" w:color="D9D9E3"/>
              <w:right w:val="single" w:sz="0" w:space="0" w:color="D9D9E3"/>
            </w:tcBorders>
            <w:vAlign w:val="bottom"/>
          </w:tcPr>
          <w:p w14:paraId="49013DF0" w14:textId="769DEE7B" w:rsidR="53EA3963" w:rsidRDefault="2B456AA9" w:rsidP="002D71FC">
            <w:pPr>
              <w:spacing w:after="0" w:line="360" w:lineRule="auto"/>
              <w:jc w:val="center"/>
              <w:rPr>
                <w:rFonts w:eastAsia="Times New Roman" w:cs="Times New Roman"/>
                <w:b/>
                <w:bCs/>
                <w:sz w:val="24"/>
                <w:szCs w:val="24"/>
              </w:rPr>
            </w:pPr>
            <w:r w:rsidRPr="2A40C812">
              <w:rPr>
                <w:rFonts w:eastAsia="Times New Roman" w:cs="Times New Roman"/>
                <w:b/>
                <w:bCs/>
                <w:sz w:val="24"/>
                <w:szCs w:val="24"/>
              </w:rPr>
              <w:t>User Type</w:t>
            </w:r>
          </w:p>
        </w:tc>
        <w:tc>
          <w:tcPr>
            <w:tcW w:w="3090" w:type="dxa"/>
            <w:tcBorders>
              <w:top w:val="single" w:sz="6" w:space="0" w:color="D9D9E3"/>
              <w:left w:val="single" w:sz="6" w:space="0" w:color="D9D9E3"/>
              <w:bottom w:val="single" w:sz="6" w:space="0" w:color="D9D9E3"/>
              <w:right w:val="single" w:sz="0" w:space="0" w:color="D9D9E3"/>
            </w:tcBorders>
            <w:vAlign w:val="bottom"/>
          </w:tcPr>
          <w:p w14:paraId="2905D714" w14:textId="1459E638" w:rsidR="53EA3963" w:rsidRDefault="2B456AA9" w:rsidP="002D71FC">
            <w:pPr>
              <w:spacing w:after="0" w:line="360" w:lineRule="auto"/>
              <w:jc w:val="center"/>
              <w:rPr>
                <w:rFonts w:eastAsia="Times New Roman" w:cs="Times New Roman"/>
                <w:b/>
                <w:bCs/>
                <w:sz w:val="24"/>
                <w:szCs w:val="24"/>
              </w:rPr>
            </w:pPr>
            <w:r w:rsidRPr="2A40C812">
              <w:rPr>
                <w:rFonts w:eastAsia="Times New Roman" w:cs="Times New Roman"/>
                <w:b/>
                <w:bCs/>
                <w:sz w:val="24"/>
                <w:szCs w:val="24"/>
              </w:rPr>
              <w:t>Feature &amp; Functionality</w:t>
            </w:r>
          </w:p>
        </w:tc>
        <w:tc>
          <w:tcPr>
            <w:tcW w:w="4980" w:type="dxa"/>
            <w:tcBorders>
              <w:top w:val="single" w:sz="6" w:space="0" w:color="D9D9E3"/>
              <w:left w:val="single" w:sz="6" w:space="0" w:color="D9D9E3"/>
              <w:bottom w:val="single" w:sz="6" w:space="0" w:color="D9D9E3"/>
              <w:right w:val="single" w:sz="6" w:space="0" w:color="D9D9E3"/>
            </w:tcBorders>
            <w:vAlign w:val="bottom"/>
          </w:tcPr>
          <w:p w14:paraId="238DC6ED" w14:textId="0C757238" w:rsidR="53EA3963" w:rsidRDefault="2B456AA9" w:rsidP="002D71FC">
            <w:pPr>
              <w:spacing w:after="0" w:line="360" w:lineRule="auto"/>
              <w:jc w:val="center"/>
              <w:rPr>
                <w:rFonts w:eastAsia="Times New Roman" w:cs="Times New Roman"/>
                <w:b/>
                <w:bCs/>
                <w:sz w:val="24"/>
                <w:szCs w:val="24"/>
              </w:rPr>
            </w:pPr>
            <w:r w:rsidRPr="2A40C812">
              <w:rPr>
                <w:rFonts w:eastAsia="Times New Roman" w:cs="Times New Roman"/>
                <w:b/>
                <w:bCs/>
                <w:sz w:val="24"/>
                <w:szCs w:val="24"/>
              </w:rPr>
              <w:t>Description &amp; Requirements</w:t>
            </w:r>
          </w:p>
        </w:tc>
      </w:tr>
      <w:tr w:rsidR="53EA3963" w14:paraId="7218B68B" w14:textId="77777777" w:rsidTr="2A40C812">
        <w:trPr>
          <w:trHeight w:val="300"/>
        </w:trPr>
        <w:tc>
          <w:tcPr>
            <w:tcW w:w="1290" w:type="dxa"/>
            <w:tcBorders>
              <w:top w:val="single" w:sz="0" w:space="0" w:color="D9D9E3"/>
              <w:left w:val="single" w:sz="6" w:space="0" w:color="D9D9E3"/>
              <w:bottom w:val="single" w:sz="6" w:space="0" w:color="D9D9E3"/>
              <w:right w:val="single" w:sz="0" w:space="0" w:color="D9D9E3"/>
            </w:tcBorders>
          </w:tcPr>
          <w:p w14:paraId="2EC90D95" w14:textId="3FB38457" w:rsidR="53EA3963" w:rsidRDefault="2B456AA9" w:rsidP="002D71FC">
            <w:pPr>
              <w:spacing w:after="0" w:line="360" w:lineRule="auto"/>
              <w:rPr>
                <w:rFonts w:eastAsia="Times New Roman" w:cs="Times New Roman"/>
                <w:sz w:val="24"/>
                <w:szCs w:val="24"/>
              </w:rPr>
            </w:pPr>
            <w:r w:rsidRPr="2A40C812">
              <w:rPr>
                <w:rFonts w:eastAsia="Times New Roman" w:cs="Times New Roman"/>
                <w:sz w:val="24"/>
                <w:szCs w:val="24"/>
              </w:rPr>
              <w:t>Customer, Employee, Owner</w:t>
            </w:r>
          </w:p>
        </w:tc>
        <w:tc>
          <w:tcPr>
            <w:tcW w:w="3090" w:type="dxa"/>
            <w:tcBorders>
              <w:top w:val="single" w:sz="0" w:space="0" w:color="D9D9E3"/>
              <w:left w:val="single" w:sz="6" w:space="0" w:color="D9D9E3"/>
              <w:bottom w:val="single" w:sz="6" w:space="0" w:color="D9D9E3"/>
              <w:right w:val="single" w:sz="0" w:space="0" w:color="D9D9E3"/>
            </w:tcBorders>
          </w:tcPr>
          <w:p w14:paraId="4E8EED19" w14:textId="2F1888E8" w:rsidR="53EA3963" w:rsidRDefault="2B456AA9" w:rsidP="002D71FC">
            <w:pPr>
              <w:spacing w:after="0" w:line="360" w:lineRule="auto"/>
              <w:rPr>
                <w:rFonts w:eastAsia="Times New Roman" w:cs="Times New Roman"/>
                <w:sz w:val="24"/>
                <w:szCs w:val="24"/>
              </w:rPr>
            </w:pPr>
            <w:r w:rsidRPr="2A40C812">
              <w:rPr>
                <w:rFonts w:eastAsia="Times New Roman" w:cs="Times New Roman"/>
                <w:b/>
                <w:bCs/>
                <w:sz w:val="24"/>
                <w:szCs w:val="24"/>
              </w:rPr>
              <w:t>Authentication:</w:t>
            </w:r>
            <w:r w:rsidRPr="2A40C812">
              <w:rPr>
                <w:rFonts w:eastAsia="Times New Roman" w:cs="Times New Roman"/>
                <w:sz w:val="24"/>
                <w:szCs w:val="24"/>
              </w:rPr>
              <w:t xml:space="preserve"> Signup, Log In, Forgot Password, Reset Password, Contact Us</w:t>
            </w:r>
          </w:p>
        </w:tc>
        <w:tc>
          <w:tcPr>
            <w:tcW w:w="4980" w:type="dxa"/>
            <w:tcBorders>
              <w:top w:val="single" w:sz="0" w:space="0" w:color="D9D9E3"/>
              <w:left w:val="single" w:sz="6" w:space="0" w:color="D9D9E3"/>
              <w:bottom w:val="single" w:sz="6" w:space="0" w:color="D9D9E3"/>
              <w:right w:val="single" w:sz="6" w:space="0" w:color="D9D9E3"/>
            </w:tcBorders>
          </w:tcPr>
          <w:p w14:paraId="5417AD2D" w14:textId="27FB4A77" w:rsidR="53EA3963" w:rsidRDefault="2B456AA9" w:rsidP="002D71FC">
            <w:pPr>
              <w:spacing w:after="0" w:line="360" w:lineRule="auto"/>
              <w:rPr>
                <w:rFonts w:eastAsia="Times New Roman" w:cs="Times New Roman"/>
                <w:sz w:val="24"/>
                <w:szCs w:val="24"/>
              </w:rPr>
            </w:pPr>
            <w:r w:rsidRPr="2A40C812">
              <w:rPr>
                <w:rFonts w:eastAsia="Times New Roman" w:cs="Times New Roman"/>
                <w:sz w:val="24"/>
                <w:szCs w:val="24"/>
              </w:rPr>
              <w:t>All users can sign up, log in, and utilize password-related features. User data is stored in the database according to their user type. The Contact Us feature is accessible to everyone, requiring minimal data input without the need for account creation.</w:t>
            </w:r>
          </w:p>
        </w:tc>
      </w:tr>
      <w:tr w:rsidR="53EA3963" w14:paraId="00DFD4CE" w14:textId="77777777" w:rsidTr="2A40C812">
        <w:trPr>
          <w:trHeight w:val="300"/>
        </w:trPr>
        <w:tc>
          <w:tcPr>
            <w:tcW w:w="1290" w:type="dxa"/>
            <w:tcBorders>
              <w:top w:val="single" w:sz="0" w:space="0" w:color="D9D9E3"/>
              <w:left w:val="single" w:sz="6" w:space="0" w:color="D9D9E3"/>
              <w:bottom w:val="single" w:sz="6" w:space="0" w:color="D9D9E3"/>
              <w:right w:val="single" w:sz="0" w:space="0" w:color="D9D9E3"/>
            </w:tcBorders>
          </w:tcPr>
          <w:p w14:paraId="0321BA5E" w14:textId="1C6C8D93" w:rsidR="53EA3963" w:rsidRDefault="2B456AA9" w:rsidP="002D71FC">
            <w:pPr>
              <w:spacing w:after="0" w:line="360" w:lineRule="auto"/>
              <w:rPr>
                <w:rFonts w:eastAsia="Times New Roman" w:cs="Times New Roman"/>
                <w:sz w:val="24"/>
                <w:szCs w:val="24"/>
              </w:rPr>
            </w:pPr>
            <w:r w:rsidRPr="2A40C812">
              <w:rPr>
                <w:rFonts w:eastAsia="Times New Roman" w:cs="Times New Roman"/>
                <w:sz w:val="24"/>
                <w:szCs w:val="24"/>
              </w:rPr>
              <w:t>Customer, Employee, Owner</w:t>
            </w:r>
          </w:p>
        </w:tc>
        <w:tc>
          <w:tcPr>
            <w:tcW w:w="3090" w:type="dxa"/>
            <w:tcBorders>
              <w:top w:val="single" w:sz="0" w:space="0" w:color="D9D9E3"/>
              <w:left w:val="single" w:sz="6" w:space="0" w:color="D9D9E3"/>
              <w:bottom w:val="single" w:sz="6" w:space="0" w:color="D9D9E3"/>
              <w:right w:val="single" w:sz="0" w:space="0" w:color="D9D9E3"/>
            </w:tcBorders>
          </w:tcPr>
          <w:p w14:paraId="0FB7F247" w14:textId="58DFE4D3" w:rsidR="53EA3963" w:rsidRDefault="2B456AA9" w:rsidP="002D71FC">
            <w:pPr>
              <w:spacing w:after="0" w:line="360" w:lineRule="auto"/>
              <w:rPr>
                <w:rFonts w:eastAsia="Times New Roman" w:cs="Times New Roman"/>
                <w:sz w:val="24"/>
                <w:szCs w:val="24"/>
              </w:rPr>
            </w:pPr>
            <w:r w:rsidRPr="2A40C812">
              <w:rPr>
                <w:rFonts w:eastAsia="Times New Roman" w:cs="Times New Roman"/>
                <w:b/>
                <w:bCs/>
                <w:sz w:val="24"/>
                <w:szCs w:val="24"/>
              </w:rPr>
              <w:t>Pizza Ordering:</w:t>
            </w:r>
            <w:r w:rsidRPr="2A40C812">
              <w:rPr>
                <w:rFonts w:eastAsia="Times New Roman" w:cs="Times New Roman"/>
                <w:sz w:val="24"/>
                <w:szCs w:val="24"/>
              </w:rPr>
              <w:t xml:space="preserve"> Pizza Menu, Add to Cart, Order Replacement, Payments</w:t>
            </w:r>
          </w:p>
        </w:tc>
        <w:tc>
          <w:tcPr>
            <w:tcW w:w="4980" w:type="dxa"/>
            <w:tcBorders>
              <w:top w:val="single" w:sz="0" w:space="0" w:color="D9D9E3"/>
              <w:left w:val="single" w:sz="6" w:space="0" w:color="D9D9E3"/>
              <w:bottom w:val="single" w:sz="6" w:space="0" w:color="D9D9E3"/>
              <w:right w:val="single" w:sz="6" w:space="0" w:color="D9D9E3"/>
            </w:tcBorders>
          </w:tcPr>
          <w:p w14:paraId="53368068" w14:textId="60021A6F" w:rsidR="53EA3963" w:rsidRDefault="2B456AA9" w:rsidP="002D71FC">
            <w:pPr>
              <w:spacing w:after="0" w:line="360" w:lineRule="auto"/>
              <w:rPr>
                <w:rFonts w:eastAsia="Times New Roman" w:cs="Times New Roman"/>
                <w:sz w:val="24"/>
                <w:szCs w:val="24"/>
              </w:rPr>
            </w:pPr>
            <w:r w:rsidRPr="2A40C812">
              <w:rPr>
                <w:rFonts w:eastAsia="Times New Roman" w:cs="Times New Roman"/>
                <w:sz w:val="24"/>
                <w:szCs w:val="24"/>
              </w:rPr>
              <w:t xml:space="preserve">Users </w:t>
            </w:r>
            <w:proofErr w:type="gramStart"/>
            <w:r w:rsidRPr="2A40C812">
              <w:rPr>
                <w:rFonts w:eastAsia="Times New Roman" w:cs="Times New Roman"/>
                <w:sz w:val="24"/>
                <w:szCs w:val="24"/>
              </w:rPr>
              <w:t>have the ability to</w:t>
            </w:r>
            <w:proofErr w:type="gramEnd"/>
            <w:r w:rsidRPr="2A40C812">
              <w:rPr>
                <w:rFonts w:eastAsia="Times New Roman" w:cs="Times New Roman"/>
                <w:sz w:val="24"/>
                <w:szCs w:val="24"/>
              </w:rPr>
              <w:t xml:space="preserve"> explore the pizza menu, add items to their cart, and proceed with orders. However, order replacements and payments require a registered user account.</w:t>
            </w:r>
          </w:p>
        </w:tc>
      </w:tr>
      <w:tr w:rsidR="53EA3963" w14:paraId="2B9B16B3" w14:textId="77777777" w:rsidTr="2A40C812">
        <w:trPr>
          <w:trHeight w:val="300"/>
        </w:trPr>
        <w:tc>
          <w:tcPr>
            <w:tcW w:w="1290" w:type="dxa"/>
            <w:tcBorders>
              <w:top w:val="single" w:sz="0" w:space="0" w:color="D9D9E3"/>
              <w:left w:val="single" w:sz="6" w:space="0" w:color="D9D9E3"/>
              <w:bottom w:val="single" w:sz="6" w:space="0" w:color="D9D9E3"/>
              <w:right w:val="single" w:sz="0" w:space="0" w:color="D9D9E3"/>
            </w:tcBorders>
          </w:tcPr>
          <w:p w14:paraId="118CFC78" w14:textId="2D4B0F2D" w:rsidR="53EA3963" w:rsidRDefault="2B456AA9" w:rsidP="002D71FC">
            <w:pPr>
              <w:spacing w:after="0" w:line="360" w:lineRule="auto"/>
              <w:rPr>
                <w:rFonts w:eastAsia="Times New Roman" w:cs="Times New Roman"/>
                <w:sz w:val="24"/>
                <w:szCs w:val="24"/>
              </w:rPr>
            </w:pPr>
            <w:r w:rsidRPr="2A40C812">
              <w:rPr>
                <w:rFonts w:eastAsia="Times New Roman" w:cs="Times New Roman"/>
                <w:sz w:val="24"/>
                <w:szCs w:val="24"/>
              </w:rPr>
              <w:t>Employee, Owner</w:t>
            </w:r>
          </w:p>
        </w:tc>
        <w:tc>
          <w:tcPr>
            <w:tcW w:w="3090" w:type="dxa"/>
            <w:tcBorders>
              <w:top w:val="single" w:sz="0" w:space="0" w:color="D9D9E3"/>
              <w:left w:val="single" w:sz="6" w:space="0" w:color="D9D9E3"/>
              <w:bottom w:val="single" w:sz="6" w:space="0" w:color="D9D9E3"/>
              <w:right w:val="single" w:sz="0" w:space="0" w:color="D9D9E3"/>
            </w:tcBorders>
          </w:tcPr>
          <w:p w14:paraId="6F64C411" w14:textId="608E71A7" w:rsidR="53EA3963" w:rsidRDefault="2B456AA9" w:rsidP="002D71FC">
            <w:pPr>
              <w:spacing w:after="0" w:line="360" w:lineRule="auto"/>
              <w:rPr>
                <w:rFonts w:eastAsia="Times New Roman" w:cs="Times New Roman"/>
                <w:sz w:val="24"/>
                <w:szCs w:val="24"/>
              </w:rPr>
            </w:pPr>
            <w:r w:rsidRPr="2A40C812">
              <w:rPr>
                <w:rFonts w:eastAsia="Times New Roman" w:cs="Times New Roman"/>
                <w:b/>
                <w:bCs/>
                <w:sz w:val="24"/>
                <w:szCs w:val="24"/>
              </w:rPr>
              <w:t>Timekeeping:</w:t>
            </w:r>
            <w:r w:rsidRPr="2A40C812">
              <w:rPr>
                <w:rFonts w:eastAsia="Times New Roman" w:cs="Times New Roman"/>
                <w:sz w:val="24"/>
                <w:szCs w:val="24"/>
              </w:rPr>
              <w:t xml:space="preserve"> Clock In, Clock Out, Download Pay Period Details</w:t>
            </w:r>
          </w:p>
        </w:tc>
        <w:tc>
          <w:tcPr>
            <w:tcW w:w="4980" w:type="dxa"/>
            <w:tcBorders>
              <w:top w:val="single" w:sz="0" w:space="0" w:color="D9D9E3"/>
              <w:left w:val="single" w:sz="6" w:space="0" w:color="D9D9E3"/>
              <w:bottom w:val="single" w:sz="6" w:space="0" w:color="D9D9E3"/>
              <w:right w:val="single" w:sz="6" w:space="0" w:color="D9D9E3"/>
            </w:tcBorders>
          </w:tcPr>
          <w:p w14:paraId="6D1631CF" w14:textId="6917D526" w:rsidR="53EA3963" w:rsidRDefault="2B456AA9" w:rsidP="002D71FC">
            <w:pPr>
              <w:spacing w:after="0" w:line="360" w:lineRule="auto"/>
              <w:rPr>
                <w:rFonts w:eastAsia="Times New Roman" w:cs="Times New Roman"/>
                <w:sz w:val="24"/>
                <w:szCs w:val="24"/>
              </w:rPr>
            </w:pPr>
            <w:r w:rsidRPr="2A40C812">
              <w:rPr>
                <w:rFonts w:eastAsia="Times New Roman" w:cs="Times New Roman"/>
                <w:sz w:val="24"/>
                <w:szCs w:val="24"/>
              </w:rPr>
              <w:t>Both employees and owners can use the time clock functionality for attendance tracking. Owners and employees can download pay period details for effective payroll management.</w:t>
            </w:r>
          </w:p>
        </w:tc>
      </w:tr>
      <w:tr w:rsidR="53EA3963" w14:paraId="08473146" w14:textId="77777777" w:rsidTr="2A40C812">
        <w:trPr>
          <w:trHeight w:val="300"/>
        </w:trPr>
        <w:tc>
          <w:tcPr>
            <w:tcW w:w="1290" w:type="dxa"/>
            <w:tcBorders>
              <w:top w:val="single" w:sz="0" w:space="0" w:color="D9D9E3"/>
              <w:left w:val="single" w:sz="6" w:space="0" w:color="D9D9E3"/>
              <w:bottom w:val="single" w:sz="6" w:space="0" w:color="D9D9E3"/>
              <w:right w:val="single" w:sz="0" w:space="0" w:color="D9D9E3"/>
            </w:tcBorders>
          </w:tcPr>
          <w:p w14:paraId="0F01D94E" w14:textId="6B1A18A6" w:rsidR="53EA3963" w:rsidRDefault="2B456AA9" w:rsidP="002D71FC">
            <w:pPr>
              <w:spacing w:after="0" w:line="360" w:lineRule="auto"/>
              <w:rPr>
                <w:rFonts w:eastAsia="Times New Roman" w:cs="Times New Roman"/>
                <w:sz w:val="24"/>
                <w:szCs w:val="24"/>
              </w:rPr>
            </w:pPr>
            <w:r w:rsidRPr="2A40C812">
              <w:rPr>
                <w:rFonts w:eastAsia="Times New Roman" w:cs="Times New Roman"/>
                <w:sz w:val="24"/>
                <w:szCs w:val="24"/>
              </w:rPr>
              <w:t>Owner</w:t>
            </w:r>
          </w:p>
        </w:tc>
        <w:tc>
          <w:tcPr>
            <w:tcW w:w="3090" w:type="dxa"/>
            <w:tcBorders>
              <w:top w:val="single" w:sz="0" w:space="0" w:color="D9D9E3"/>
              <w:left w:val="single" w:sz="6" w:space="0" w:color="D9D9E3"/>
              <w:bottom w:val="single" w:sz="6" w:space="0" w:color="D9D9E3"/>
              <w:right w:val="single" w:sz="0" w:space="0" w:color="D9D9E3"/>
            </w:tcBorders>
          </w:tcPr>
          <w:p w14:paraId="510ABF6B" w14:textId="79BBE662" w:rsidR="53EA3963" w:rsidRDefault="2B456AA9" w:rsidP="002D71FC">
            <w:pPr>
              <w:spacing w:after="0" w:line="360" w:lineRule="auto"/>
              <w:rPr>
                <w:rFonts w:eastAsia="Times New Roman" w:cs="Times New Roman"/>
                <w:sz w:val="24"/>
                <w:szCs w:val="24"/>
              </w:rPr>
            </w:pPr>
            <w:r w:rsidRPr="2A40C812">
              <w:rPr>
                <w:rFonts w:eastAsia="Times New Roman" w:cs="Times New Roman"/>
                <w:b/>
                <w:bCs/>
                <w:sz w:val="24"/>
                <w:szCs w:val="24"/>
              </w:rPr>
              <w:t>Business Management:</w:t>
            </w:r>
            <w:r w:rsidRPr="2A40C812">
              <w:rPr>
                <w:rFonts w:eastAsia="Times New Roman" w:cs="Times New Roman"/>
                <w:sz w:val="24"/>
                <w:szCs w:val="24"/>
              </w:rPr>
              <w:t xml:space="preserve"> Employee Management, Sale Tracking, Inventory Management, Timesheet </w:t>
            </w:r>
          </w:p>
        </w:tc>
        <w:tc>
          <w:tcPr>
            <w:tcW w:w="4980" w:type="dxa"/>
            <w:tcBorders>
              <w:top w:val="single" w:sz="0" w:space="0" w:color="D9D9E3"/>
              <w:left w:val="single" w:sz="6" w:space="0" w:color="D9D9E3"/>
              <w:bottom w:val="single" w:sz="6" w:space="0" w:color="D9D9E3"/>
              <w:right w:val="single" w:sz="6" w:space="0" w:color="D9D9E3"/>
            </w:tcBorders>
          </w:tcPr>
          <w:p w14:paraId="02705BDF" w14:textId="583925B5" w:rsidR="53EA3963" w:rsidRDefault="2B456AA9" w:rsidP="002D71FC">
            <w:pPr>
              <w:spacing w:after="0" w:line="360" w:lineRule="auto"/>
              <w:rPr>
                <w:rFonts w:eastAsia="Times New Roman" w:cs="Times New Roman"/>
                <w:sz w:val="24"/>
                <w:szCs w:val="24"/>
              </w:rPr>
            </w:pPr>
            <w:r w:rsidRPr="2A40C812">
              <w:rPr>
                <w:rFonts w:eastAsia="Times New Roman" w:cs="Times New Roman"/>
                <w:sz w:val="24"/>
                <w:szCs w:val="24"/>
              </w:rPr>
              <w:t>Owners exclusively access features related to employee management, sale tracking, and inventory management. Owners can also edit employees' timesheets based on their working hours.</w:t>
            </w:r>
          </w:p>
        </w:tc>
      </w:tr>
    </w:tbl>
    <w:p w14:paraId="0898F0D1" w14:textId="75394A4B" w:rsidR="53EA3963" w:rsidRDefault="53EA3963" w:rsidP="097C6F33">
      <w:pPr>
        <w:spacing w:after="0" w:line="360" w:lineRule="auto"/>
        <w:rPr>
          <w:rFonts w:eastAsia="Times New Roman" w:cs="Times New Roman"/>
          <w:sz w:val="24"/>
          <w:szCs w:val="24"/>
        </w:rPr>
      </w:pPr>
    </w:p>
    <w:p w14:paraId="0B2F9B4C" w14:textId="0F9C2BFF" w:rsidR="53EA3963" w:rsidRDefault="53EA3963" w:rsidP="097C6F33">
      <w:pPr>
        <w:spacing w:after="0" w:line="360" w:lineRule="auto"/>
        <w:rPr>
          <w:rFonts w:eastAsia="Times New Roman" w:cs="Times New Roman"/>
          <w:color w:val="0F0F0F"/>
          <w:sz w:val="24"/>
          <w:szCs w:val="24"/>
        </w:rPr>
      </w:pPr>
    </w:p>
    <w:p w14:paraId="0ED3D07C" w14:textId="09CC5159" w:rsidR="53EA3963" w:rsidRDefault="53EA3963" w:rsidP="097C6F33">
      <w:pPr>
        <w:spacing w:after="0" w:line="360" w:lineRule="auto"/>
        <w:rPr>
          <w:rFonts w:eastAsia="Times New Roman" w:cs="Times New Roman"/>
          <w:color w:val="0F0F0F"/>
          <w:sz w:val="24"/>
          <w:szCs w:val="24"/>
        </w:rPr>
      </w:pPr>
    </w:p>
    <w:p w14:paraId="5BFED93F" w14:textId="08A15ACC" w:rsidR="474A9FAE" w:rsidRDefault="474A9FAE"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Non-functional scope:</w:t>
      </w:r>
    </w:p>
    <w:p w14:paraId="29ED9806" w14:textId="4B42BB00" w:rsidR="474A9FAE" w:rsidRDefault="474A9FAE"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Our assessment will expand to non-functional aspects, evaluating performance, reliability, safety, usability</w:t>
      </w:r>
      <w:r w:rsidR="78294EA9" w:rsidRPr="2A40C812">
        <w:rPr>
          <w:rFonts w:eastAsia="Times New Roman" w:cs="Times New Roman"/>
          <w:color w:val="0F0F0F"/>
          <w:sz w:val="24"/>
          <w:szCs w:val="24"/>
        </w:rPr>
        <w:t>,</w:t>
      </w:r>
      <w:r w:rsidRPr="2A40C812">
        <w:rPr>
          <w:rFonts w:eastAsia="Times New Roman" w:cs="Times New Roman"/>
          <w:color w:val="0F0F0F"/>
          <w:sz w:val="24"/>
          <w:szCs w:val="24"/>
        </w:rPr>
        <w:t xml:space="preserve"> and accessibility of the Pizza Connection web application. This involves complying with standards of response time, throughput, system stability, minimum user data collection, user interface intuitiveness, and accessibility.</w:t>
      </w:r>
      <w:r w:rsidR="283C49BF" w:rsidRPr="2A40C812">
        <w:rPr>
          <w:rFonts w:eastAsia="Times New Roman" w:cs="Times New Roman"/>
          <w:color w:val="0F0F0F"/>
          <w:sz w:val="24"/>
          <w:szCs w:val="24"/>
        </w:rPr>
        <w:t xml:space="preserve"> External factors such as network problems or downtime, which are beyond our control, will not be subject to testing. Error management will be tested for network or database problems, the solution of these problems is beyond our scope.</w:t>
      </w:r>
    </w:p>
    <w:p w14:paraId="45633975" w14:textId="76184A09" w:rsidR="53EA3963" w:rsidRDefault="53EA3963" w:rsidP="097C6F33">
      <w:pPr>
        <w:spacing w:after="0" w:line="360" w:lineRule="auto"/>
        <w:rPr>
          <w:rFonts w:eastAsia="Times New Roman" w:cs="Times New Roman"/>
          <w:color w:val="0F0F0F"/>
          <w:sz w:val="24"/>
          <w:szCs w:val="24"/>
        </w:rPr>
      </w:pPr>
    </w:p>
    <w:p w14:paraId="7EB56468" w14:textId="78B70106" w:rsidR="12A76024" w:rsidRDefault="12A76024"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Integration Scope:</w:t>
      </w:r>
    </w:p>
    <w:p w14:paraId="0C4AE4A4" w14:textId="6DA93D2D" w:rsidR="12A76024" w:rsidRDefault="12A76024"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Integration verification will focus on the seamless interaction of various components, subsystems, and external services within the web application. It is extremely important to ensure proper communication, data exchange and interoperability between different modules</w:t>
      </w:r>
      <w:r w:rsidR="278D3EE6" w:rsidRPr="2A40C812">
        <w:rPr>
          <w:rFonts w:eastAsia="Times New Roman" w:cs="Times New Roman"/>
          <w:color w:val="0F0F0F"/>
          <w:sz w:val="24"/>
          <w:szCs w:val="24"/>
        </w:rPr>
        <w:t>, web token</w:t>
      </w:r>
      <w:r w:rsidRPr="2A40C812">
        <w:rPr>
          <w:rFonts w:eastAsia="Times New Roman" w:cs="Times New Roman"/>
          <w:color w:val="0F0F0F"/>
          <w:sz w:val="24"/>
          <w:szCs w:val="24"/>
        </w:rPr>
        <w:t xml:space="preserve"> and external APIs.</w:t>
      </w:r>
    </w:p>
    <w:p w14:paraId="1A78B280" w14:textId="7F5EA1E2" w:rsidR="12A76024" w:rsidRDefault="12A76024"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System scope:</w:t>
      </w:r>
    </w:p>
    <w:p w14:paraId="4E753BD1" w14:textId="2E7579D8" w:rsidR="12A76024" w:rsidRDefault="12A76024"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End-to-end testing of the entire Pizza Connection web application will be conducted to verify overall functionality, performance, and user experience. Test cases, collectively covering the entire system, reject the need for direct-through testing, as most of the </w:t>
      </w:r>
      <w:r w:rsidR="259A815A" w:rsidRPr="2A40C812">
        <w:rPr>
          <w:rFonts w:eastAsia="Times New Roman" w:cs="Times New Roman"/>
          <w:color w:val="0F0F0F"/>
          <w:sz w:val="24"/>
          <w:szCs w:val="24"/>
        </w:rPr>
        <w:t>sites operate</w:t>
      </w:r>
      <w:r w:rsidRPr="2A40C812">
        <w:rPr>
          <w:rFonts w:eastAsia="Times New Roman" w:cs="Times New Roman"/>
          <w:color w:val="0F0F0F"/>
          <w:sz w:val="24"/>
          <w:szCs w:val="24"/>
        </w:rPr>
        <w:t xml:space="preserve"> independently. A comprehensive review of test cases should be sufficient for evaluation.</w:t>
      </w:r>
    </w:p>
    <w:p w14:paraId="2BC7DADC" w14:textId="2D9E54D9" w:rsidR="53EA3963" w:rsidRDefault="53EA3963" w:rsidP="097C6F33">
      <w:pPr>
        <w:spacing w:after="0" w:line="360" w:lineRule="auto"/>
        <w:rPr>
          <w:rFonts w:eastAsia="Times New Roman" w:cs="Times New Roman"/>
          <w:color w:val="0F0F0F"/>
          <w:sz w:val="24"/>
          <w:szCs w:val="24"/>
        </w:rPr>
      </w:pPr>
    </w:p>
    <w:p w14:paraId="20B09626" w14:textId="4959F1BD" w:rsidR="7C36F99E" w:rsidRDefault="7C36F99E" w:rsidP="097C6F33">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User Acceptance Testing Scope:</w:t>
      </w:r>
    </w:p>
    <w:p w14:paraId="122213EC" w14:textId="2441ED0E" w:rsidR="7C36F99E" w:rsidRDefault="7C36F99E" w:rsidP="097C6F33">
      <w:pPr>
        <w:spacing w:after="0" w:line="360" w:lineRule="auto"/>
        <w:rPr>
          <w:rFonts w:eastAsia="Times New Roman" w:cs="Times New Roman"/>
          <w:sz w:val="24"/>
          <w:szCs w:val="24"/>
        </w:rPr>
      </w:pPr>
      <w:r w:rsidRPr="2A40C812">
        <w:rPr>
          <w:rFonts w:eastAsia="Times New Roman" w:cs="Times New Roman"/>
          <w:color w:val="0F0F0F"/>
          <w:sz w:val="24"/>
          <w:szCs w:val="24"/>
        </w:rPr>
        <w:t xml:space="preserve"> Engaging users or stakeholders for User Acceptance Testing (UAT) aims to validate and obtain acceptance for the Pizza Connection web application. Feedback will be solicited on the user interface, usability, and overall satisfaction with the application. The users in this context are solely the client, who will follow the README instructions, install</w:t>
      </w:r>
      <w:r w:rsidR="2BFB234D" w:rsidRPr="2A40C812">
        <w:rPr>
          <w:rFonts w:eastAsia="Times New Roman" w:cs="Times New Roman"/>
          <w:color w:val="0F0F0F"/>
          <w:sz w:val="24"/>
          <w:szCs w:val="24"/>
        </w:rPr>
        <w:t>,</w:t>
      </w:r>
      <w:r w:rsidRPr="2A40C812">
        <w:rPr>
          <w:rFonts w:eastAsia="Times New Roman" w:cs="Times New Roman"/>
          <w:color w:val="0F0F0F"/>
          <w:sz w:val="24"/>
          <w:szCs w:val="24"/>
        </w:rPr>
        <w:t xml:space="preserve"> and run the server and site, and provide feedback, ultimately influencing the Accept/Reject outcome</w:t>
      </w:r>
      <w:r w:rsidR="009E66B8" w:rsidRPr="2A40C812">
        <w:rPr>
          <w:rFonts w:eastAsia="Times New Roman" w:cs="Times New Roman"/>
          <w:color w:val="0F0F0F"/>
          <w:sz w:val="24"/>
          <w:szCs w:val="24"/>
        </w:rPr>
        <w:t>.</w:t>
      </w:r>
    </w:p>
    <w:p w14:paraId="0A6FA19A" w14:textId="15C6F50A" w:rsidR="53EA3963" w:rsidRDefault="53EA3963" w:rsidP="002D71FC">
      <w:pPr>
        <w:spacing w:line="360" w:lineRule="auto"/>
        <w:rPr>
          <w:rFonts w:eastAsia="Times New Roman" w:cs="Times New Roman"/>
          <w:color w:val="0F0F0F"/>
          <w:sz w:val="24"/>
          <w:szCs w:val="24"/>
        </w:rPr>
      </w:pPr>
    </w:p>
    <w:p w14:paraId="77548601" w14:textId="126455BE" w:rsidR="53EA3963" w:rsidRDefault="53EA3963" w:rsidP="002D71FC">
      <w:pPr>
        <w:spacing w:line="360" w:lineRule="auto"/>
        <w:rPr>
          <w:rFonts w:eastAsia="Times New Roman" w:cs="Times New Roman"/>
          <w:color w:val="0F0F0F"/>
          <w:sz w:val="24"/>
          <w:szCs w:val="24"/>
        </w:rPr>
      </w:pPr>
    </w:p>
    <w:p w14:paraId="542A1ACB" w14:textId="5EA7F31C" w:rsidR="53EA3963" w:rsidRDefault="53EA3963" w:rsidP="002D71FC">
      <w:pPr>
        <w:spacing w:line="360" w:lineRule="auto"/>
        <w:rPr>
          <w:rFonts w:eastAsia="Times New Roman" w:cs="Times New Roman"/>
          <w:color w:val="0F0F0F"/>
          <w:sz w:val="24"/>
          <w:szCs w:val="24"/>
        </w:rPr>
      </w:pPr>
    </w:p>
    <w:p w14:paraId="61CD40CC" w14:textId="03EF1C73" w:rsidR="00E0336E" w:rsidRPr="003B094B" w:rsidRDefault="4EC6B434" w:rsidP="097C6F33">
      <w:pPr>
        <w:pStyle w:val="Heading1"/>
        <w:keepNext w:val="0"/>
        <w:keepLines w:val="0"/>
        <w:spacing w:before="0" w:line="360" w:lineRule="auto"/>
        <w:rPr>
          <w:rFonts w:ascii="Times New Roman" w:eastAsia="Times New Roman" w:hAnsi="Times New Roman" w:cs="Times New Roman"/>
          <w:b/>
          <w:bCs/>
          <w:color w:val="000000" w:themeColor="text1"/>
          <w:sz w:val="26"/>
          <w:szCs w:val="26"/>
        </w:rPr>
      </w:pPr>
      <w:bookmarkStart w:id="60" w:name="_Toc150176838"/>
      <w:bookmarkStart w:id="61" w:name="_Toc150180688"/>
      <w:bookmarkStart w:id="62" w:name="_Toc151479368"/>
      <w:bookmarkStart w:id="63" w:name="_Toc152077602"/>
      <w:r w:rsidRPr="2A40C812">
        <w:rPr>
          <w:rFonts w:ascii="Times New Roman" w:eastAsia="Times New Roman" w:hAnsi="Times New Roman" w:cs="Times New Roman"/>
          <w:b/>
          <w:bCs/>
          <w:color w:val="000000" w:themeColor="text1"/>
          <w:sz w:val="26"/>
          <w:szCs w:val="26"/>
        </w:rPr>
        <w:t>5. Test Deliverables</w:t>
      </w:r>
      <w:bookmarkEnd w:id="60"/>
      <w:bookmarkEnd w:id="61"/>
      <w:bookmarkEnd w:id="62"/>
      <w:bookmarkEnd w:id="63"/>
      <w:r w:rsidRPr="2A40C812">
        <w:rPr>
          <w:rFonts w:ascii="Times New Roman" w:eastAsia="Times New Roman" w:hAnsi="Times New Roman" w:cs="Times New Roman"/>
          <w:b/>
          <w:bCs/>
          <w:color w:val="000000" w:themeColor="text1"/>
          <w:sz w:val="26"/>
          <w:szCs w:val="26"/>
        </w:rPr>
        <w:t xml:space="preserve"> </w:t>
      </w:r>
      <w:r w:rsidR="2829CAFE" w:rsidRPr="2A40C812">
        <w:rPr>
          <w:rFonts w:ascii="Times New Roman" w:eastAsia="Times New Roman" w:hAnsi="Times New Roman" w:cs="Times New Roman"/>
          <w:b/>
          <w:bCs/>
          <w:color w:val="000000" w:themeColor="text1"/>
          <w:sz w:val="26"/>
          <w:szCs w:val="26"/>
        </w:rPr>
        <w:t xml:space="preserve"> </w:t>
      </w:r>
    </w:p>
    <w:p w14:paraId="556A0B44" w14:textId="4A43604A" w:rsidR="514AB6F8" w:rsidRPr="00C774C4" w:rsidRDefault="5582FB7A" w:rsidP="67152BFE">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64" w:name="_Toc150174399"/>
      <w:bookmarkStart w:id="65" w:name="_Toc150176839"/>
      <w:bookmarkStart w:id="66" w:name="_Toc150180689"/>
      <w:bookmarkStart w:id="67" w:name="_Toc151479369"/>
      <w:bookmarkStart w:id="68" w:name="_Toc152077603"/>
      <w:r w:rsidRPr="2A40C812">
        <w:rPr>
          <w:rFonts w:ascii="Times New Roman" w:eastAsia="Times New Roman" w:hAnsi="Times New Roman" w:cs="Times New Roman"/>
          <w:b/>
          <w:bCs/>
          <w:color w:val="000000" w:themeColor="text1"/>
          <w:sz w:val="24"/>
          <w:szCs w:val="24"/>
        </w:rPr>
        <w:lastRenderedPageBreak/>
        <w:t>5</w:t>
      </w:r>
      <w:r w:rsidR="53ACF9F6" w:rsidRPr="2A40C812">
        <w:rPr>
          <w:rFonts w:ascii="Times New Roman" w:eastAsia="Times New Roman" w:hAnsi="Times New Roman" w:cs="Times New Roman"/>
          <w:b/>
          <w:bCs/>
          <w:color w:val="000000" w:themeColor="text1"/>
          <w:sz w:val="24"/>
          <w:szCs w:val="24"/>
        </w:rPr>
        <w:t xml:space="preserve">.1 </w:t>
      </w:r>
      <w:r w:rsidR="337FA173" w:rsidRPr="2A40C812">
        <w:rPr>
          <w:rFonts w:ascii="Times New Roman" w:eastAsia="Times New Roman" w:hAnsi="Times New Roman" w:cs="Times New Roman"/>
          <w:b/>
          <w:bCs/>
          <w:color w:val="000000" w:themeColor="text1"/>
          <w:sz w:val="24"/>
          <w:szCs w:val="24"/>
        </w:rPr>
        <w:t>Unit Tests</w:t>
      </w:r>
      <w:bookmarkEnd w:id="64"/>
      <w:bookmarkEnd w:id="65"/>
      <w:bookmarkEnd w:id="66"/>
      <w:bookmarkEnd w:id="67"/>
      <w:bookmarkEnd w:id="68"/>
    </w:p>
    <w:p w14:paraId="7204683E" w14:textId="510B03F9" w:rsidR="1310F531" w:rsidRDefault="23ED9491" w:rsidP="2A40C812">
      <w:pPr>
        <w:pStyle w:val="Heading3"/>
        <w:keepNext w:val="0"/>
        <w:keepLines w:val="0"/>
        <w:spacing w:before="0" w:line="360" w:lineRule="auto"/>
        <w:rPr>
          <w:rFonts w:ascii="Times New Roman" w:hAnsi="Times New Roman" w:cs="Times New Roman"/>
          <w:b/>
          <w:bCs/>
          <w:color w:val="auto"/>
        </w:rPr>
      </w:pPr>
      <w:bookmarkStart w:id="69" w:name="_Toc152077604"/>
      <w:r w:rsidRPr="2A40C812">
        <w:rPr>
          <w:rFonts w:ascii="Times New Roman" w:hAnsi="Times New Roman" w:cs="Times New Roman"/>
          <w:b/>
          <w:bCs/>
          <w:color w:val="auto"/>
        </w:rPr>
        <w:t>5.1.1 Sign Up Unit Test Cases</w:t>
      </w:r>
      <w:bookmarkEnd w:id="69"/>
    </w:p>
    <w:tbl>
      <w:tblPr>
        <w:tblStyle w:val="TableGrid"/>
        <w:tblW w:w="0" w:type="auto"/>
        <w:tblLook w:val="06A0" w:firstRow="1" w:lastRow="0" w:firstColumn="1" w:lastColumn="0" w:noHBand="1" w:noVBand="1"/>
      </w:tblPr>
      <w:tblGrid>
        <w:gridCol w:w="2338"/>
        <w:gridCol w:w="7012"/>
      </w:tblGrid>
      <w:tr w:rsidR="04276D53" w14:paraId="5054E43A" w14:textId="77777777" w:rsidTr="2A40C812">
        <w:trPr>
          <w:trHeight w:val="300"/>
        </w:trPr>
        <w:tc>
          <w:tcPr>
            <w:tcW w:w="2338" w:type="dxa"/>
          </w:tcPr>
          <w:p w14:paraId="5247ED84"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0B2BEDF1" w14:textId="521E3487" w:rsidR="04276D53" w:rsidRDefault="178A70C5" w:rsidP="04276D53">
            <w:pPr>
              <w:spacing w:line="360" w:lineRule="auto"/>
              <w:rPr>
                <w:rFonts w:eastAsia="Times New Roman" w:cs="Times New Roman"/>
                <w:sz w:val="24"/>
                <w:szCs w:val="24"/>
              </w:rPr>
            </w:pPr>
            <w:r w:rsidRPr="2A40C812">
              <w:rPr>
                <w:rFonts w:eastAsia="Times New Roman" w:cs="Times New Roman"/>
                <w:color w:val="000000" w:themeColor="text1"/>
                <w:sz w:val="24"/>
                <w:szCs w:val="24"/>
              </w:rPr>
              <w:t>Sign up – No Inputs</w:t>
            </w:r>
          </w:p>
        </w:tc>
      </w:tr>
      <w:tr w:rsidR="04276D53" w14:paraId="4D49DE0E" w14:textId="77777777" w:rsidTr="2A40C812">
        <w:trPr>
          <w:trHeight w:val="300"/>
        </w:trPr>
        <w:tc>
          <w:tcPr>
            <w:tcW w:w="2338" w:type="dxa"/>
          </w:tcPr>
          <w:p w14:paraId="62374518"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5E6B5FEF" w14:textId="25E3724C"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60D974A8" w:rsidRPr="2A40C812">
              <w:rPr>
                <w:rFonts w:eastAsia="Times New Roman" w:cs="Times New Roman"/>
                <w:color w:val="000000" w:themeColor="text1"/>
                <w:sz w:val="24"/>
                <w:szCs w:val="24"/>
              </w:rPr>
              <w:t>1</w:t>
            </w:r>
          </w:p>
        </w:tc>
      </w:tr>
      <w:tr w:rsidR="04276D53" w14:paraId="45CBDE6F" w14:textId="77777777" w:rsidTr="2A40C812">
        <w:trPr>
          <w:trHeight w:val="300"/>
        </w:trPr>
        <w:tc>
          <w:tcPr>
            <w:tcW w:w="2338" w:type="dxa"/>
          </w:tcPr>
          <w:p w14:paraId="280A180E"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4DFAC239" w14:textId="438D7702"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Check if a user can sign up with no input</w:t>
            </w:r>
          </w:p>
        </w:tc>
      </w:tr>
      <w:tr w:rsidR="04276D53" w14:paraId="70476159" w14:textId="77777777" w:rsidTr="2A40C812">
        <w:trPr>
          <w:trHeight w:val="300"/>
        </w:trPr>
        <w:tc>
          <w:tcPr>
            <w:tcW w:w="2338" w:type="dxa"/>
          </w:tcPr>
          <w:p w14:paraId="57174929"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345302C5" w14:textId="47EACC40"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04276D53" w14:paraId="2F54407E" w14:textId="77777777" w:rsidTr="2A40C812">
        <w:trPr>
          <w:trHeight w:val="300"/>
        </w:trPr>
        <w:tc>
          <w:tcPr>
            <w:tcW w:w="2338" w:type="dxa"/>
          </w:tcPr>
          <w:p w14:paraId="26196BAF"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428953B5" w14:textId="158404EC" w:rsidR="04276D53" w:rsidRDefault="178A70C5" w:rsidP="00A85E3D">
            <w:pPr>
              <w:pStyle w:val="ListParagraph"/>
              <w:numPr>
                <w:ilvl w:val="0"/>
                <w:numId w:val="15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Open application.</w:t>
            </w:r>
          </w:p>
          <w:p w14:paraId="3F32E6CF" w14:textId="0C8EF8A2" w:rsidR="04276D53" w:rsidRDefault="178A70C5" w:rsidP="00A85E3D">
            <w:pPr>
              <w:pStyle w:val="ListParagraph"/>
              <w:numPr>
                <w:ilvl w:val="0"/>
                <w:numId w:val="15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Account link on the sidebar.</w:t>
            </w:r>
          </w:p>
          <w:p w14:paraId="01244689" w14:textId="432C57B5" w:rsidR="04276D53" w:rsidRDefault="178A70C5" w:rsidP="00A85E3D">
            <w:pPr>
              <w:pStyle w:val="ListParagraph"/>
              <w:numPr>
                <w:ilvl w:val="0"/>
                <w:numId w:val="15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w:t>
            </w:r>
            <w:proofErr w:type="gramStart"/>
            <w:r w:rsidRPr="2A40C812">
              <w:rPr>
                <w:rFonts w:eastAsia="Times New Roman" w:cs="Times New Roman"/>
                <w:color w:val="000000" w:themeColor="text1"/>
                <w:sz w:val="24"/>
                <w:szCs w:val="24"/>
              </w:rPr>
              <w:t>Sign up</w:t>
            </w:r>
            <w:proofErr w:type="gramEnd"/>
            <w:r w:rsidRPr="2A40C812">
              <w:rPr>
                <w:rFonts w:eastAsia="Times New Roman" w:cs="Times New Roman"/>
                <w:color w:val="000000" w:themeColor="text1"/>
                <w:sz w:val="24"/>
                <w:szCs w:val="24"/>
              </w:rPr>
              <w:t xml:space="preserve"> button.</w:t>
            </w:r>
          </w:p>
          <w:p w14:paraId="1E4B6F52" w14:textId="1C6EB464" w:rsidR="04276D53" w:rsidRDefault="178A70C5" w:rsidP="00A85E3D">
            <w:pPr>
              <w:pStyle w:val="ListParagraph"/>
              <w:numPr>
                <w:ilvl w:val="0"/>
                <w:numId w:val="156"/>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Click Sign up button.</w:t>
            </w:r>
          </w:p>
        </w:tc>
      </w:tr>
      <w:tr w:rsidR="04276D53" w14:paraId="616BD072" w14:textId="77777777" w:rsidTr="2A40C812">
        <w:trPr>
          <w:trHeight w:val="300"/>
        </w:trPr>
        <w:tc>
          <w:tcPr>
            <w:tcW w:w="2338" w:type="dxa"/>
          </w:tcPr>
          <w:p w14:paraId="740860C9"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10EECA55" w14:textId="29697777" w:rsidR="04276D53" w:rsidRDefault="178A70C5" w:rsidP="00A85E3D">
            <w:pPr>
              <w:pStyle w:val="ListParagraph"/>
              <w:numPr>
                <w:ilvl w:val="0"/>
                <w:numId w:val="15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Error that pops up under the password field stating, “All fields must be filled!” in red </w:t>
            </w:r>
          </w:p>
        </w:tc>
      </w:tr>
      <w:tr w:rsidR="04276D53" w14:paraId="33F88BC8" w14:textId="77777777" w:rsidTr="2A40C812">
        <w:trPr>
          <w:trHeight w:val="300"/>
        </w:trPr>
        <w:tc>
          <w:tcPr>
            <w:tcW w:w="2338" w:type="dxa"/>
          </w:tcPr>
          <w:p w14:paraId="0DC0FDBC"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2E9D3380" w14:textId="3DEBB647"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2D8E2649" w14:paraId="438943AB" w14:textId="77777777" w:rsidTr="2A40C812">
        <w:trPr>
          <w:trHeight w:val="300"/>
        </w:trPr>
        <w:tc>
          <w:tcPr>
            <w:tcW w:w="2338" w:type="dxa"/>
          </w:tcPr>
          <w:p w14:paraId="7DBAA971" w14:textId="02A6CAE9" w:rsidR="3322AD20" w:rsidRDefault="1BE0D78C" w:rsidP="5EEA18B4">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w:t>
            </w:r>
            <w:r w:rsidR="16D4F473" w:rsidRPr="2A40C812">
              <w:rPr>
                <w:rFonts w:eastAsia="Times New Roman" w:cs="Times New Roman"/>
                <w:b/>
                <w:bCs/>
                <w:color w:val="000000" w:themeColor="text1"/>
                <w:sz w:val="24"/>
                <w:szCs w:val="24"/>
              </w:rPr>
              <w:t xml:space="preserve"> Criteria</w:t>
            </w:r>
          </w:p>
          <w:p w14:paraId="43E1B064" w14:textId="6CBC40E0" w:rsidR="3322AD20" w:rsidRDefault="3322AD20" w:rsidP="5EEA18B4">
            <w:pPr>
              <w:spacing w:line="360" w:lineRule="auto"/>
              <w:rPr>
                <w:rFonts w:eastAsia="Times New Roman" w:cs="Times New Roman"/>
                <w:b/>
                <w:bCs/>
                <w:color w:val="000000" w:themeColor="text1"/>
                <w:sz w:val="24"/>
                <w:szCs w:val="24"/>
              </w:rPr>
            </w:pPr>
          </w:p>
        </w:tc>
        <w:tc>
          <w:tcPr>
            <w:tcW w:w="7012" w:type="dxa"/>
          </w:tcPr>
          <w:p w14:paraId="5D2E8D28" w14:textId="6360B0A1" w:rsidR="3322AD20" w:rsidRDefault="1BE0D78C" w:rsidP="6A13BA2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6C25E66A" w14:textId="3D495327" w:rsidR="3322AD20" w:rsidRDefault="1BE0D78C" w:rsidP="00A85E3D">
            <w:pPr>
              <w:pStyle w:val="ListParagraph"/>
              <w:numPr>
                <w:ilvl w:val="0"/>
                <w:numId w:val="12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Error pops up correctly below the password field. </w:t>
            </w:r>
          </w:p>
          <w:p w14:paraId="745FF750" w14:textId="36422584" w:rsidR="3322AD20" w:rsidRDefault="1BE0D78C" w:rsidP="5AAD2BAC">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06413352" w14:textId="35DB6CC1" w:rsidR="3322AD20" w:rsidRDefault="0F7E3F0A" w:rsidP="00A85E3D">
            <w:pPr>
              <w:pStyle w:val="ListParagraph"/>
              <w:numPr>
                <w:ilvl w:val="0"/>
                <w:numId w:val="12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Allows user to </w:t>
            </w:r>
            <w:r w:rsidR="1EFF8D2D" w:rsidRPr="2A40C812">
              <w:rPr>
                <w:rFonts w:eastAsia="Times New Roman" w:cs="Times New Roman"/>
                <w:color w:val="000000" w:themeColor="text1"/>
                <w:sz w:val="24"/>
                <w:szCs w:val="24"/>
              </w:rPr>
              <w:t xml:space="preserve">sign </w:t>
            </w:r>
            <w:r w:rsidRPr="2A40C812">
              <w:rPr>
                <w:rFonts w:eastAsia="Times New Roman" w:cs="Times New Roman"/>
                <w:color w:val="000000" w:themeColor="text1"/>
                <w:sz w:val="24"/>
                <w:szCs w:val="24"/>
              </w:rPr>
              <w:t>in without a password</w:t>
            </w:r>
            <w:r w:rsidR="68F87260" w:rsidRPr="2A40C812">
              <w:rPr>
                <w:rFonts w:eastAsia="Times New Roman" w:cs="Times New Roman"/>
                <w:color w:val="000000" w:themeColor="text1"/>
                <w:sz w:val="24"/>
                <w:szCs w:val="24"/>
              </w:rPr>
              <w:t xml:space="preserve"> or email.</w:t>
            </w:r>
          </w:p>
          <w:p w14:paraId="5C730978" w14:textId="4BD08B12" w:rsidR="3322AD20" w:rsidRDefault="0F7E3F0A" w:rsidP="00A85E3D">
            <w:pPr>
              <w:pStyle w:val="ListParagraph"/>
              <w:numPr>
                <w:ilvl w:val="0"/>
                <w:numId w:val="12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Does not show error under the password field upon clicking submit. </w:t>
            </w:r>
          </w:p>
        </w:tc>
      </w:tr>
    </w:tbl>
    <w:p w14:paraId="394671F7" w14:textId="5348067B" w:rsidR="1310F531" w:rsidRDefault="1310F531" w:rsidP="04276D53">
      <w:pPr>
        <w:spacing w:after="0" w:line="360" w:lineRule="auto"/>
      </w:pPr>
    </w:p>
    <w:tbl>
      <w:tblPr>
        <w:tblStyle w:val="TableGrid"/>
        <w:tblW w:w="0" w:type="auto"/>
        <w:tblLook w:val="06A0" w:firstRow="1" w:lastRow="0" w:firstColumn="1" w:lastColumn="0" w:noHBand="1" w:noVBand="1"/>
      </w:tblPr>
      <w:tblGrid>
        <w:gridCol w:w="2338"/>
        <w:gridCol w:w="7012"/>
      </w:tblGrid>
      <w:tr w:rsidR="04276D53" w14:paraId="5BA45BF2" w14:textId="77777777" w:rsidTr="2A40C812">
        <w:trPr>
          <w:trHeight w:val="300"/>
        </w:trPr>
        <w:tc>
          <w:tcPr>
            <w:tcW w:w="2338" w:type="dxa"/>
          </w:tcPr>
          <w:p w14:paraId="57BE3934"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75165094" w14:textId="639D55C9" w:rsidR="04276D53" w:rsidRDefault="178A70C5" w:rsidP="04276D53">
            <w:pPr>
              <w:spacing w:line="360" w:lineRule="auto"/>
              <w:rPr>
                <w:rFonts w:eastAsia="Times New Roman" w:cs="Times New Roman"/>
                <w:sz w:val="24"/>
                <w:szCs w:val="24"/>
              </w:rPr>
            </w:pPr>
            <w:r w:rsidRPr="2A40C812">
              <w:rPr>
                <w:rFonts w:eastAsia="Times New Roman" w:cs="Times New Roman"/>
                <w:color w:val="000000" w:themeColor="text1"/>
                <w:sz w:val="24"/>
                <w:szCs w:val="24"/>
              </w:rPr>
              <w:t>Sign up – Only Email Input</w:t>
            </w:r>
          </w:p>
        </w:tc>
      </w:tr>
      <w:tr w:rsidR="04276D53" w14:paraId="184113A9" w14:textId="77777777" w:rsidTr="2A40C812">
        <w:trPr>
          <w:trHeight w:val="300"/>
        </w:trPr>
        <w:tc>
          <w:tcPr>
            <w:tcW w:w="2338" w:type="dxa"/>
          </w:tcPr>
          <w:p w14:paraId="5FDC40F4"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6CB647D6" w14:textId="45DF50CB"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69ED835B" w:rsidRPr="2A40C812">
              <w:rPr>
                <w:rFonts w:eastAsia="Times New Roman" w:cs="Times New Roman"/>
                <w:color w:val="000000" w:themeColor="text1"/>
                <w:sz w:val="24"/>
                <w:szCs w:val="24"/>
              </w:rPr>
              <w:t>2</w:t>
            </w:r>
          </w:p>
        </w:tc>
      </w:tr>
      <w:tr w:rsidR="04276D53" w14:paraId="42DB94B2" w14:textId="77777777" w:rsidTr="2A40C812">
        <w:trPr>
          <w:trHeight w:val="300"/>
        </w:trPr>
        <w:tc>
          <w:tcPr>
            <w:tcW w:w="2338" w:type="dxa"/>
          </w:tcPr>
          <w:p w14:paraId="7DBFAF9E"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290224E7" w14:textId="5D724C42"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Check if a user can sign up with only an email</w:t>
            </w:r>
          </w:p>
        </w:tc>
      </w:tr>
      <w:tr w:rsidR="04276D53" w14:paraId="11A37A52" w14:textId="77777777" w:rsidTr="2A40C812">
        <w:trPr>
          <w:trHeight w:val="300"/>
        </w:trPr>
        <w:tc>
          <w:tcPr>
            <w:tcW w:w="2338" w:type="dxa"/>
          </w:tcPr>
          <w:p w14:paraId="7287568D"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34E6ABDE" w14:textId="47EACC40"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04276D53" w14:paraId="64D8EAC4" w14:textId="77777777" w:rsidTr="2A40C812">
        <w:trPr>
          <w:trHeight w:val="300"/>
        </w:trPr>
        <w:tc>
          <w:tcPr>
            <w:tcW w:w="2338" w:type="dxa"/>
          </w:tcPr>
          <w:p w14:paraId="42157BB7"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164529CD" w14:textId="158404EC" w:rsidR="04276D53" w:rsidRDefault="178A70C5" w:rsidP="00A85E3D">
            <w:pPr>
              <w:pStyle w:val="ListParagraph"/>
              <w:numPr>
                <w:ilvl w:val="0"/>
                <w:numId w:val="15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Open application.</w:t>
            </w:r>
          </w:p>
          <w:p w14:paraId="68C16002" w14:textId="0C8EF8A2" w:rsidR="04276D53" w:rsidRDefault="178A70C5" w:rsidP="00A85E3D">
            <w:pPr>
              <w:pStyle w:val="ListParagraph"/>
              <w:numPr>
                <w:ilvl w:val="0"/>
                <w:numId w:val="15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Account link on the sidebar.</w:t>
            </w:r>
          </w:p>
          <w:p w14:paraId="59A1C670" w14:textId="22857214" w:rsidR="04276D53" w:rsidRDefault="178A70C5" w:rsidP="00A85E3D">
            <w:pPr>
              <w:pStyle w:val="ListParagraph"/>
              <w:numPr>
                <w:ilvl w:val="0"/>
                <w:numId w:val="15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Sign-up button.</w:t>
            </w:r>
          </w:p>
          <w:p w14:paraId="173D021F" w14:textId="4D150CAB" w:rsidR="04276D53" w:rsidRDefault="178A70C5" w:rsidP="00A85E3D">
            <w:pPr>
              <w:pStyle w:val="ListParagraph"/>
              <w:numPr>
                <w:ilvl w:val="0"/>
                <w:numId w:val="154"/>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Enter “</w:t>
            </w:r>
            <w:hyperlink r:id="rId13">
              <w:r w:rsidRPr="2A40C812">
                <w:rPr>
                  <w:rStyle w:val="Hyperlink"/>
                  <w:rFonts w:eastAsia="Times New Roman" w:cs="Times New Roman"/>
                  <w:sz w:val="24"/>
                  <w:szCs w:val="24"/>
                </w:rPr>
                <w:t>testcase@email.com</w:t>
              </w:r>
            </w:hyperlink>
            <w:r w:rsidRPr="2A40C812">
              <w:rPr>
                <w:rFonts w:eastAsia="Times New Roman" w:cs="Times New Roman"/>
                <w:color w:val="000000" w:themeColor="text1"/>
                <w:sz w:val="24"/>
                <w:szCs w:val="24"/>
              </w:rPr>
              <w:t>” in the email field.</w:t>
            </w:r>
          </w:p>
          <w:p w14:paraId="69CA89E4" w14:textId="769F6AC0" w:rsidR="04276D53" w:rsidRDefault="178A70C5" w:rsidP="00A85E3D">
            <w:pPr>
              <w:pStyle w:val="ListParagraph"/>
              <w:numPr>
                <w:ilvl w:val="0"/>
                <w:numId w:val="154"/>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Click the sign-Up bottom.</w:t>
            </w:r>
          </w:p>
        </w:tc>
      </w:tr>
      <w:tr w:rsidR="04276D53" w14:paraId="57120CAB" w14:textId="77777777" w:rsidTr="2A40C812">
        <w:trPr>
          <w:trHeight w:val="300"/>
        </w:trPr>
        <w:tc>
          <w:tcPr>
            <w:tcW w:w="2338" w:type="dxa"/>
          </w:tcPr>
          <w:p w14:paraId="06D94688"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2C0DA872" w14:textId="29697777" w:rsidR="04276D53" w:rsidRDefault="178A70C5" w:rsidP="00A85E3D">
            <w:pPr>
              <w:pStyle w:val="ListParagraph"/>
              <w:numPr>
                <w:ilvl w:val="0"/>
                <w:numId w:val="15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Error that pops up under the password field stating, “All fields must be filled!” in red </w:t>
            </w:r>
          </w:p>
        </w:tc>
      </w:tr>
      <w:tr w:rsidR="04276D53" w14:paraId="3DD4DB93" w14:textId="77777777" w:rsidTr="2A40C812">
        <w:trPr>
          <w:trHeight w:val="300"/>
        </w:trPr>
        <w:tc>
          <w:tcPr>
            <w:tcW w:w="2338" w:type="dxa"/>
          </w:tcPr>
          <w:p w14:paraId="5218E995"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Priority</w:t>
            </w:r>
          </w:p>
        </w:tc>
        <w:tc>
          <w:tcPr>
            <w:tcW w:w="7012" w:type="dxa"/>
          </w:tcPr>
          <w:p w14:paraId="52CA1C2E" w14:textId="3DEBB647"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1DAEB2F4" w14:paraId="4536B00A" w14:textId="77777777" w:rsidTr="2A40C812">
        <w:trPr>
          <w:trHeight w:val="300"/>
        </w:trPr>
        <w:tc>
          <w:tcPr>
            <w:tcW w:w="2338" w:type="dxa"/>
          </w:tcPr>
          <w:p w14:paraId="58883583" w14:textId="0B868EF4" w:rsidR="6EF68BA1" w:rsidRDefault="6BCCB6BC" w:rsidP="5EEA18B4">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w:t>
            </w:r>
            <w:r w:rsidR="2605C39B" w:rsidRPr="2A40C812">
              <w:rPr>
                <w:rFonts w:eastAsia="Times New Roman" w:cs="Times New Roman"/>
                <w:b/>
                <w:bCs/>
                <w:color w:val="000000" w:themeColor="text1"/>
                <w:sz w:val="24"/>
                <w:szCs w:val="24"/>
              </w:rPr>
              <w:t xml:space="preserve"> Criteria</w:t>
            </w:r>
          </w:p>
          <w:p w14:paraId="6DFE7D48" w14:textId="0B868EF4" w:rsidR="6EF68BA1" w:rsidRDefault="6EF68BA1" w:rsidP="5EEA18B4">
            <w:pPr>
              <w:spacing w:line="360" w:lineRule="auto"/>
              <w:rPr>
                <w:rFonts w:eastAsia="Times New Roman" w:cs="Times New Roman"/>
                <w:b/>
                <w:bCs/>
                <w:color w:val="000000" w:themeColor="text1"/>
                <w:sz w:val="24"/>
                <w:szCs w:val="24"/>
              </w:rPr>
            </w:pPr>
          </w:p>
        </w:tc>
        <w:tc>
          <w:tcPr>
            <w:tcW w:w="7012" w:type="dxa"/>
          </w:tcPr>
          <w:p w14:paraId="17DD8C03" w14:textId="0C0AE219" w:rsidR="6EF68BA1" w:rsidRDefault="6BCCB6BC" w:rsidP="1DAEB2F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520B5161" w14:textId="770580B5" w:rsidR="6EF68BA1" w:rsidRDefault="06F7E6EC" w:rsidP="00A85E3D">
            <w:pPr>
              <w:pStyle w:val="ListParagraph"/>
              <w:numPr>
                <w:ilvl w:val="0"/>
                <w:numId w:val="119"/>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Error</w:t>
            </w:r>
            <w:proofErr w:type="gramEnd"/>
            <w:r w:rsidRPr="2A40C812">
              <w:rPr>
                <w:rFonts w:eastAsia="Times New Roman" w:cs="Times New Roman"/>
                <w:color w:val="000000" w:themeColor="text1"/>
                <w:sz w:val="24"/>
                <w:szCs w:val="24"/>
              </w:rPr>
              <w:t xml:space="preserve"> pops up under the password field</w:t>
            </w:r>
            <w:r w:rsidR="0522C539" w:rsidRPr="2A40C812">
              <w:rPr>
                <w:rFonts w:eastAsia="Times New Roman" w:cs="Times New Roman"/>
                <w:color w:val="000000" w:themeColor="text1"/>
                <w:sz w:val="24"/>
                <w:szCs w:val="24"/>
              </w:rPr>
              <w:t>.</w:t>
            </w:r>
          </w:p>
          <w:p w14:paraId="3C51E9EA" w14:textId="05E510CC" w:rsidR="6EF68BA1" w:rsidRDefault="6BCCB6BC" w:rsidP="1A6A604A">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60C76933" w14:textId="05E510CC" w:rsidR="6EF68BA1" w:rsidRDefault="729C02D2" w:rsidP="1A6A604A">
            <w:pPr>
              <w:pStyle w:val="ListParagraph"/>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Allows the user to sign up with just an email.</w:t>
            </w:r>
          </w:p>
          <w:p w14:paraId="0DB3FBB2" w14:textId="67039CD3" w:rsidR="6EF68BA1" w:rsidRDefault="729C02D2" w:rsidP="1A6A604A">
            <w:pPr>
              <w:pStyle w:val="ListParagraph"/>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Error does not pop up under the password field.</w:t>
            </w:r>
          </w:p>
        </w:tc>
      </w:tr>
    </w:tbl>
    <w:p w14:paraId="1E8E54E3" w14:textId="39CEFD47" w:rsidR="1310F531" w:rsidRDefault="1310F531" w:rsidP="04276D53">
      <w:pPr>
        <w:spacing w:after="0" w:line="360" w:lineRule="auto"/>
      </w:pPr>
    </w:p>
    <w:tbl>
      <w:tblPr>
        <w:tblStyle w:val="TableGrid"/>
        <w:tblW w:w="0" w:type="auto"/>
        <w:tblLook w:val="06A0" w:firstRow="1" w:lastRow="0" w:firstColumn="1" w:lastColumn="0" w:noHBand="1" w:noVBand="1"/>
      </w:tblPr>
      <w:tblGrid>
        <w:gridCol w:w="2338"/>
        <w:gridCol w:w="7012"/>
      </w:tblGrid>
      <w:tr w:rsidR="04276D53" w14:paraId="6DDC7312" w14:textId="77777777" w:rsidTr="2A40C812">
        <w:trPr>
          <w:trHeight w:val="300"/>
        </w:trPr>
        <w:tc>
          <w:tcPr>
            <w:tcW w:w="2338" w:type="dxa"/>
          </w:tcPr>
          <w:p w14:paraId="7752899A"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3532FBB7" w14:textId="5DD6E7D6" w:rsidR="04276D53" w:rsidRDefault="178A70C5" w:rsidP="04276D53">
            <w:pPr>
              <w:spacing w:line="360" w:lineRule="auto"/>
              <w:rPr>
                <w:rFonts w:eastAsia="Times New Roman" w:cs="Times New Roman"/>
                <w:sz w:val="24"/>
                <w:szCs w:val="24"/>
              </w:rPr>
            </w:pPr>
            <w:r w:rsidRPr="2A40C812">
              <w:rPr>
                <w:rFonts w:eastAsia="Times New Roman" w:cs="Times New Roman"/>
                <w:color w:val="000000" w:themeColor="text1"/>
                <w:sz w:val="24"/>
                <w:szCs w:val="24"/>
              </w:rPr>
              <w:t>Sign up – Only Password Input</w:t>
            </w:r>
          </w:p>
        </w:tc>
      </w:tr>
      <w:tr w:rsidR="04276D53" w14:paraId="1A3866D2" w14:textId="77777777" w:rsidTr="2A40C812">
        <w:trPr>
          <w:trHeight w:val="300"/>
        </w:trPr>
        <w:tc>
          <w:tcPr>
            <w:tcW w:w="2338" w:type="dxa"/>
          </w:tcPr>
          <w:p w14:paraId="6DF7F976"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01B567F6" w14:textId="1AA4AB52"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4A65848A" w:rsidRPr="2A40C812">
              <w:rPr>
                <w:rFonts w:eastAsia="Times New Roman" w:cs="Times New Roman"/>
                <w:color w:val="000000" w:themeColor="text1"/>
                <w:sz w:val="24"/>
                <w:szCs w:val="24"/>
              </w:rPr>
              <w:t>3</w:t>
            </w:r>
          </w:p>
        </w:tc>
      </w:tr>
      <w:tr w:rsidR="04276D53" w14:paraId="22997ED7" w14:textId="77777777" w:rsidTr="2A40C812">
        <w:trPr>
          <w:trHeight w:val="300"/>
        </w:trPr>
        <w:tc>
          <w:tcPr>
            <w:tcW w:w="2338" w:type="dxa"/>
          </w:tcPr>
          <w:p w14:paraId="36B64467"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65BD8D9A" w14:textId="197340B0"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Check if a user can sign up with only a password</w:t>
            </w:r>
          </w:p>
        </w:tc>
      </w:tr>
      <w:tr w:rsidR="04276D53" w14:paraId="17A27271" w14:textId="77777777" w:rsidTr="2A40C812">
        <w:trPr>
          <w:trHeight w:val="300"/>
        </w:trPr>
        <w:tc>
          <w:tcPr>
            <w:tcW w:w="2338" w:type="dxa"/>
          </w:tcPr>
          <w:p w14:paraId="4F6761F8"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2C2408E2" w14:textId="47EACC40"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04276D53" w14:paraId="472ABA76" w14:textId="77777777" w:rsidTr="2A40C812">
        <w:trPr>
          <w:trHeight w:val="300"/>
        </w:trPr>
        <w:tc>
          <w:tcPr>
            <w:tcW w:w="2338" w:type="dxa"/>
          </w:tcPr>
          <w:p w14:paraId="3FE9C1F9"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68E301A4" w14:textId="158404EC" w:rsidR="04276D53" w:rsidRDefault="178A70C5" w:rsidP="00A85E3D">
            <w:pPr>
              <w:pStyle w:val="ListParagraph"/>
              <w:numPr>
                <w:ilvl w:val="0"/>
                <w:numId w:val="15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Open application.</w:t>
            </w:r>
          </w:p>
          <w:p w14:paraId="05F798C2" w14:textId="0C8EF8A2" w:rsidR="04276D53" w:rsidRDefault="178A70C5" w:rsidP="00A85E3D">
            <w:pPr>
              <w:pStyle w:val="ListParagraph"/>
              <w:numPr>
                <w:ilvl w:val="0"/>
                <w:numId w:val="15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Account link on the sidebar.</w:t>
            </w:r>
          </w:p>
          <w:p w14:paraId="6B1B07B6" w14:textId="22857214" w:rsidR="04276D53" w:rsidRDefault="178A70C5" w:rsidP="00A85E3D">
            <w:pPr>
              <w:pStyle w:val="ListParagraph"/>
              <w:numPr>
                <w:ilvl w:val="0"/>
                <w:numId w:val="15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Sign-up button.</w:t>
            </w:r>
          </w:p>
          <w:p w14:paraId="663E888C" w14:textId="0F42EAC8" w:rsidR="04276D53" w:rsidRDefault="178A70C5" w:rsidP="00A85E3D">
            <w:pPr>
              <w:pStyle w:val="ListParagraph"/>
              <w:numPr>
                <w:ilvl w:val="0"/>
                <w:numId w:val="153"/>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Enter P@ssw0rd! in the password field.</w:t>
            </w:r>
          </w:p>
          <w:p w14:paraId="4123901E" w14:textId="6CE060D0" w:rsidR="04276D53" w:rsidRDefault="178A70C5" w:rsidP="00A85E3D">
            <w:pPr>
              <w:pStyle w:val="ListParagraph"/>
              <w:numPr>
                <w:ilvl w:val="0"/>
                <w:numId w:val="153"/>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Click the Sign-Up button.</w:t>
            </w:r>
          </w:p>
        </w:tc>
      </w:tr>
      <w:tr w:rsidR="04276D53" w14:paraId="403837D2" w14:textId="77777777" w:rsidTr="2A40C812">
        <w:trPr>
          <w:trHeight w:val="300"/>
        </w:trPr>
        <w:tc>
          <w:tcPr>
            <w:tcW w:w="2338" w:type="dxa"/>
          </w:tcPr>
          <w:p w14:paraId="03380410"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01B492C2" w14:textId="29697777" w:rsidR="04276D53" w:rsidRDefault="178A70C5" w:rsidP="00A85E3D">
            <w:pPr>
              <w:pStyle w:val="ListParagraph"/>
              <w:numPr>
                <w:ilvl w:val="0"/>
                <w:numId w:val="15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Error that pops up under the password field stating, “All fields must be filled!” in red </w:t>
            </w:r>
          </w:p>
        </w:tc>
      </w:tr>
      <w:tr w:rsidR="04276D53" w14:paraId="5B85904D" w14:textId="77777777" w:rsidTr="2A40C812">
        <w:trPr>
          <w:trHeight w:val="300"/>
        </w:trPr>
        <w:tc>
          <w:tcPr>
            <w:tcW w:w="2338" w:type="dxa"/>
          </w:tcPr>
          <w:p w14:paraId="4AD1B4CB"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7694C587" w14:textId="3DEBB647"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3F37FB18" w14:paraId="375FAF15" w14:textId="77777777" w:rsidTr="2A40C812">
        <w:trPr>
          <w:trHeight w:val="300"/>
        </w:trPr>
        <w:tc>
          <w:tcPr>
            <w:tcW w:w="2338" w:type="dxa"/>
          </w:tcPr>
          <w:p w14:paraId="115EC1A7" w14:textId="1667B607" w:rsidR="0D41DB03" w:rsidRDefault="3DC4D72B" w:rsidP="041EEF45">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w:t>
            </w:r>
            <w:r w:rsidR="49129603" w:rsidRPr="2A40C812">
              <w:rPr>
                <w:rFonts w:eastAsia="Times New Roman" w:cs="Times New Roman"/>
                <w:b/>
                <w:bCs/>
                <w:color w:val="000000" w:themeColor="text1"/>
                <w:sz w:val="24"/>
                <w:szCs w:val="24"/>
              </w:rPr>
              <w:t xml:space="preserve"> Criteria</w:t>
            </w:r>
          </w:p>
          <w:p w14:paraId="1E93CA5E" w14:textId="1667B607" w:rsidR="0D41DB03" w:rsidRDefault="0D41DB03" w:rsidP="041EEF45">
            <w:pPr>
              <w:spacing w:line="360" w:lineRule="auto"/>
              <w:rPr>
                <w:rFonts w:eastAsia="Times New Roman" w:cs="Times New Roman"/>
                <w:b/>
                <w:bCs/>
                <w:color w:val="000000" w:themeColor="text1"/>
                <w:sz w:val="24"/>
                <w:szCs w:val="24"/>
              </w:rPr>
            </w:pPr>
          </w:p>
        </w:tc>
        <w:tc>
          <w:tcPr>
            <w:tcW w:w="7012" w:type="dxa"/>
          </w:tcPr>
          <w:p w14:paraId="6721F0B9" w14:textId="1A808C81" w:rsidR="0D41DB03" w:rsidRDefault="3DC4D72B" w:rsidP="3F37FB18">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057F2F3F" w14:textId="2F384D1C" w:rsidR="3F37FB18" w:rsidRDefault="3DC4D72B" w:rsidP="00A85E3D">
            <w:pPr>
              <w:pStyle w:val="ListParagraph"/>
              <w:numPr>
                <w:ilvl w:val="0"/>
                <w:numId w:val="118"/>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Error</w:t>
            </w:r>
            <w:proofErr w:type="gramEnd"/>
            <w:r w:rsidRPr="2A40C812">
              <w:rPr>
                <w:rFonts w:eastAsia="Times New Roman" w:cs="Times New Roman"/>
                <w:color w:val="000000" w:themeColor="text1"/>
                <w:sz w:val="24"/>
                <w:szCs w:val="24"/>
              </w:rPr>
              <w:t xml:space="preserve"> pops up below the password field.</w:t>
            </w:r>
          </w:p>
          <w:p w14:paraId="0C0B1A56" w14:textId="1C8CCF30" w:rsidR="3F37FB18" w:rsidRDefault="3DC4D72B" w:rsidP="0D041A7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433DFE23" w14:textId="00B18A1A" w:rsidR="3F37FB18" w:rsidRDefault="3DC4D72B" w:rsidP="00A85E3D">
            <w:pPr>
              <w:pStyle w:val="ListParagraph"/>
              <w:numPr>
                <w:ilvl w:val="0"/>
                <w:numId w:val="11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Allows the user to sign up without an email.</w:t>
            </w:r>
          </w:p>
          <w:p w14:paraId="339C48A1" w14:textId="7C16560B" w:rsidR="3F37FB18" w:rsidRDefault="3DC4D72B" w:rsidP="00A85E3D">
            <w:pPr>
              <w:pStyle w:val="ListParagraph"/>
              <w:numPr>
                <w:ilvl w:val="0"/>
                <w:numId w:val="11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Error does not pop up under the password field. </w:t>
            </w:r>
          </w:p>
        </w:tc>
      </w:tr>
    </w:tbl>
    <w:p w14:paraId="4FE4D2A3" w14:textId="56D920C0" w:rsidR="1310F531" w:rsidRDefault="1310F531" w:rsidP="097C6F33">
      <w:pPr>
        <w:spacing w:after="0" w:line="360" w:lineRule="auto"/>
      </w:pPr>
    </w:p>
    <w:p w14:paraId="246FDA8A" w14:textId="426B3BBC" w:rsidR="2B90A571" w:rsidRDefault="1B088990" w:rsidP="2588C0AD">
      <w:pPr>
        <w:pStyle w:val="Heading3"/>
        <w:rPr>
          <w:rFonts w:ascii="Times New Roman" w:eastAsia="Times New Roman" w:hAnsi="Times New Roman" w:cs="Times New Roman"/>
          <w:b/>
          <w:bCs/>
          <w:color w:val="auto"/>
        </w:rPr>
      </w:pPr>
      <w:bookmarkStart w:id="70" w:name="_Toc152077605"/>
      <w:r w:rsidRPr="2A40C812">
        <w:rPr>
          <w:rFonts w:ascii="Times New Roman" w:eastAsia="Times New Roman" w:hAnsi="Times New Roman" w:cs="Times New Roman"/>
          <w:color w:val="auto"/>
        </w:rPr>
        <w:t>5.1.2 Login Page Unit Test Cases</w:t>
      </w:r>
      <w:bookmarkEnd w:id="70"/>
    </w:p>
    <w:tbl>
      <w:tblPr>
        <w:tblStyle w:val="TableGrid"/>
        <w:tblW w:w="0" w:type="auto"/>
        <w:tblLook w:val="06A0" w:firstRow="1" w:lastRow="0" w:firstColumn="1" w:lastColumn="0" w:noHBand="1" w:noVBand="1"/>
      </w:tblPr>
      <w:tblGrid>
        <w:gridCol w:w="2338"/>
        <w:gridCol w:w="7012"/>
      </w:tblGrid>
      <w:tr w:rsidR="04276D53" w14:paraId="7D7DF859" w14:textId="77777777" w:rsidTr="2A40C812">
        <w:trPr>
          <w:trHeight w:val="300"/>
        </w:trPr>
        <w:tc>
          <w:tcPr>
            <w:tcW w:w="2338" w:type="dxa"/>
          </w:tcPr>
          <w:p w14:paraId="4BE0407E"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6DCC20BC" w14:textId="2229B5F4" w:rsidR="04276D53" w:rsidRDefault="53598B9A"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 Input Login</w:t>
            </w:r>
          </w:p>
        </w:tc>
      </w:tr>
      <w:tr w:rsidR="04276D53" w14:paraId="435AE859" w14:textId="77777777" w:rsidTr="2A40C812">
        <w:trPr>
          <w:trHeight w:val="300"/>
        </w:trPr>
        <w:tc>
          <w:tcPr>
            <w:tcW w:w="2338" w:type="dxa"/>
          </w:tcPr>
          <w:p w14:paraId="735BF19C"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55E9791B" w14:textId="14A1EEF5" w:rsidR="04276D53" w:rsidRDefault="7D82CFCA"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0F195531" w:rsidRPr="2A40C812">
              <w:rPr>
                <w:rFonts w:eastAsia="Times New Roman" w:cs="Times New Roman"/>
                <w:color w:val="000000" w:themeColor="text1"/>
                <w:sz w:val="24"/>
                <w:szCs w:val="24"/>
              </w:rPr>
              <w:t>4</w:t>
            </w:r>
          </w:p>
        </w:tc>
      </w:tr>
      <w:tr w:rsidR="04276D53" w14:paraId="4619E307" w14:textId="77777777" w:rsidTr="2A40C812">
        <w:trPr>
          <w:trHeight w:val="300"/>
        </w:trPr>
        <w:tc>
          <w:tcPr>
            <w:tcW w:w="2338" w:type="dxa"/>
          </w:tcPr>
          <w:p w14:paraId="0A4C796A"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56504F93" w14:textId="781E6EBB" w:rsidR="04276D53" w:rsidRDefault="7C14BB9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Leave both email and password fields blank and click on the </w:t>
            </w:r>
            <w:r w:rsidR="094E6BCA" w:rsidRPr="2A40C812">
              <w:rPr>
                <w:rFonts w:eastAsia="Times New Roman" w:cs="Times New Roman"/>
                <w:color w:val="000000" w:themeColor="text1"/>
                <w:sz w:val="24"/>
                <w:szCs w:val="24"/>
              </w:rPr>
              <w:t>login</w:t>
            </w:r>
            <w:r w:rsidRPr="2A40C812">
              <w:rPr>
                <w:rFonts w:eastAsia="Times New Roman" w:cs="Times New Roman"/>
                <w:color w:val="000000" w:themeColor="text1"/>
                <w:sz w:val="24"/>
                <w:szCs w:val="24"/>
              </w:rPr>
              <w:t xml:space="preserve"> button.</w:t>
            </w:r>
          </w:p>
        </w:tc>
      </w:tr>
      <w:tr w:rsidR="04276D53" w14:paraId="51371D3B" w14:textId="77777777" w:rsidTr="2A40C812">
        <w:trPr>
          <w:trHeight w:val="300"/>
        </w:trPr>
        <w:tc>
          <w:tcPr>
            <w:tcW w:w="2338" w:type="dxa"/>
          </w:tcPr>
          <w:p w14:paraId="6E68C933"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5F489E8A" w14:textId="30B10E5D"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Logged out of user account.</w:t>
            </w:r>
          </w:p>
        </w:tc>
      </w:tr>
      <w:tr w:rsidR="04276D53" w14:paraId="0C28ECFB" w14:textId="77777777" w:rsidTr="2A40C812">
        <w:trPr>
          <w:trHeight w:val="300"/>
        </w:trPr>
        <w:tc>
          <w:tcPr>
            <w:tcW w:w="2338" w:type="dxa"/>
          </w:tcPr>
          <w:p w14:paraId="2365DA95"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Steps</w:t>
            </w:r>
          </w:p>
        </w:tc>
        <w:tc>
          <w:tcPr>
            <w:tcW w:w="7012" w:type="dxa"/>
          </w:tcPr>
          <w:p w14:paraId="4D6F7D90" w14:textId="1D03E17C" w:rsidR="4D6BCD7E" w:rsidRDefault="08EE751D" w:rsidP="00A85E3D">
            <w:pPr>
              <w:pStyle w:val="ListParagraph"/>
              <w:numPr>
                <w:ilvl w:val="0"/>
                <w:numId w:val="16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Scroll down until you see the login button underneath the input </w:t>
            </w:r>
            <w:proofErr w:type="gramStart"/>
            <w:r w:rsidRPr="2A40C812">
              <w:rPr>
                <w:rFonts w:eastAsia="Times New Roman" w:cs="Times New Roman"/>
                <w:color w:val="000000" w:themeColor="text1"/>
                <w:sz w:val="24"/>
                <w:szCs w:val="24"/>
              </w:rPr>
              <w:t>fields</w:t>
            </w:r>
            <w:proofErr w:type="gramEnd"/>
          </w:p>
          <w:p w14:paraId="633BCEA1" w14:textId="6C7EC0B4" w:rsidR="04276D53" w:rsidRDefault="7D82CFCA" w:rsidP="00A85E3D">
            <w:pPr>
              <w:pStyle w:val="ListParagraph"/>
              <w:numPr>
                <w:ilvl w:val="0"/>
                <w:numId w:val="16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Log In button</w:t>
            </w:r>
          </w:p>
        </w:tc>
      </w:tr>
      <w:tr w:rsidR="04276D53" w14:paraId="21050C93" w14:textId="77777777" w:rsidTr="2A40C812">
        <w:trPr>
          <w:trHeight w:val="300"/>
        </w:trPr>
        <w:tc>
          <w:tcPr>
            <w:tcW w:w="2338" w:type="dxa"/>
          </w:tcPr>
          <w:p w14:paraId="3BA177E5"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6B51FD17" w14:textId="0CFA382F" w:rsidR="14450F9C" w:rsidRDefault="31A82D2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An error message appears between the password input field and the login button.</w:t>
            </w:r>
          </w:p>
        </w:tc>
      </w:tr>
      <w:tr w:rsidR="04276D53" w14:paraId="2004B34D" w14:textId="77777777" w:rsidTr="2A40C812">
        <w:trPr>
          <w:trHeight w:val="300"/>
        </w:trPr>
        <w:tc>
          <w:tcPr>
            <w:tcW w:w="2338" w:type="dxa"/>
          </w:tcPr>
          <w:p w14:paraId="2BEBCC00"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4342AC96" w14:textId="317A05DD"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093EFC0B" w14:paraId="41A7A657" w14:textId="77777777" w:rsidTr="2A40C812">
        <w:trPr>
          <w:trHeight w:val="300"/>
        </w:trPr>
        <w:tc>
          <w:tcPr>
            <w:tcW w:w="2338" w:type="dxa"/>
          </w:tcPr>
          <w:p w14:paraId="5EEB9E04" w14:textId="1667B607" w:rsidR="1DE1A53A" w:rsidRDefault="6B35E18B" w:rsidP="041EEF45">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w:t>
            </w:r>
            <w:r w:rsidR="44FCD4E3" w:rsidRPr="2A40C812">
              <w:rPr>
                <w:rFonts w:eastAsia="Times New Roman" w:cs="Times New Roman"/>
                <w:b/>
                <w:bCs/>
                <w:color w:val="000000" w:themeColor="text1"/>
                <w:sz w:val="24"/>
                <w:szCs w:val="24"/>
              </w:rPr>
              <w:t xml:space="preserve"> Criteria</w:t>
            </w:r>
          </w:p>
          <w:p w14:paraId="1C1071A8" w14:textId="1667B607" w:rsidR="1DE1A53A" w:rsidRDefault="1DE1A53A" w:rsidP="041EEF45">
            <w:pPr>
              <w:spacing w:line="360" w:lineRule="auto"/>
              <w:rPr>
                <w:rFonts w:eastAsia="Times New Roman" w:cs="Times New Roman"/>
                <w:b/>
                <w:bCs/>
                <w:color w:val="000000" w:themeColor="text1"/>
                <w:sz w:val="24"/>
                <w:szCs w:val="24"/>
              </w:rPr>
            </w:pPr>
          </w:p>
        </w:tc>
        <w:tc>
          <w:tcPr>
            <w:tcW w:w="7012" w:type="dxa"/>
          </w:tcPr>
          <w:p w14:paraId="59987A58" w14:textId="7C0ED36E" w:rsidR="1DE1A53A" w:rsidRDefault="6B35E18B" w:rsidP="093EFC0B">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58008D90" w14:textId="5219B7C1" w:rsidR="1DE1A53A" w:rsidRDefault="6B35E18B" w:rsidP="00A85E3D">
            <w:pPr>
              <w:pStyle w:val="ListParagraph"/>
              <w:numPr>
                <w:ilvl w:val="0"/>
                <w:numId w:val="11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Error message appears under the password </w:t>
            </w:r>
            <w:proofErr w:type="gramStart"/>
            <w:r w:rsidRPr="2A40C812">
              <w:rPr>
                <w:rFonts w:eastAsia="Times New Roman" w:cs="Times New Roman"/>
                <w:color w:val="000000" w:themeColor="text1"/>
                <w:sz w:val="24"/>
                <w:szCs w:val="24"/>
              </w:rPr>
              <w:t>field</w:t>
            </w:r>
            <w:proofErr w:type="gramEnd"/>
          </w:p>
          <w:p w14:paraId="491E83BB" w14:textId="31C2A2B8" w:rsidR="1DE1A53A" w:rsidRDefault="6B35E18B" w:rsidP="093EFC0B">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23C7AA8B" w14:textId="02FD13C7" w:rsidR="1DE1A53A" w:rsidRDefault="6B35E18B" w:rsidP="00A85E3D">
            <w:pPr>
              <w:pStyle w:val="ListParagraph"/>
              <w:numPr>
                <w:ilvl w:val="0"/>
                <w:numId w:val="115"/>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allowed to login with no information entered.</w:t>
            </w:r>
          </w:p>
          <w:p w14:paraId="2238EF67" w14:textId="3BE2D0D5" w:rsidR="1DE1A53A" w:rsidRDefault="6B35E18B" w:rsidP="00A85E3D">
            <w:pPr>
              <w:pStyle w:val="ListParagraph"/>
              <w:numPr>
                <w:ilvl w:val="0"/>
                <w:numId w:val="11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Error message does not appear under the password field.</w:t>
            </w:r>
          </w:p>
        </w:tc>
      </w:tr>
    </w:tbl>
    <w:p w14:paraId="73FD5871" w14:textId="3A088157" w:rsidR="2B90A571" w:rsidRDefault="2B90A571"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04276D53" w14:paraId="023F784E" w14:textId="77777777" w:rsidTr="2A40C812">
        <w:trPr>
          <w:trHeight w:val="300"/>
        </w:trPr>
        <w:tc>
          <w:tcPr>
            <w:tcW w:w="2338" w:type="dxa"/>
          </w:tcPr>
          <w:p w14:paraId="0950F3FC"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219BAC49" w14:textId="6935D1C5" w:rsidR="04276D53" w:rsidRDefault="3C273A94"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Partially Filled Form Login</w:t>
            </w:r>
          </w:p>
        </w:tc>
      </w:tr>
      <w:tr w:rsidR="04276D53" w14:paraId="18C788BB" w14:textId="77777777" w:rsidTr="2A40C812">
        <w:trPr>
          <w:trHeight w:val="300"/>
        </w:trPr>
        <w:tc>
          <w:tcPr>
            <w:tcW w:w="2338" w:type="dxa"/>
          </w:tcPr>
          <w:p w14:paraId="3F5D6D57"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3ABACE53" w14:textId="57AED323"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017F521F" w:rsidRPr="2A40C812">
              <w:rPr>
                <w:rFonts w:eastAsia="Times New Roman" w:cs="Times New Roman"/>
                <w:color w:val="000000" w:themeColor="text1"/>
                <w:sz w:val="24"/>
                <w:szCs w:val="24"/>
              </w:rPr>
              <w:t>5</w:t>
            </w:r>
          </w:p>
        </w:tc>
      </w:tr>
      <w:tr w:rsidR="04276D53" w14:paraId="441D525E" w14:textId="77777777" w:rsidTr="2A40C812">
        <w:trPr>
          <w:trHeight w:val="300"/>
        </w:trPr>
        <w:tc>
          <w:tcPr>
            <w:tcW w:w="2338" w:type="dxa"/>
          </w:tcPr>
          <w:p w14:paraId="3BF7F9E9"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5FB2EC88" w14:textId="1F5C517F" w:rsidR="04276D53" w:rsidRDefault="2F9C46C1"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Either only input password or email and click on login button.</w:t>
            </w:r>
          </w:p>
        </w:tc>
      </w:tr>
      <w:tr w:rsidR="04276D53" w14:paraId="25614367" w14:textId="77777777" w:rsidTr="2A40C812">
        <w:trPr>
          <w:trHeight w:val="300"/>
        </w:trPr>
        <w:tc>
          <w:tcPr>
            <w:tcW w:w="2338" w:type="dxa"/>
          </w:tcPr>
          <w:p w14:paraId="7423B9B1"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7E237FBE" w14:textId="0B16D45C"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Logged out of user account.</w:t>
            </w:r>
          </w:p>
        </w:tc>
      </w:tr>
      <w:tr w:rsidR="04276D53" w14:paraId="670847D9" w14:textId="77777777" w:rsidTr="2A40C812">
        <w:trPr>
          <w:trHeight w:val="300"/>
        </w:trPr>
        <w:tc>
          <w:tcPr>
            <w:tcW w:w="2338" w:type="dxa"/>
          </w:tcPr>
          <w:p w14:paraId="00139B3D"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7A9DC369" w14:textId="3A65B136" w:rsidR="04276D53" w:rsidRDefault="7D82CFCA" w:rsidP="00A85E3D">
            <w:pPr>
              <w:pStyle w:val="ListParagraph"/>
              <w:numPr>
                <w:ilvl w:val="0"/>
                <w:numId w:val="15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Type in </w:t>
            </w:r>
            <w:r w:rsidR="24C4D024" w:rsidRPr="2A40C812">
              <w:rPr>
                <w:rFonts w:eastAsia="Times New Roman" w:cs="Times New Roman"/>
                <w:color w:val="000000" w:themeColor="text1"/>
                <w:sz w:val="24"/>
                <w:szCs w:val="24"/>
              </w:rPr>
              <w:t>either password or email in the respective field</w:t>
            </w:r>
            <w:r w:rsidR="40FE1E4F" w:rsidRPr="2A40C812">
              <w:rPr>
                <w:rFonts w:eastAsia="Times New Roman" w:cs="Times New Roman"/>
                <w:color w:val="000000" w:themeColor="text1"/>
                <w:sz w:val="24"/>
                <w:szCs w:val="24"/>
              </w:rPr>
              <w:t>.</w:t>
            </w:r>
          </w:p>
          <w:p w14:paraId="750E57FE" w14:textId="12E4A6F7" w:rsidR="04276D53" w:rsidRDefault="7D82CFCA" w:rsidP="00A85E3D">
            <w:pPr>
              <w:pStyle w:val="ListParagraph"/>
              <w:numPr>
                <w:ilvl w:val="0"/>
                <w:numId w:val="15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w:t>
            </w:r>
            <w:r w:rsidR="135DB469" w:rsidRPr="2A40C812">
              <w:rPr>
                <w:rFonts w:eastAsia="Times New Roman" w:cs="Times New Roman"/>
                <w:color w:val="000000" w:themeColor="text1"/>
                <w:sz w:val="24"/>
                <w:szCs w:val="24"/>
              </w:rPr>
              <w:t>the Log</w:t>
            </w:r>
            <w:r w:rsidRPr="2A40C812">
              <w:rPr>
                <w:rFonts w:eastAsia="Times New Roman" w:cs="Times New Roman"/>
                <w:color w:val="000000" w:themeColor="text1"/>
                <w:sz w:val="24"/>
                <w:szCs w:val="24"/>
              </w:rPr>
              <w:t xml:space="preserve"> In button</w:t>
            </w:r>
            <w:r w:rsidR="57A0B69E" w:rsidRPr="2A40C812">
              <w:rPr>
                <w:rFonts w:eastAsia="Times New Roman" w:cs="Times New Roman"/>
                <w:color w:val="000000" w:themeColor="text1"/>
                <w:sz w:val="24"/>
                <w:szCs w:val="24"/>
              </w:rPr>
              <w:t>.</w:t>
            </w:r>
          </w:p>
        </w:tc>
      </w:tr>
      <w:tr w:rsidR="04276D53" w14:paraId="777F385E" w14:textId="77777777" w:rsidTr="2A40C812">
        <w:trPr>
          <w:trHeight w:val="300"/>
        </w:trPr>
        <w:tc>
          <w:tcPr>
            <w:tcW w:w="2338" w:type="dxa"/>
          </w:tcPr>
          <w:p w14:paraId="7C76C1EE"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4887CD4B" w14:textId="5F17B322" w:rsidR="04276D53" w:rsidRDefault="7E55E554"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An error message appears between password field and login button asking user to input all information.</w:t>
            </w:r>
          </w:p>
        </w:tc>
      </w:tr>
      <w:tr w:rsidR="04276D53" w14:paraId="022DF374" w14:textId="77777777" w:rsidTr="2A40C812">
        <w:trPr>
          <w:trHeight w:val="300"/>
        </w:trPr>
        <w:tc>
          <w:tcPr>
            <w:tcW w:w="2338" w:type="dxa"/>
          </w:tcPr>
          <w:p w14:paraId="1EA0B3D3"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51FA4F5A" w14:textId="3C9A5FB1"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093EFC0B" w14:paraId="15BB79DD" w14:textId="77777777" w:rsidTr="2A40C812">
        <w:trPr>
          <w:trHeight w:val="300"/>
        </w:trPr>
        <w:tc>
          <w:tcPr>
            <w:tcW w:w="2338" w:type="dxa"/>
          </w:tcPr>
          <w:p w14:paraId="7852EEC2" w14:textId="687A634E" w:rsidR="4B042A1E" w:rsidRDefault="50B82479" w:rsidP="041EEF45">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w:t>
            </w:r>
            <w:r w:rsidR="126A9FC1" w:rsidRPr="2A40C812">
              <w:rPr>
                <w:rFonts w:eastAsia="Times New Roman" w:cs="Times New Roman"/>
                <w:b/>
                <w:bCs/>
                <w:color w:val="000000" w:themeColor="text1"/>
                <w:sz w:val="24"/>
                <w:szCs w:val="24"/>
              </w:rPr>
              <w:t xml:space="preserve"> Criteria</w:t>
            </w:r>
          </w:p>
          <w:p w14:paraId="4F4B078A" w14:textId="687A634E" w:rsidR="4B042A1E" w:rsidRDefault="4B042A1E" w:rsidP="041EEF45">
            <w:pPr>
              <w:spacing w:line="360" w:lineRule="auto"/>
              <w:rPr>
                <w:rFonts w:eastAsia="Times New Roman" w:cs="Times New Roman"/>
                <w:b/>
                <w:bCs/>
                <w:color w:val="000000" w:themeColor="text1"/>
                <w:sz w:val="24"/>
                <w:szCs w:val="24"/>
              </w:rPr>
            </w:pPr>
          </w:p>
        </w:tc>
        <w:tc>
          <w:tcPr>
            <w:tcW w:w="7012" w:type="dxa"/>
          </w:tcPr>
          <w:p w14:paraId="741D4547" w14:textId="1A2E7B45" w:rsidR="4B042A1E" w:rsidRDefault="50B82479" w:rsidP="093EFC0B">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4DE04E14" w14:textId="1F068751" w:rsidR="3ADC06D2" w:rsidRDefault="2E3578C0" w:rsidP="00A85E3D">
            <w:pPr>
              <w:pStyle w:val="ListParagraph"/>
              <w:numPr>
                <w:ilvl w:val="0"/>
                <w:numId w:val="11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An error message appears below the password field.</w:t>
            </w:r>
          </w:p>
          <w:p w14:paraId="3B1E0233" w14:textId="4D0232EB" w:rsidR="3ADC06D2" w:rsidRDefault="2E3578C0" w:rsidP="093EFC0B">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3623B874" w14:textId="73614589" w:rsidR="3ADC06D2" w:rsidRDefault="2E3578C0" w:rsidP="00A85E3D">
            <w:pPr>
              <w:pStyle w:val="ListParagraph"/>
              <w:numPr>
                <w:ilvl w:val="0"/>
                <w:numId w:val="113"/>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allowed to log in without an email or password.</w:t>
            </w:r>
          </w:p>
          <w:p w14:paraId="01F4C9F7" w14:textId="480F049A" w:rsidR="3ADC06D2" w:rsidRDefault="2E3578C0" w:rsidP="00A85E3D">
            <w:pPr>
              <w:pStyle w:val="ListParagraph"/>
              <w:numPr>
                <w:ilvl w:val="0"/>
                <w:numId w:val="11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 error message appears below the password field.</w:t>
            </w:r>
          </w:p>
        </w:tc>
      </w:tr>
    </w:tbl>
    <w:p w14:paraId="48F5010E" w14:textId="6FF3ABE2" w:rsidR="2B90A571" w:rsidRDefault="2B90A571"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39B5D5B1" w14:paraId="6044D393" w14:textId="77777777" w:rsidTr="2A40C812">
        <w:trPr>
          <w:trHeight w:val="300"/>
        </w:trPr>
        <w:tc>
          <w:tcPr>
            <w:tcW w:w="2338" w:type="dxa"/>
          </w:tcPr>
          <w:p w14:paraId="3D7E13F6"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4AF67149" w14:textId="153CCDE9"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Forgot Password Link</w:t>
            </w:r>
          </w:p>
        </w:tc>
      </w:tr>
      <w:tr w:rsidR="39B5D5B1" w14:paraId="0B9E7B91" w14:textId="77777777" w:rsidTr="2A40C812">
        <w:trPr>
          <w:trHeight w:val="300"/>
        </w:trPr>
        <w:tc>
          <w:tcPr>
            <w:tcW w:w="2338" w:type="dxa"/>
          </w:tcPr>
          <w:p w14:paraId="4C4BF424"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3337F2B3" w14:textId="34B24394"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21C66917" w:rsidRPr="2A40C812">
              <w:rPr>
                <w:rFonts w:eastAsia="Times New Roman" w:cs="Times New Roman"/>
                <w:color w:val="000000" w:themeColor="text1"/>
                <w:sz w:val="24"/>
                <w:szCs w:val="24"/>
              </w:rPr>
              <w:t>6</w:t>
            </w:r>
          </w:p>
        </w:tc>
      </w:tr>
      <w:tr w:rsidR="39B5D5B1" w14:paraId="70B63FA7" w14:textId="77777777" w:rsidTr="2A40C812">
        <w:trPr>
          <w:trHeight w:val="300"/>
        </w:trPr>
        <w:tc>
          <w:tcPr>
            <w:tcW w:w="2338" w:type="dxa"/>
          </w:tcPr>
          <w:p w14:paraId="79F53E98"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09B72B05" w14:textId="612079A8"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forgot password link (highlighted in blue)</w:t>
            </w:r>
          </w:p>
        </w:tc>
      </w:tr>
      <w:tr w:rsidR="39B5D5B1" w14:paraId="5FC61F84" w14:textId="77777777" w:rsidTr="2A40C812">
        <w:trPr>
          <w:trHeight w:val="300"/>
        </w:trPr>
        <w:tc>
          <w:tcPr>
            <w:tcW w:w="2338" w:type="dxa"/>
          </w:tcPr>
          <w:p w14:paraId="06B232D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Pre-Condition</w:t>
            </w:r>
          </w:p>
        </w:tc>
        <w:tc>
          <w:tcPr>
            <w:tcW w:w="7012" w:type="dxa"/>
          </w:tcPr>
          <w:p w14:paraId="227CF176" w14:textId="2051A7A5"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not logged in.</w:t>
            </w:r>
          </w:p>
        </w:tc>
      </w:tr>
      <w:tr w:rsidR="39B5D5B1" w14:paraId="74715523" w14:textId="77777777" w:rsidTr="2A40C812">
        <w:trPr>
          <w:trHeight w:val="300"/>
        </w:trPr>
        <w:tc>
          <w:tcPr>
            <w:tcW w:w="2338" w:type="dxa"/>
          </w:tcPr>
          <w:p w14:paraId="108F6618"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72BDB715" w14:textId="2AF4959B" w:rsidR="39B5D5B1" w:rsidRDefault="4EDA97B1" w:rsidP="00A85E3D">
            <w:pPr>
              <w:pStyle w:val="ListParagraph"/>
              <w:numPr>
                <w:ilvl w:val="0"/>
                <w:numId w:val="13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forgot password link underneath the input fields</w:t>
            </w:r>
          </w:p>
        </w:tc>
      </w:tr>
      <w:tr w:rsidR="39B5D5B1" w14:paraId="33F01D7F" w14:textId="77777777" w:rsidTr="2A40C812">
        <w:trPr>
          <w:trHeight w:val="300"/>
        </w:trPr>
        <w:tc>
          <w:tcPr>
            <w:tcW w:w="2338" w:type="dxa"/>
          </w:tcPr>
          <w:p w14:paraId="6060520E"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385850AA" w14:textId="0F20A008"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redirected to the forgot password page</w:t>
            </w:r>
          </w:p>
        </w:tc>
      </w:tr>
      <w:tr w:rsidR="39B5D5B1" w14:paraId="50A5EC24" w14:textId="77777777" w:rsidTr="2A40C812">
        <w:trPr>
          <w:trHeight w:val="300"/>
        </w:trPr>
        <w:tc>
          <w:tcPr>
            <w:tcW w:w="2338" w:type="dxa"/>
          </w:tcPr>
          <w:p w14:paraId="6238DEF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46AE90AF" w14:textId="7728F212"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29A99C91" w14:paraId="3DAE820A" w14:textId="77777777" w:rsidTr="2A40C812">
        <w:trPr>
          <w:trHeight w:val="300"/>
        </w:trPr>
        <w:tc>
          <w:tcPr>
            <w:tcW w:w="2338" w:type="dxa"/>
          </w:tcPr>
          <w:p w14:paraId="1FDE27D4" w14:textId="21F2E84B" w:rsidR="7F08859C" w:rsidRDefault="5E20F854"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035212A6" w14:textId="2CE87798" w:rsidR="29A99C91" w:rsidRDefault="29A99C91" w:rsidP="2A7828F5">
            <w:pPr>
              <w:spacing w:line="360" w:lineRule="auto"/>
              <w:rPr>
                <w:rFonts w:eastAsia="Times New Roman" w:cs="Times New Roman"/>
                <w:b/>
                <w:bCs/>
                <w:color w:val="000000" w:themeColor="text1"/>
                <w:sz w:val="24"/>
                <w:szCs w:val="24"/>
              </w:rPr>
            </w:pPr>
          </w:p>
        </w:tc>
        <w:tc>
          <w:tcPr>
            <w:tcW w:w="7012" w:type="dxa"/>
          </w:tcPr>
          <w:p w14:paraId="5A9D3651" w14:textId="338D9E01" w:rsidR="29A99C91" w:rsidRDefault="4FCCE1B9" w:rsidP="05FEF6E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3A37F828" w14:textId="32BAB97D" w:rsidR="29A99C91" w:rsidRDefault="4FCCE1B9" w:rsidP="30978569">
            <w:pPr>
              <w:pStyle w:val="ListParagraph"/>
              <w:numPr>
                <w:ilvl w:val="0"/>
                <w:numId w:val="20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redirected</w:t>
            </w:r>
            <w:r w:rsidR="21AE3DDF" w:rsidRPr="2A40C812">
              <w:rPr>
                <w:rFonts w:eastAsia="Times New Roman" w:cs="Times New Roman"/>
                <w:color w:val="000000" w:themeColor="text1"/>
                <w:sz w:val="24"/>
                <w:szCs w:val="24"/>
              </w:rPr>
              <w:t>.</w:t>
            </w:r>
          </w:p>
          <w:p w14:paraId="7504113A" w14:textId="2250700A" w:rsidR="29A99C91" w:rsidRDefault="4FCCE1B9" w:rsidP="3097856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69E9F6B9" w14:textId="7D3FAEBC" w:rsidR="29A99C91" w:rsidRDefault="4FCCE1B9" w:rsidP="63F5D976">
            <w:pPr>
              <w:pStyle w:val="ListParagraph"/>
              <w:numPr>
                <w:ilvl w:val="0"/>
                <w:numId w:val="20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not redirected</w:t>
            </w:r>
          </w:p>
        </w:tc>
      </w:tr>
    </w:tbl>
    <w:p w14:paraId="53B158C7" w14:textId="01EE814A" w:rsidR="39B5D5B1" w:rsidRDefault="39B5D5B1"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39B5D5B1" w14:paraId="6838D97F" w14:textId="77777777" w:rsidTr="2A40C812">
        <w:trPr>
          <w:trHeight w:val="300"/>
        </w:trPr>
        <w:tc>
          <w:tcPr>
            <w:tcW w:w="2338" w:type="dxa"/>
          </w:tcPr>
          <w:p w14:paraId="39FCEB7A"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2C611581" w14:textId="0AD13C38"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Signup Button</w:t>
            </w:r>
          </w:p>
        </w:tc>
      </w:tr>
      <w:tr w:rsidR="39B5D5B1" w14:paraId="6D3E9D72" w14:textId="77777777" w:rsidTr="2A40C812">
        <w:trPr>
          <w:trHeight w:val="300"/>
        </w:trPr>
        <w:tc>
          <w:tcPr>
            <w:tcW w:w="2338" w:type="dxa"/>
          </w:tcPr>
          <w:p w14:paraId="45B7EDA4"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75EFD543" w14:textId="20B3E4BE"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2A472584" w:rsidRPr="2A40C812">
              <w:rPr>
                <w:rFonts w:eastAsia="Times New Roman" w:cs="Times New Roman"/>
                <w:color w:val="000000" w:themeColor="text1"/>
                <w:sz w:val="24"/>
                <w:szCs w:val="24"/>
              </w:rPr>
              <w:t>7</w:t>
            </w:r>
          </w:p>
        </w:tc>
      </w:tr>
      <w:tr w:rsidR="39B5D5B1" w14:paraId="15F0CA61" w14:textId="77777777" w:rsidTr="2A40C812">
        <w:trPr>
          <w:trHeight w:val="300"/>
        </w:trPr>
        <w:tc>
          <w:tcPr>
            <w:tcW w:w="2338" w:type="dxa"/>
          </w:tcPr>
          <w:p w14:paraId="1F77C30B"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443DF82C" w14:textId="5758D8B5"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button to sign up</w:t>
            </w:r>
            <w:r w:rsidR="4369C4FC" w:rsidRPr="2A40C812">
              <w:rPr>
                <w:rFonts w:eastAsia="Times New Roman" w:cs="Times New Roman"/>
                <w:color w:val="000000" w:themeColor="text1"/>
                <w:sz w:val="24"/>
                <w:szCs w:val="24"/>
              </w:rPr>
              <w:t>.</w:t>
            </w:r>
          </w:p>
        </w:tc>
      </w:tr>
      <w:tr w:rsidR="39B5D5B1" w14:paraId="21883745" w14:textId="77777777" w:rsidTr="2A40C812">
        <w:trPr>
          <w:trHeight w:val="300"/>
        </w:trPr>
        <w:tc>
          <w:tcPr>
            <w:tcW w:w="2338" w:type="dxa"/>
          </w:tcPr>
          <w:p w14:paraId="31A7D9CE"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070CAB76" w14:textId="56630E00"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not logged in.</w:t>
            </w:r>
          </w:p>
        </w:tc>
      </w:tr>
      <w:tr w:rsidR="39B5D5B1" w14:paraId="2DD93F64" w14:textId="77777777" w:rsidTr="2A40C812">
        <w:trPr>
          <w:trHeight w:val="300"/>
        </w:trPr>
        <w:tc>
          <w:tcPr>
            <w:tcW w:w="2338" w:type="dxa"/>
          </w:tcPr>
          <w:p w14:paraId="7878EC3C"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5E284147" w14:textId="798D5BBF" w:rsidR="65A2F0EC" w:rsidRDefault="790BC263" w:rsidP="00A85E3D">
            <w:pPr>
              <w:pStyle w:val="ListParagraph"/>
              <w:numPr>
                <w:ilvl w:val="0"/>
                <w:numId w:val="13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Scroll all the way down until you see the signup button.</w:t>
            </w:r>
          </w:p>
          <w:p w14:paraId="6D79493A" w14:textId="4D1E8F99" w:rsidR="65A2F0EC" w:rsidRDefault="790BC263" w:rsidP="00A85E3D">
            <w:pPr>
              <w:pStyle w:val="ListParagraph"/>
              <w:numPr>
                <w:ilvl w:val="0"/>
                <w:numId w:val="13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signup button.</w:t>
            </w:r>
          </w:p>
        </w:tc>
      </w:tr>
      <w:tr w:rsidR="39B5D5B1" w14:paraId="3D30B479" w14:textId="77777777" w:rsidTr="2A40C812">
        <w:trPr>
          <w:trHeight w:val="300"/>
        </w:trPr>
        <w:tc>
          <w:tcPr>
            <w:tcW w:w="2338" w:type="dxa"/>
          </w:tcPr>
          <w:p w14:paraId="7F95F8C0"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2D647983" w14:textId="2ECF012F"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redirected to the signup page</w:t>
            </w:r>
            <w:r w:rsidR="66DB69D5" w:rsidRPr="2A40C812">
              <w:rPr>
                <w:rFonts w:eastAsia="Times New Roman" w:cs="Times New Roman"/>
                <w:color w:val="000000" w:themeColor="text1"/>
                <w:sz w:val="24"/>
                <w:szCs w:val="24"/>
              </w:rPr>
              <w:t>.</w:t>
            </w:r>
          </w:p>
        </w:tc>
      </w:tr>
      <w:tr w:rsidR="39B5D5B1" w14:paraId="215ED468" w14:textId="77777777" w:rsidTr="2A40C812">
        <w:trPr>
          <w:trHeight w:val="300"/>
        </w:trPr>
        <w:tc>
          <w:tcPr>
            <w:tcW w:w="2338" w:type="dxa"/>
          </w:tcPr>
          <w:p w14:paraId="126D71DD"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3B61C695" w14:textId="7BD53FE3" w:rsidR="50B91C9C" w:rsidRDefault="1303494D"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093EFC0B" w14:paraId="6348E5C3" w14:textId="77777777" w:rsidTr="2A40C812">
        <w:trPr>
          <w:trHeight w:val="300"/>
        </w:trPr>
        <w:tc>
          <w:tcPr>
            <w:tcW w:w="2338" w:type="dxa"/>
          </w:tcPr>
          <w:p w14:paraId="10D14385" w14:textId="21F2E84B" w:rsidR="062B85A7" w:rsidRDefault="286C7955"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7D8F36B1" w14:textId="492D2A99" w:rsidR="062B85A7" w:rsidRDefault="062B85A7" w:rsidP="4CB658BE">
            <w:pPr>
              <w:spacing w:line="360" w:lineRule="auto"/>
              <w:rPr>
                <w:rFonts w:eastAsia="Times New Roman" w:cs="Times New Roman"/>
                <w:b/>
                <w:bCs/>
                <w:color w:val="000000" w:themeColor="text1"/>
                <w:sz w:val="24"/>
                <w:szCs w:val="24"/>
              </w:rPr>
            </w:pPr>
          </w:p>
        </w:tc>
        <w:tc>
          <w:tcPr>
            <w:tcW w:w="7012" w:type="dxa"/>
          </w:tcPr>
          <w:p w14:paraId="7FA0E3CD" w14:textId="5F9D9020" w:rsidR="062B85A7" w:rsidRDefault="001B204E" w:rsidP="093EFC0B">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7A169F4F" w14:textId="34805A44" w:rsidR="062B85A7" w:rsidRDefault="001B204E" w:rsidP="00A85E3D">
            <w:pPr>
              <w:pStyle w:val="ListParagraph"/>
              <w:numPr>
                <w:ilvl w:val="0"/>
                <w:numId w:val="11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is redirected to the </w:t>
            </w:r>
            <w:proofErr w:type="gramStart"/>
            <w:r w:rsidRPr="2A40C812">
              <w:rPr>
                <w:rFonts w:eastAsia="Times New Roman" w:cs="Times New Roman"/>
                <w:color w:val="000000" w:themeColor="text1"/>
                <w:sz w:val="24"/>
                <w:szCs w:val="24"/>
              </w:rPr>
              <w:t>sign up</w:t>
            </w:r>
            <w:proofErr w:type="gramEnd"/>
            <w:r w:rsidRPr="2A40C812">
              <w:rPr>
                <w:rFonts w:eastAsia="Times New Roman" w:cs="Times New Roman"/>
                <w:color w:val="000000" w:themeColor="text1"/>
                <w:sz w:val="24"/>
                <w:szCs w:val="24"/>
              </w:rPr>
              <w:t xml:space="preserve"> page.</w:t>
            </w:r>
          </w:p>
          <w:p w14:paraId="124822B7" w14:textId="40332FC4" w:rsidR="093EFC0B" w:rsidRDefault="001B204E" w:rsidP="46E6394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179DA6B8" w14:textId="40332FC4" w:rsidR="093EFC0B" w:rsidRDefault="001B204E" w:rsidP="00A85E3D">
            <w:pPr>
              <w:pStyle w:val="ListParagraph"/>
              <w:numPr>
                <w:ilvl w:val="0"/>
                <w:numId w:val="11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is not redirected to the </w:t>
            </w:r>
            <w:proofErr w:type="gramStart"/>
            <w:r w:rsidRPr="2A40C812">
              <w:rPr>
                <w:rFonts w:eastAsia="Times New Roman" w:cs="Times New Roman"/>
                <w:color w:val="000000" w:themeColor="text1"/>
                <w:sz w:val="24"/>
                <w:szCs w:val="24"/>
              </w:rPr>
              <w:t>sign up</w:t>
            </w:r>
            <w:proofErr w:type="gramEnd"/>
            <w:r w:rsidRPr="2A40C812">
              <w:rPr>
                <w:rFonts w:eastAsia="Times New Roman" w:cs="Times New Roman"/>
                <w:color w:val="000000" w:themeColor="text1"/>
                <w:sz w:val="24"/>
                <w:szCs w:val="24"/>
              </w:rPr>
              <w:t xml:space="preserve"> page.</w:t>
            </w:r>
          </w:p>
        </w:tc>
      </w:tr>
    </w:tbl>
    <w:p w14:paraId="1D756ADF" w14:textId="076C5A0B" w:rsidR="39B5D5B1" w:rsidRDefault="39B5D5B1" w:rsidP="2A40C812">
      <w:pPr>
        <w:spacing w:line="360" w:lineRule="auto"/>
        <w:rPr>
          <w:rFonts w:eastAsia="Times New Roman" w:cs="Times New Roman"/>
          <w:b/>
          <w:bCs/>
          <w:color w:val="000000" w:themeColor="text1"/>
        </w:rPr>
      </w:pPr>
    </w:p>
    <w:p w14:paraId="39CC5206" w14:textId="6AA5337F" w:rsidR="39B5D5B1" w:rsidRDefault="0E431315" w:rsidP="2A40C812">
      <w:pPr>
        <w:pStyle w:val="Heading3"/>
        <w:keepNext w:val="0"/>
        <w:keepLines w:val="0"/>
        <w:spacing w:before="0" w:line="360" w:lineRule="auto"/>
        <w:rPr>
          <w:rFonts w:ascii="Times New Roman" w:eastAsia="Times New Roman" w:hAnsi="Times New Roman" w:cs="Times New Roman"/>
          <w:b/>
          <w:bCs/>
          <w:color w:val="000000" w:themeColor="text1"/>
        </w:rPr>
      </w:pPr>
      <w:bookmarkStart w:id="71" w:name="_Toc152077606"/>
      <w:r w:rsidRPr="2A40C812">
        <w:rPr>
          <w:rFonts w:ascii="Times New Roman" w:eastAsia="Times New Roman" w:hAnsi="Times New Roman" w:cs="Times New Roman"/>
          <w:b/>
          <w:bCs/>
          <w:color w:val="000000" w:themeColor="text1"/>
        </w:rPr>
        <w:t>5.1.3 Profile Page Unit Test Cases</w:t>
      </w:r>
      <w:bookmarkEnd w:id="71"/>
    </w:p>
    <w:tbl>
      <w:tblPr>
        <w:tblStyle w:val="TableGrid"/>
        <w:tblW w:w="0" w:type="auto"/>
        <w:tblLook w:val="06A0" w:firstRow="1" w:lastRow="0" w:firstColumn="1" w:lastColumn="0" w:noHBand="1" w:noVBand="1"/>
      </w:tblPr>
      <w:tblGrid>
        <w:gridCol w:w="2338"/>
        <w:gridCol w:w="7012"/>
      </w:tblGrid>
      <w:tr w:rsidR="39B5D5B1" w14:paraId="36B157F4" w14:textId="77777777" w:rsidTr="2A40C812">
        <w:trPr>
          <w:trHeight w:val="300"/>
        </w:trPr>
        <w:tc>
          <w:tcPr>
            <w:tcW w:w="2338" w:type="dxa"/>
          </w:tcPr>
          <w:p w14:paraId="6D574E6A"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082EA194" w14:textId="3C371059"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Profile – Invalid Phone</w:t>
            </w:r>
          </w:p>
        </w:tc>
      </w:tr>
      <w:tr w:rsidR="39B5D5B1" w14:paraId="5A377BBE" w14:textId="77777777" w:rsidTr="2A40C812">
        <w:trPr>
          <w:trHeight w:val="300"/>
        </w:trPr>
        <w:tc>
          <w:tcPr>
            <w:tcW w:w="2338" w:type="dxa"/>
          </w:tcPr>
          <w:p w14:paraId="5A9B89DA"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138BF302" w14:textId="0CD9C891"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5D5DDFEB" w:rsidRPr="2A40C812">
              <w:rPr>
                <w:rFonts w:eastAsia="Times New Roman" w:cs="Times New Roman"/>
                <w:color w:val="000000" w:themeColor="text1"/>
                <w:sz w:val="24"/>
                <w:szCs w:val="24"/>
              </w:rPr>
              <w:t>8</w:t>
            </w:r>
          </w:p>
        </w:tc>
      </w:tr>
      <w:tr w:rsidR="39B5D5B1" w14:paraId="65660285" w14:textId="77777777" w:rsidTr="2A40C812">
        <w:trPr>
          <w:trHeight w:val="300"/>
        </w:trPr>
        <w:tc>
          <w:tcPr>
            <w:tcW w:w="2338" w:type="dxa"/>
          </w:tcPr>
          <w:p w14:paraId="729E474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4EAD6DCD" w14:textId="2A67FCB6"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Checks to see if a user can enter invalid phone number</w:t>
            </w:r>
          </w:p>
        </w:tc>
      </w:tr>
      <w:tr w:rsidR="39B5D5B1" w14:paraId="025FC0DA" w14:textId="77777777" w:rsidTr="2A40C812">
        <w:trPr>
          <w:trHeight w:val="300"/>
        </w:trPr>
        <w:tc>
          <w:tcPr>
            <w:tcW w:w="2338" w:type="dxa"/>
          </w:tcPr>
          <w:p w14:paraId="1099D1D7"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4989F5EF" w14:textId="4C6B2B40"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is logged in </w:t>
            </w:r>
          </w:p>
        </w:tc>
      </w:tr>
      <w:tr w:rsidR="39B5D5B1" w14:paraId="071C7D08" w14:textId="77777777" w:rsidTr="2A40C812">
        <w:trPr>
          <w:trHeight w:val="300"/>
        </w:trPr>
        <w:tc>
          <w:tcPr>
            <w:tcW w:w="2338" w:type="dxa"/>
          </w:tcPr>
          <w:p w14:paraId="4D5D42B7"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16DBEAAF" w14:textId="541E2FF5" w:rsidR="39B5D5B1" w:rsidRDefault="4EDA97B1" w:rsidP="00A85E3D">
            <w:pPr>
              <w:pStyle w:val="ListParagraph"/>
              <w:numPr>
                <w:ilvl w:val="0"/>
                <w:numId w:val="14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Follow TC-14</w:t>
            </w:r>
          </w:p>
          <w:p w14:paraId="6868ABBE" w14:textId="4A08F7BB" w:rsidR="39B5D5B1" w:rsidRDefault="4EDA97B1" w:rsidP="00A85E3D">
            <w:pPr>
              <w:pStyle w:val="ListParagraph"/>
              <w:numPr>
                <w:ilvl w:val="0"/>
                <w:numId w:val="14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pencil button next to phone number </w:t>
            </w:r>
            <w:proofErr w:type="gramStart"/>
            <w:r w:rsidRPr="2A40C812">
              <w:rPr>
                <w:rFonts w:eastAsia="Times New Roman" w:cs="Times New Roman"/>
                <w:color w:val="000000" w:themeColor="text1"/>
                <w:sz w:val="24"/>
                <w:szCs w:val="24"/>
              </w:rPr>
              <w:t>field</w:t>
            </w:r>
            <w:proofErr w:type="gramEnd"/>
          </w:p>
          <w:p w14:paraId="1800C7F4" w14:textId="25A7424A" w:rsidR="39B5D5B1" w:rsidRDefault="4EDA97B1" w:rsidP="00A85E3D">
            <w:pPr>
              <w:pStyle w:val="ListParagraph"/>
              <w:numPr>
                <w:ilvl w:val="0"/>
                <w:numId w:val="14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w:t>
            </w:r>
            <w:proofErr w:type="spellStart"/>
            <w:r w:rsidRPr="2A40C812">
              <w:rPr>
                <w:rFonts w:eastAsia="Times New Roman" w:cs="Times New Roman"/>
                <w:color w:val="000000" w:themeColor="text1"/>
                <w:sz w:val="24"/>
                <w:szCs w:val="24"/>
              </w:rPr>
              <w:t>abc</w:t>
            </w:r>
            <w:proofErr w:type="spellEnd"/>
            <w:r w:rsidRPr="2A40C812">
              <w:rPr>
                <w:rFonts w:eastAsia="Times New Roman" w:cs="Times New Roman"/>
                <w:color w:val="000000" w:themeColor="text1"/>
                <w:sz w:val="24"/>
                <w:szCs w:val="24"/>
              </w:rPr>
              <w:t xml:space="preserve">” into phone number </w:t>
            </w:r>
            <w:proofErr w:type="gramStart"/>
            <w:r w:rsidRPr="2A40C812">
              <w:rPr>
                <w:rFonts w:eastAsia="Times New Roman" w:cs="Times New Roman"/>
                <w:color w:val="000000" w:themeColor="text1"/>
                <w:sz w:val="24"/>
                <w:szCs w:val="24"/>
              </w:rPr>
              <w:t>field</w:t>
            </w:r>
            <w:proofErr w:type="gramEnd"/>
          </w:p>
          <w:p w14:paraId="44DC360E" w14:textId="121F4DE7" w:rsidR="39B5D5B1" w:rsidRDefault="4EDA97B1" w:rsidP="00A85E3D">
            <w:pPr>
              <w:pStyle w:val="ListParagraph"/>
              <w:numPr>
                <w:ilvl w:val="0"/>
                <w:numId w:val="14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Click Save</w:t>
            </w:r>
          </w:p>
        </w:tc>
      </w:tr>
      <w:tr w:rsidR="39B5D5B1" w14:paraId="6C6D6758" w14:textId="77777777" w:rsidTr="2A40C812">
        <w:trPr>
          <w:trHeight w:val="300"/>
        </w:trPr>
        <w:tc>
          <w:tcPr>
            <w:tcW w:w="2338" w:type="dxa"/>
          </w:tcPr>
          <w:p w14:paraId="2169A1B6"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12" w:type="dxa"/>
          </w:tcPr>
          <w:p w14:paraId="7E3E8A4F" w14:textId="27B4E027" w:rsidR="39B5D5B1" w:rsidRDefault="4EDA97B1" w:rsidP="00A85E3D">
            <w:pPr>
              <w:pStyle w:val="ListParagraph"/>
              <w:numPr>
                <w:ilvl w:val="0"/>
                <w:numId w:val="14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No input should be in the </w:t>
            </w:r>
            <w:proofErr w:type="gramStart"/>
            <w:r w:rsidRPr="2A40C812">
              <w:rPr>
                <w:rFonts w:eastAsia="Times New Roman" w:cs="Times New Roman"/>
                <w:color w:val="000000" w:themeColor="text1"/>
                <w:sz w:val="24"/>
                <w:szCs w:val="24"/>
              </w:rPr>
              <w:t>field</w:t>
            </w:r>
            <w:proofErr w:type="gramEnd"/>
          </w:p>
          <w:p w14:paraId="6879C335" w14:textId="06674126" w:rsidR="39B5D5B1" w:rsidRDefault="4EDA97B1" w:rsidP="00A85E3D">
            <w:pPr>
              <w:pStyle w:val="ListParagraph"/>
              <w:numPr>
                <w:ilvl w:val="0"/>
                <w:numId w:val="14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Save button does not disappear </w:t>
            </w:r>
          </w:p>
        </w:tc>
      </w:tr>
      <w:tr w:rsidR="39B5D5B1" w14:paraId="5F4380D8" w14:textId="77777777" w:rsidTr="2A40C812">
        <w:trPr>
          <w:trHeight w:val="300"/>
        </w:trPr>
        <w:tc>
          <w:tcPr>
            <w:tcW w:w="2338" w:type="dxa"/>
          </w:tcPr>
          <w:p w14:paraId="6824DA4C"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436EF148" w14:textId="5792B07F"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B94679D" w14:paraId="2E04603B" w14:textId="77777777" w:rsidTr="2A40C812">
        <w:trPr>
          <w:trHeight w:val="300"/>
        </w:trPr>
        <w:tc>
          <w:tcPr>
            <w:tcW w:w="2338" w:type="dxa"/>
          </w:tcPr>
          <w:p w14:paraId="65707DEC" w14:textId="21F2E84B" w:rsidR="36A833A6" w:rsidRDefault="02B923EA"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5032395E" w14:textId="774299F9" w:rsidR="36A833A6" w:rsidRDefault="36A833A6" w:rsidP="4CB658BE">
            <w:pPr>
              <w:spacing w:line="360" w:lineRule="auto"/>
              <w:rPr>
                <w:rFonts w:eastAsia="Times New Roman" w:cs="Times New Roman"/>
                <w:b/>
                <w:bCs/>
                <w:color w:val="000000" w:themeColor="text1"/>
                <w:sz w:val="24"/>
                <w:szCs w:val="24"/>
              </w:rPr>
            </w:pPr>
          </w:p>
        </w:tc>
        <w:tc>
          <w:tcPr>
            <w:tcW w:w="7012" w:type="dxa"/>
          </w:tcPr>
          <w:p w14:paraId="25895A7B" w14:textId="7E307A38" w:rsidR="36A833A6" w:rsidRDefault="6CD16BF3" w:rsidP="4B94679D">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3DAB824A" w14:textId="19D1E3F1" w:rsidR="4B94679D" w:rsidRDefault="6CD16BF3" w:rsidP="00A85E3D">
            <w:pPr>
              <w:pStyle w:val="ListParagraph"/>
              <w:numPr>
                <w:ilvl w:val="0"/>
                <w:numId w:val="11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 information is entered into the phone number field.</w:t>
            </w:r>
          </w:p>
          <w:p w14:paraId="0A648789" w14:textId="71BC5F97" w:rsidR="4B94679D" w:rsidRDefault="6CD16BF3" w:rsidP="00A85E3D">
            <w:pPr>
              <w:pStyle w:val="ListParagraph"/>
              <w:numPr>
                <w:ilvl w:val="0"/>
                <w:numId w:val="11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save button is still in sight, and the update profile button is greyed </w:t>
            </w:r>
            <w:proofErr w:type="gramStart"/>
            <w:r w:rsidRPr="2A40C812">
              <w:rPr>
                <w:rFonts w:eastAsia="Times New Roman" w:cs="Times New Roman"/>
                <w:color w:val="000000" w:themeColor="text1"/>
                <w:sz w:val="24"/>
                <w:szCs w:val="24"/>
              </w:rPr>
              <w:t>out</w:t>
            </w:r>
            <w:proofErr w:type="gramEnd"/>
          </w:p>
          <w:p w14:paraId="41A40B9D" w14:textId="41A1500D" w:rsidR="4B94679D" w:rsidRDefault="6CD16BF3" w:rsidP="29A99C9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5B97E031" w14:textId="2CEDA323" w:rsidR="4B94679D" w:rsidRDefault="6CD16BF3" w:rsidP="00A85E3D">
            <w:pPr>
              <w:pStyle w:val="ListParagraph"/>
              <w:numPr>
                <w:ilvl w:val="0"/>
                <w:numId w:val="11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Allows the user to save letters for a phone number.</w:t>
            </w:r>
          </w:p>
          <w:p w14:paraId="1A45E5E5" w14:textId="1AEB7F57" w:rsidR="4B94679D" w:rsidRDefault="6CD16BF3" w:rsidP="00A85E3D">
            <w:pPr>
              <w:pStyle w:val="ListParagraph"/>
              <w:numPr>
                <w:ilvl w:val="0"/>
                <w:numId w:val="11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Allows the user to enter no phone number.</w:t>
            </w:r>
          </w:p>
        </w:tc>
      </w:tr>
    </w:tbl>
    <w:p w14:paraId="7DD09E98" w14:textId="518B2F8D" w:rsidR="39B5D5B1" w:rsidRDefault="39B5D5B1" w:rsidP="2A40C812">
      <w:pPr>
        <w:spacing w:line="360" w:lineRule="auto"/>
        <w:rPr>
          <w:rFonts w:eastAsia="Times New Roman" w:cs="Times New Roman"/>
          <w:b/>
          <w:bCs/>
          <w:color w:val="000000" w:themeColor="text1"/>
        </w:rPr>
      </w:pPr>
    </w:p>
    <w:p w14:paraId="2779FE0E" w14:textId="0C1DFCD2" w:rsidR="292DA118" w:rsidRDefault="292DA118" w:rsidP="2A40C812">
      <w:pPr>
        <w:pStyle w:val="Heading3"/>
        <w:keepNext w:val="0"/>
        <w:keepLines w:val="0"/>
        <w:spacing w:before="0" w:line="360" w:lineRule="auto"/>
        <w:rPr>
          <w:rFonts w:ascii="Times New Roman" w:eastAsia="Times New Roman" w:hAnsi="Times New Roman" w:cs="Times New Roman"/>
          <w:b/>
          <w:bCs/>
          <w:color w:val="000000" w:themeColor="text1"/>
        </w:rPr>
      </w:pPr>
      <w:bookmarkStart w:id="72" w:name="_Toc152077607"/>
      <w:r w:rsidRPr="2A40C812">
        <w:rPr>
          <w:rFonts w:ascii="Times New Roman" w:eastAsia="Times New Roman" w:hAnsi="Times New Roman" w:cs="Times New Roman"/>
          <w:b/>
          <w:bCs/>
          <w:color w:val="000000" w:themeColor="text1"/>
        </w:rPr>
        <w:t>5.1.4 Order Menu Page Unit Test Cases</w:t>
      </w:r>
      <w:bookmarkEnd w:id="72"/>
    </w:p>
    <w:tbl>
      <w:tblPr>
        <w:tblStyle w:val="TableGrid"/>
        <w:tblW w:w="0" w:type="auto"/>
        <w:tblLook w:val="06A0" w:firstRow="1" w:lastRow="0" w:firstColumn="1" w:lastColumn="0" w:noHBand="1" w:noVBand="1"/>
      </w:tblPr>
      <w:tblGrid>
        <w:gridCol w:w="2338"/>
        <w:gridCol w:w="7012"/>
      </w:tblGrid>
      <w:tr w:rsidR="39B5D5B1" w14:paraId="1E897B4B" w14:textId="77777777" w:rsidTr="2A40C812">
        <w:trPr>
          <w:trHeight w:val="300"/>
        </w:trPr>
        <w:tc>
          <w:tcPr>
            <w:tcW w:w="2340" w:type="dxa"/>
          </w:tcPr>
          <w:p w14:paraId="17B7DF2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431ADD53" w14:textId="13DD7D65"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Order Menu – Add Pizza Item to Cart</w:t>
            </w:r>
          </w:p>
        </w:tc>
      </w:tr>
      <w:tr w:rsidR="39B5D5B1" w14:paraId="5B09F7E8" w14:textId="77777777" w:rsidTr="2A40C812">
        <w:trPr>
          <w:trHeight w:val="300"/>
        </w:trPr>
        <w:tc>
          <w:tcPr>
            <w:tcW w:w="2340" w:type="dxa"/>
          </w:tcPr>
          <w:p w14:paraId="7EBBA7BF"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42AA72D6" w14:textId="355355C3"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5BF64B1E" w:rsidRPr="2A40C812">
              <w:rPr>
                <w:rFonts w:eastAsia="Times New Roman" w:cs="Times New Roman"/>
                <w:color w:val="000000" w:themeColor="text1"/>
                <w:sz w:val="24"/>
                <w:szCs w:val="24"/>
              </w:rPr>
              <w:t>9</w:t>
            </w:r>
          </w:p>
        </w:tc>
      </w:tr>
      <w:tr w:rsidR="39B5D5B1" w14:paraId="521D05E1" w14:textId="77777777" w:rsidTr="2A40C812">
        <w:trPr>
          <w:trHeight w:val="300"/>
        </w:trPr>
        <w:tc>
          <w:tcPr>
            <w:tcW w:w="2340" w:type="dxa"/>
          </w:tcPr>
          <w:p w14:paraId="7EC8F45F"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7039A554" w14:textId="124D48B9"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 the user to add a pizza item to the cart</w:t>
            </w:r>
          </w:p>
        </w:tc>
      </w:tr>
      <w:tr w:rsidR="39B5D5B1" w14:paraId="2154800E" w14:textId="77777777" w:rsidTr="2A40C812">
        <w:trPr>
          <w:trHeight w:val="300"/>
        </w:trPr>
        <w:tc>
          <w:tcPr>
            <w:tcW w:w="2340" w:type="dxa"/>
          </w:tcPr>
          <w:p w14:paraId="37635EEC"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1DC80F7E" w14:textId="7897C76D"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39B5D5B1" w14:paraId="406DC879" w14:textId="77777777" w:rsidTr="2A40C812">
        <w:trPr>
          <w:trHeight w:val="300"/>
        </w:trPr>
        <w:tc>
          <w:tcPr>
            <w:tcW w:w="2340" w:type="dxa"/>
          </w:tcPr>
          <w:p w14:paraId="5EB33B6E"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51BF53F2" w14:textId="4F0643B7" w:rsidR="39B5D5B1" w:rsidRDefault="4EDA97B1" w:rsidP="00A85E3D">
            <w:pPr>
              <w:pStyle w:val="ListParagraph"/>
              <w:numPr>
                <w:ilvl w:val="0"/>
                <w:numId w:val="14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Pizza Menu on the </w:t>
            </w:r>
            <w:proofErr w:type="gramStart"/>
            <w:r w:rsidRPr="2A40C812">
              <w:rPr>
                <w:rFonts w:eastAsia="Times New Roman" w:cs="Times New Roman"/>
                <w:color w:val="000000" w:themeColor="text1"/>
                <w:sz w:val="24"/>
                <w:szCs w:val="24"/>
              </w:rPr>
              <w:t>sidebar</w:t>
            </w:r>
            <w:proofErr w:type="gramEnd"/>
          </w:p>
          <w:p w14:paraId="5FB331CC" w14:textId="1A8FBAE9" w:rsidR="39B5D5B1" w:rsidRDefault="4EDA97B1" w:rsidP="00A85E3D">
            <w:pPr>
              <w:pStyle w:val="ListParagraph"/>
              <w:numPr>
                <w:ilvl w:val="0"/>
                <w:numId w:val="14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Hover over the BBQ Chicken pizza</w:t>
            </w:r>
          </w:p>
          <w:p w14:paraId="3121E317" w14:textId="2052C8BD" w:rsidR="39B5D5B1" w:rsidRDefault="4EDA97B1" w:rsidP="00A85E3D">
            <w:pPr>
              <w:pStyle w:val="ListParagraph"/>
              <w:numPr>
                <w:ilvl w:val="0"/>
                <w:numId w:val="14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the Customize </w:t>
            </w:r>
            <w:proofErr w:type="gramStart"/>
            <w:r w:rsidRPr="2A40C812">
              <w:rPr>
                <w:rFonts w:eastAsia="Times New Roman" w:cs="Times New Roman"/>
                <w:color w:val="000000" w:themeColor="text1"/>
                <w:sz w:val="24"/>
                <w:szCs w:val="24"/>
              </w:rPr>
              <w:t>button</w:t>
            </w:r>
            <w:proofErr w:type="gramEnd"/>
          </w:p>
          <w:p w14:paraId="3EA5B177" w14:textId="5BC32435" w:rsidR="39B5D5B1" w:rsidRDefault="4EDA97B1" w:rsidP="00A85E3D">
            <w:pPr>
              <w:pStyle w:val="ListParagraph"/>
              <w:numPr>
                <w:ilvl w:val="0"/>
                <w:numId w:val="14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the Add to Cart button </w:t>
            </w:r>
          </w:p>
        </w:tc>
      </w:tr>
      <w:tr w:rsidR="39B5D5B1" w14:paraId="1EC1A1A6" w14:textId="77777777" w:rsidTr="2A40C812">
        <w:trPr>
          <w:trHeight w:val="300"/>
        </w:trPr>
        <w:tc>
          <w:tcPr>
            <w:tcW w:w="2340" w:type="dxa"/>
          </w:tcPr>
          <w:p w14:paraId="4688E8D1"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20" w:type="dxa"/>
          </w:tcPr>
          <w:p w14:paraId="20A24DBD" w14:textId="0730649D" w:rsidR="39B5D5B1" w:rsidRDefault="4EDA97B1" w:rsidP="00A85E3D">
            <w:pPr>
              <w:pStyle w:val="ListParagraph"/>
              <w:numPr>
                <w:ilvl w:val="0"/>
                <w:numId w:val="14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  </w:t>
            </w:r>
            <w:r w:rsidR="6127970C" w:rsidRPr="2A40C812">
              <w:rPr>
                <w:rFonts w:eastAsia="Times New Roman" w:cs="Times New Roman"/>
                <w:color w:val="000000" w:themeColor="text1"/>
                <w:sz w:val="24"/>
                <w:szCs w:val="24"/>
              </w:rPr>
              <w:t xml:space="preserve">A </w:t>
            </w:r>
            <w:r w:rsidRPr="2A40C812">
              <w:rPr>
                <w:rFonts w:eastAsia="Times New Roman" w:cs="Times New Roman"/>
                <w:color w:val="000000" w:themeColor="text1"/>
                <w:sz w:val="24"/>
                <w:szCs w:val="24"/>
              </w:rPr>
              <w:t xml:space="preserve">popup at the top of the page in green with the saying, “Item added to the cart successfully!” </w:t>
            </w:r>
          </w:p>
          <w:p w14:paraId="1C3E872C" w14:textId="74EAE07C" w:rsidR="39B5D5B1" w:rsidRDefault="4EDA97B1" w:rsidP="00A85E3D">
            <w:pPr>
              <w:pStyle w:val="ListParagraph"/>
              <w:numPr>
                <w:ilvl w:val="0"/>
                <w:numId w:val="14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Navigate to the order menu page</w:t>
            </w:r>
          </w:p>
        </w:tc>
      </w:tr>
      <w:tr w:rsidR="39B5D5B1" w14:paraId="5530090A" w14:textId="77777777" w:rsidTr="2A40C812">
        <w:trPr>
          <w:trHeight w:val="300"/>
        </w:trPr>
        <w:tc>
          <w:tcPr>
            <w:tcW w:w="2340" w:type="dxa"/>
          </w:tcPr>
          <w:p w14:paraId="34FCFE72"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20" w:type="dxa"/>
          </w:tcPr>
          <w:p w14:paraId="49946259" w14:textId="22183E5C"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3D79AF3" w14:paraId="15F3E390" w14:textId="77777777" w:rsidTr="2A40C812">
        <w:trPr>
          <w:trHeight w:val="300"/>
        </w:trPr>
        <w:tc>
          <w:tcPr>
            <w:tcW w:w="2338" w:type="dxa"/>
          </w:tcPr>
          <w:p w14:paraId="3402D75A" w14:textId="21F2E84B" w:rsidR="14FB9133" w:rsidRDefault="2E2C0C80"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4B633308" w14:textId="1B262CD4" w:rsidR="14FB9133" w:rsidRDefault="14FB9133" w:rsidP="4CB658BE">
            <w:pPr>
              <w:spacing w:line="360" w:lineRule="auto"/>
              <w:rPr>
                <w:rFonts w:eastAsia="Times New Roman" w:cs="Times New Roman"/>
                <w:b/>
                <w:bCs/>
                <w:color w:val="000000" w:themeColor="text1"/>
                <w:sz w:val="24"/>
                <w:szCs w:val="24"/>
              </w:rPr>
            </w:pPr>
          </w:p>
        </w:tc>
        <w:tc>
          <w:tcPr>
            <w:tcW w:w="7012" w:type="dxa"/>
          </w:tcPr>
          <w:p w14:paraId="3579C53E" w14:textId="1D9AFA75" w:rsidR="43D79AF3" w:rsidRDefault="095BAE80" w:rsidP="5645A482">
            <w:pPr>
              <w:pStyle w:val="ListParagraph"/>
              <w:spacing w:line="360" w:lineRule="auto"/>
              <w:ind w:left="0"/>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1F0158F9" w14:textId="006BF637" w:rsidR="43D79AF3" w:rsidRDefault="095BAE80" w:rsidP="00A85E3D">
            <w:pPr>
              <w:pStyle w:val="ListParagraph"/>
              <w:numPr>
                <w:ilvl w:val="0"/>
                <w:numId w:val="10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 successful popup at the top of the page. </w:t>
            </w:r>
          </w:p>
          <w:p w14:paraId="3D1ABF92" w14:textId="29037565" w:rsidR="43D79AF3" w:rsidRDefault="095BAE80" w:rsidP="00A85E3D">
            <w:pPr>
              <w:pStyle w:val="ListParagraph"/>
              <w:numPr>
                <w:ilvl w:val="0"/>
                <w:numId w:val="10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Item is added to the cart.</w:t>
            </w:r>
          </w:p>
          <w:p w14:paraId="65786FF3" w14:textId="493472D1" w:rsidR="69B4D284" w:rsidRDefault="2256F58C" w:rsidP="00A85E3D">
            <w:pPr>
              <w:pStyle w:val="ListParagraph"/>
              <w:numPr>
                <w:ilvl w:val="0"/>
                <w:numId w:val="10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Redirected back to the menu page.</w:t>
            </w:r>
          </w:p>
          <w:p w14:paraId="15E5FDFA" w14:textId="5F78D990" w:rsidR="43D79AF3" w:rsidRDefault="095BAE80" w:rsidP="692FBB1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5FBAAC42" w14:textId="6026B0B2" w:rsidR="43D79AF3" w:rsidRDefault="095BAE80" w:rsidP="00A85E3D">
            <w:pPr>
              <w:pStyle w:val="ListParagraph"/>
              <w:numPr>
                <w:ilvl w:val="0"/>
                <w:numId w:val="10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No popup message at the top of the page.</w:t>
            </w:r>
          </w:p>
          <w:p w14:paraId="23385255" w14:textId="01598BE1" w:rsidR="43D79AF3" w:rsidRDefault="095BAE80" w:rsidP="00A85E3D">
            <w:pPr>
              <w:pStyle w:val="ListParagraph"/>
              <w:numPr>
                <w:ilvl w:val="0"/>
                <w:numId w:val="10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Item is not added to the cart.</w:t>
            </w:r>
          </w:p>
        </w:tc>
      </w:tr>
    </w:tbl>
    <w:p w14:paraId="3DB78F45" w14:textId="7430F07E" w:rsidR="39B5D5B1" w:rsidRDefault="39B5D5B1"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39B5D5B1" w14:paraId="4553AC8C" w14:textId="77777777" w:rsidTr="2A40C812">
        <w:trPr>
          <w:trHeight w:val="300"/>
        </w:trPr>
        <w:tc>
          <w:tcPr>
            <w:tcW w:w="2338" w:type="dxa"/>
          </w:tcPr>
          <w:p w14:paraId="1E41D25E"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5B3E150F" w14:textId="7B497D84"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Order Menu – Add Salad Item to Cart</w:t>
            </w:r>
          </w:p>
        </w:tc>
      </w:tr>
      <w:tr w:rsidR="39B5D5B1" w14:paraId="22BCE3B4" w14:textId="77777777" w:rsidTr="2A40C812">
        <w:trPr>
          <w:trHeight w:val="300"/>
        </w:trPr>
        <w:tc>
          <w:tcPr>
            <w:tcW w:w="2338" w:type="dxa"/>
          </w:tcPr>
          <w:p w14:paraId="16356F3C"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23C7E7EF" w14:textId="1159E0DA"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TC-1</w:t>
            </w:r>
            <w:r w:rsidR="2F314783" w:rsidRPr="2A40C812">
              <w:rPr>
                <w:rFonts w:eastAsia="Times New Roman" w:cs="Times New Roman"/>
                <w:color w:val="000000" w:themeColor="text1"/>
                <w:sz w:val="24"/>
                <w:szCs w:val="24"/>
              </w:rPr>
              <w:t>0</w:t>
            </w:r>
          </w:p>
        </w:tc>
      </w:tr>
      <w:tr w:rsidR="39B5D5B1" w14:paraId="6330C476" w14:textId="77777777" w:rsidTr="2A40C812">
        <w:trPr>
          <w:trHeight w:val="300"/>
        </w:trPr>
        <w:tc>
          <w:tcPr>
            <w:tcW w:w="2338" w:type="dxa"/>
          </w:tcPr>
          <w:p w14:paraId="39BED282"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49FBC508" w14:textId="061D2127"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 the user to add a salad item to the cart</w:t>
            </w:r>
          </w:p>
        </w:tc>
      </w:tr>
      <w:tr w:rsidR="39B5D5B1" w14:paraId="44AEF547" w14:textId="77777777" w:rsidTr="2A40C812">
        <w:trPr>
          <w:trHeight w:val="300"/>
        </w:trPr>
        <w:tc>
          <w:tcPr>
            <w:tcW w:w="2338" w:type="dxa"/>
          </w:tcPr>
          <w:p w14:paraId="6AE310F0"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160A726F" w14:textId="7897C76D"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39B5D5B1" w14:paraId="1BE9D5CB" w14:textId="77777777" w:rsidTr="2A40C812">
        <w:trPr>
          <w:trHeight w:val="300"/>
        </w:trPr>
        <w:tc>
          <w:tcPr>
            <w:tcW w:w="2338" w:type="dxa"/>
          </w:tcPr>
          <w:p w14:paraId="5FF9C542"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7E8B0810" w14:textId="4F0643B7" w:rsidR="39B5D5B1" w:rsidRDefault="4EDA97B1" w:rsidP="00A85E3D">
            <w:pPr>
              <w:pStyle w:val="ListParagraph"/>
              <w:numPr>
                <w:ilvl w:val="0"/>
                <w:numId w:val="14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Pizza Menu on the </w:t>
            </w:r>
            <w:proofErr w:type="gramStart"/>
            <w:r w:rsidRPr="2A40C812">
              <w:rPr>
                <w:rFonts w:eastAsia="Times New Roman" w:cs="Times New Roman"/>
                <w:color w:val="000000" w:themeColor="text1"/>
                <w:sz w:val="24"/>
                <w:szCs w:val="24"/>
              </w:rPr>
              <w:t>sidebar</w:t>
            </w:r>
            <w:proofErr w:type="gramEnd"/>
          </w:p>
          <w:p w14:paraId="72289430" w14:textId="4F71E1BA" w:rsidR="39B5D5B1" w:rsidRDefault="4EDA97B1" w:rsidP="00A85E3D">
            <w:pPr>
              <w:pStyle w:val="ListParagraph"/>
              <w:numPr>
                <w:ilvl w:val="0"/>
                <w:numId w:val="14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Hover over the Antipasto Salad item</w:t>
            </w:r>
          </w:p>
          <w:p w14:paraId="07219280" w14:textId="2052C8BD" w:rsidR="39B5D5B1" w:rsidRDefault="4EDA97B1" w:rsidP="00A85E3D">
            <w:pPr>
              <w:pStyle w:val="ListParagraph"/>
              <w:numPr>
                <w:ilvl w:val="0"/>
                <w:numId w:val="14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the Customize </w:t>
            </w:r>
            <w:proofErr w:type="gramStart"/>
            <w:r w:rsidRPr="2A40C812">
              <w:rPr>
                <w:rFonts w:eastAsia="Times New Roman" w:cs="Times New Roman"/>
                <w:color w:val="000000" w:themeColor="text1"/>
                <w:sz w:val="24"/>
                <w:szCs w:val="24"/>
              </w:rPr>
              <w:t>button</w:t>
            </w:r>
            <w:proofErr w:type="gramEnd"/>
          </w:p>
          <w:p w14:paraId="601C1789" w14:textId="413B4B24" w:rsidR="39B5D5B1" w:rsidRDefault="4EDA97B1" w:rsidP="00A85E3D">
            <w:pPr>
              <w:pStyle w:val="ListParagraph"/>
              <w:numPr>
                <w:ilvl w:val="0"/>
                <w:numId w:val="14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the Add to Cart button </w:t>
            </w:r>
          </w:p>
        </w:tc>
      </w:tr>
      <w:tr w:rsidR="39B5D5B1" w14:paraId="01D7E3B6" w14:textId="77777777" w:rsidTr="2A40C812">
        <w:trPr>
          <w:trHeight w:val="300"/>
        </w:trPr>
        <w:tc>
          <w:tcPr>
            <w:tcW w:w="2338" w:type="dxa"/>
          </w:tcPr>
          <w:p w14:paraId="037272DE"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6FB9B184" w14:textId="66937E4B" w:rsidR="39B5D5B1" w:rsidRDefault="4EDA97B1" w:rsidP="00A85E3D">
            <w:pPr>
              <w:pStyle w:val="ListParagraph"/>
              <w:numPr>
                <w:ilvl w:val="0"/>
                <w:numId w:val="14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 popup at the top of the page in green with the saying, “Item added to the cart successfully!” </w:t>
            </w:r>
          </w:p>
          <w:p w14:paraId="442E1CC7" w14:textId="74EAE07C" w:rsidR="39B5D5B1" w:rsidRDefault="4EDA97B1" w:rsidP="00A85E3D">
            <w:pPr>
              <w:pStyle w:val="ListParagraph"/>
              <w:numPr>
                <w:ilvl w:val="0"/>
                <w:numId w:val="14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Navigate to the order menu page</w:t>
            </w:r>
          </w:p>
        </w:tc>
      </w:tr>
      <w:tr w:rsidR="39B5D5B1" w14:paraId="25769577" w14:textId="77777777" w:rsidTr="2A40C812">
        <w:trPr>
          <w:trHeight w:val="300"/>
        </w:trPr>
        <w:tc>
          <w:tcPr>
            <w:tcW w:w="2338" w:type="dxa"/>
          </w:tcPr>
          <w:p w14:paraId="28D2AB36"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5CAAB1C5" w14:textId="22183E5C"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3D79AF3" w14:paraId="0690C08F" w14:textId="77777777" w:rsidTr="2A40C812">
        <w:trPr>
          <w:trHeight w:val="300"/>
        </w:trPr>
        <w:tc>
          <w:tcPr>
            <w:tcW w:w="2338" w:type="dxa"/>
          </w:tcPr>
          <w:p w14:paraId="3F3D36F6" w14:textId="21F2E84B" w:rsidR="32ADD77C" w:rsidRDefault="30AAF600"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0A9EDE3C" w14:textId="7FFB5C6B" w:rsidR="4CB658BE" w:rsidRDefault="4CB658BE" w:rsidP="4CB658BE">
            <w:pPr>
              <w:spacing w:line="360" w:lineRule="auto"/>
              <w:rPr>
                <w:rFonts w:eastAsia="Times New Roman" w:cs="Times New Roman"/>
                <w:b/>
                <w:bCs/>
                <w:color w:val="000000" w:themeColor="text1"/>
                <w:sz w:val="24"/>
                <w:szCs w:val="24"/>
              </w:rPr>
            </w:pPr>
          </w:p>
          <w:p w14:paraId="4738A6A5" w14:textId="6B028630" w:rsidR="43D79AF3" w:rsidRDefault="43D79AF3" w:rsidP="43D79AF3">
            <w:pPr>
              <w:spacing w:line="360" w:lineRule="auto"/>
              <w:rPr>
                <w:rFonts w:eastAsia="Times New Roman" w:cs="Times New Roman"/>
                <w:b/>
                <w:bCs/>
                <w:color w:val="000000" w:themeColor="text1"/>
                <w:sz w:val="24"/>
                <w:szCs w:val="24"/>
              </w:rPr>
            </w:pPr>
          </w:p>
        </w:tc>
        <w:tc>
          <w:tcPr>
            <w:tcW w:w="7012" w:type="dxa"/>
          </w:tcPr>
          <w:p w14:paraId="04D50BB1" w14:textId="1D9AFA75" w:rsidR="43D79AF3" w:rsidRDefault="51D81F8F" w:rsidP="4CB658BE">
            <w:pPr>
              <w:pStyle w:val="ListParagraph"/>
              <w:spacing w:line="360" w:lineRule="auto"/>
              <w:ind w:left="0"/>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4BE2A5D4" w14:textId="006BF637" w:rsidR="43D79AF3" w:rsidRDefault="51D81F8F" w:rsidP="00A85E3D">
            <w:pPr>
              <w:pStyle w:val="ListParagraph"/>
              <w:numPr>
                <w:ilvl w:val="0"/>
                <w:numId w:val="10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 successful popup at the top of the page. </w:t>
            </w:r>
          </w:p>
          <w:p w14:paraId="4802B28F" w14:textId="29037565" w:rsidR="43D79AF3" w:rsidRDefault="51D81F8F" w:rsidP="00A85E3D">
            <w:pPr>
              <w:pStyle w:val="ListParagraph"/>
              <w:numPr>
                <w:ilvl w:val="0"/>
                <w:numId w:val="10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Item is added to the cart.</w:t>
            </w:r>
          </w:p>
          <w:p w14:paraId="113AE285" w14:textId="1F4D12F2" w:rsidR="43D79AF3" w:rsidRDefault="53570475" w:rsidP="00A85E3D">
            <w:pPr>
              <w:pStyle w:val="ListParagraph"/>
              <w:numPr>
                <w:ilvl w:val="0"/>
                <w:numId w:val="10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Redirected back to the menu page.</w:t>
            </w:r>
          </w:p>
          <w:p w14:paraId="539C7E32" w14:textId="5F78D990" w:rsidR="43D79AF3" w:rsidRDefault="51D81F8F" w:rsidP="4CB658B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6A999CBB" w14:textId="1D7C184D" w:rsidR="43D79AF3" w:rsidRDefault="51D81F8F" w:rsidP="00A85E3D">
            <w:pPr>
              <w:pStyle w:val="ListParagraph"/>
              <w:numPr>
                <w:ilvl w:val="0"/>
                <w:numId w:val="10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 popup message at the top of the page.</w:t>
            </w:r>
          </w:p>
          <w:p w14:paraId="6A329429" w14:textId="1D7C184D" w:rsidR="43D79AF3" w:rsidRDefault="51D81F8F" w:rsidP="00A85E3D">
            <w:pPr>
              <w:pStyle w:val="ListParagraph"/>
              <w:numPr>
                <w:ilvl w:val="0"/>
                <w:numId w:val="10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Item is not added to the cart.</w:t>
            </w:r>
          </w:p>
        </w:tc>
      </w:tr>
    </w:tbl>
    <w:p w14:paraId="680FCAD9" w14:textId="579C8494" w:rsidR="39B5D5B1" w:rsidRDefault="39B5D5B1" w:rsidP="39B5D5B1">
      <w:pPr>
        <w:spacing w:line="360" w:lineRule="auto"/>
      </w:pPr>
    </w:p>
    <w:tbl>
      <w:tblPr>
        <w:tblStyle w:val="TableGrid"/>
        <w:tblW w:w="0" w:type="auto"/>
        <w:tblLook w:val="06A0" w:firstRow="1" w:lastRow="0" w:firstColumn="1" w:lastColumn="0" w:noHBand="1" w:noVBand="1"/>
      </w:tblPr>
      <w:tblGrid>
        <w:gridCol w:w="2338"/>
        <w:gridCol w:w="7012"/>
      </w:tblGrid>
      <w:tr w:rsidR="39B5D5B1" w14:paraId="52467026" w14:textId="77777777" w:rsidTr="2A40C812">
        <w:trPr>
          <w:trHeight w:val="300"/>
        </w:trPr>
        <w:tc>
          <w:tcPr>
            <w:tcW w:w="2338" w:type="dxa"/>
          </w:tcPr>
          <w:p w14:paraId="0D7F4F30"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547D28DF" w14:textId="54A9E40E"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Order Menu – Add Side Item to Cart</w:t>
            </w:r>
          </w:p>
        </w:tc>
      </w:tr>
      <w:tr w:rsidR="39B5D5B1" w14:paraId="02D43689" w14:textId="77777777" w:rsidTr="2A40C812">
        <w:trPr>
          <w:trHeight w:val="300"/>
        </w:trPr>
        <w:tc>
          <w:tcPr>
            <w:tcW w:w="2338" w:type="dxa"/>
          </w:tcPr>
          <w:p w14:paraId="36E83D04"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70B71647" w14:textId="78D825DB"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TC-1</w:t>
            </w:r>
            <w:r w:rsidR="1D803B0E" w:rsidRPr="2A40C812">
              <w:rPr>
                <w:rFonts w:eastAsia="Times New Roman" w:cs="Times New Roman"/>
                <w:color w:val="000000" w:themeColor="text1"/>
                <w:sz w:val="24"/>
                <w:szCs w:val="24"/>
              </w:rPr>
              <w:t>1</w:t>
            </w:r>
          </w:p>
        </w:tc>
      </w:tr>
      <w:tr w:rsidR="39B5D5B1" w14:paraId="4D7EDC90" w14:textId="77777777" w:rsidTr="2A40C812">
        <w:trPr>
          <w:trHeight w:val="300"/>
        </w:trPr>
        <w:tc>
          <w:tcPr>
            <w:tcW w:w="2338" w:type="dxa"/>
          </w:tcPr>
          <w:p w14:paraId="19B8A352"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28D4F1F2" w14:textId="734F3FF5"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 the user to add a side item to the cart</w:t>
            </w:r>
          </w:p>
        </w:tc>
      </w:tr>
      <w:tr w:rsidR="39B5D5B1" w14:paraId="47AE6B1D" w14:textId="77777777" w:rsidTr="2A40C812">
        <w:trPr>
          <w:trHeight w:val="300"/>
        </w:trPr>
        <w:tc>
          <w:tcPr>
            <w:tcW w:w="2338" w:type="dxa"/>
          </w:tcPr>
          <w:p w14:paraId="6A0D9BBF"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2661D5F2" w14:textId="7897C76D"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39B5D5B1" w14:paraId="029ABF12" w14:textId="77777777" w:rsidTr="2A40C812">
        <w:trPr>
          <w:trHeight w:val="300"/>
        </w:trPr>
        <w:tc>
          <w:tcPr>
            <w:tcW w:w="2338" w:type="dxa"/>
          </w:tcPr>
          <w:p w14:paraId="249D2DC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699D5111" w14:textId="4F0643B7" w:rsidR="39B5D5B1" w:rsidRDefault="4EDA97B1" w:rsidP="00A85E3D">
            <w:pPr>
              <w:pStyle w:val="ListParagraph"/>
              <w:numPr>
                <w:ilvl w:val="0"/>
                <w:numId w:val="13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Pizza Menu on the </w:t>
            </w:r>
            <w:proofErr w:type="gramStart"/>
            <w:r w:rsidRPr="2A40C812">
              <w:rPr>
                <w:rFonts w:eastAsia="Times New Roman" w:cs="Times New Roman"/>
                <w:color w:val="000000" w:themeColor="text1"/>
                <w:sz w:val="24"/>
                <w:szCs w:val="24"/>
              </w:rPr>
              <w:t>sidebar</w:t>
            </w:r>
            <w:proofErr w:type="gramEnd"/>
          </w:p>
          <w:p w14:paraId="74672E9E" w14:textId="0C77B65C" w:rsidR="39B5D5B1" w:rsidRDefault="4EDA97B1" w:rsidP="00A85E3D">
            <w:pPr>
              <w:pStyle w:val="ListParagraph"/>
              <w:numPr>
                <w:ilvl w:val="0"/>
                <w:numId w:val="13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Hover over the Breadstick item</w:t>
            </w:r>
          </w:p>
          <w:p w14:paraId="5BB16E7D" w14:textId="5D446A1A" w:rsidR="39B5D5B1" w:rsidRDefault="4EDA97B1" w:rsidP="00A85E3D">
            <w:pPr>
              <w:pStyle w:val="ListParagraph"/>
              <w:numPr>
                <w:ilvl w:val="0"/>
                <w:numId w:val="13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the Add to Cart button </w:t>
            </w:r>
          </w:p>
        </w:tc>
      </w:tr>
      <w:tr w:rsidR="39B5D5B1" w14:paraId="529E696B" w14:textId="77777777" w:rsidTr="2A40C812">
        <w:trPr>
          <w:trHeight w:val="300"/>
        </w:trPr>
        <w:tc>
          <w:tcPr>
            <w:tcW w:w="2338" w:type="dxa"/>
          </w:tcPr>
          <w:p w14:paraId="04B2C541"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12" w:type="dxa"/>
          </w:tcPr>
          <w:p w14:paraId="714A6C00" w14:textId="438BBE7A" w:rsidR="39B5D5B1" w:rsidRDefault="4EDA97B1" w:rsidP="00A85E3D">
            <w:pPr>
              <w:pStyle w:val="ListParagraph"/>
              <w:numPr>
                <w:ilvl w:val="0"/>
                <w:numId w:val="13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 popup at the top of the page in green with the saying, “Item added to the cart successfully!” </w:t>
            </w:r>
          </w:p>
        </w:tc>
      </w:tr>
      <w:tr w:rsidR="39B5D5B1" w14:paraId="43E9DC3A" w14:textId="77777777" w:rsidTr="2A40C812">
        <w:trPr>
          <w:trHeight w:val="300"/>
        </w:trPr>
        <w:tc>
          <w:tcPr>
            <w:tcW w:w="2338" w:type="dxa"/>
          </w:tcPr>
          <w:p w14:paraId="799B6B28"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2A72B00E" w14:textId="22183E5C"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3D79AF3" w14:paraId="5D439F8B" w14:textId="77777777" w:rsidTr="2A40C812">
        <w:trPr>
          <w:trHeight w:val="300"/>
        </w:trPr>
        <w:tc>
          <w:tcPr>
            <w:tcW w:w="2338" w:type="dxa"/>
          </w:tcPr>
          <w:p w14:paraId="2E0FF279" w14:textId="21F2E84B" w:rsidR="4BF8E7BA" w:rsidRDefault="395C2B9F"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7E2A2D9C" w14:textId="140695F6" w:rsidR="4CB658BE" w:rsidRDefault="4CB658BE" w:rsidP="4CB658BE">
            <w:pPr>
              <w:spacing w:line="360" w:lineRule="auto"/>
              <w:rPr>
                <w:rFonts w:eastAsia="Times New Roman" w:cs="Times New Roman"/>
                <w:b/>
                <w:bCs/>
                <w:color w:val="000000" w:themeColor="text1"/>
                <w:sz w:val="24"/>
                <w:szCs w:val="24"/>
              </w:rPr>
            </w:pPr>
          </w:p>
          <w:p w14:paraId="4FD2E7B3" w14:textId="470F1C92" w:rsidR="43D79AF3" w:rsidRDefault="43D79AF3" w:rsidP="43D79AF3">
            <w:pPr>
              <w:spacing w:line="360" w:lineRule="auto"/>
              <w:rPr>
                <w:rFonts w:eastAsia="Times New Roman" w:cs="Times New Roman"/>
                <w:b/>
                <w:bCs/>
                <w:color w:val="000000" w:themeColor="text1"/>
                <w:sz w:val="24"/>
                <w:szCs w:val="24"/>
              </w:rPr>
            </w:pPr>
          </w:p>
        </w:tc>
        <w:tc>
          <w:tcPr>
            <w:tcW w:w="7012" w:type="dxa"/>
          </w:tcPr>
          <w:p w14:paraId="727D3226" w14:textId="1D9AFA75" w:rsidR="43D79AF3" w:rsidRDefault="4528B337" w:rsidP="4CB658BE">
            <w:pPr>
              <w:pStyle w:val="ListParagraph"/>
              <w:spacing w:line="360" w:lineRule="auto"/>
              <w:ind w:left="0"/>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2C77DDCC" w14:textId="006BF637" w:rsidR="43D79AF3" w:rsidRDefault="4528B337" w:rsidP="00A85E3D">
            <w:pPr>
              <w:pStyle w:val="ListParagraph"/>
              <w:numPr>
                <w:ilvl w:val="0"/>
                <w:numId w:val="10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 successful popup at the top of the page. </w:t>
            </w:r>
          </w:p>
          <w:p w14:paraId="25847583" w14:textId="29037565" w:rsidR="43D79AF3" w:rsidRDefault="4528B337" w:rsidP="00A85E3D">
            <w:pPr>
              <w:pStyle w:val="ListParagraph"/>
              <w:numPr>
                <w:ilvl w:val="0"/>
                <w:numId w:val="10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Item is added to the cart.</w:t>
            </w:r>
          </w:p>
          <w:p w14:paraId="3B98A1BD" w14:textId="5F78D990" w:rsidR="43D79AF3" w:rsidRDefault="4528B337" w:rsidP="4CB658B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0227D299" w14:textId="1D7C184D" w:rsidR="43D79AF3" w:rsidRDefault="4528B337" w:rsidP="00A85E3D">
            <w:pPr>
              <w:pStyle w:val="ListParagraph"/>
              <w:numPr>
                <w:ilvl w:val="0"/>
                <w:numId w:val="10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 popup message at the top of the page.</w:t>
            </w:r>
          </w:p>
          <w:p w14:paraId="788E36B8" w14:textId="76E6EA47" w:rsidR="43D79AF3" w:rsidRDefault="4528B337" w:rsidP="00A85E3D">
            <w:pPr>
              <w:pStyle w:val="ListParagraph"/>
              <w:numPr>
                <w:ilvl w:val="0"/>
                <w:numId w:val="10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Item is not added to the cart.</w:t>
            </w:r>
          </w:p>
        </w:tc>
      </w:tr>
    </w:tbl>
    <w:p w14:paraId="1D09C853" w14:textId="735DA1DE" w:rsidR="39B5D5B1" w:rsidRDefault="39B5D5B1" w:rsidP="39B5D5B1">
      <w:pPr>
        <w:spacing w:line="360" w:lineRule="auto"/>
      </w:pPr>
    </w:p>
    <w:tbl>
      <w:tblPr>
        <w:tblStyle w:val="TableGrid"/>
        <w:tblW w:w="0" w:type="auto"/>
        <w:tblLook w:val="06A0" w:firstRow="1" w:lastRow="0" w:firstColumn="1" w:lastColumn="0" w:noHBand="1" w:noVBand="1"/>
      </w:tblPr>
      <w:tblGrid>
        <w:gridCol w:w="2338"/>
        <w:gridCol w:w="7012"/>
      </w:tblGrid>
      <w:tr w:rsidR="39B5D5B1" w14:paraId="51ED5D94" w14:textId="77777777" w:rsidTr="2A40C812">
        <w:trPr>
          <w:trHeight w:val="300"/>
        </w:trPr>
        <w:tc>
          <w:tcPr>
            <w:tcW w:w="2338" w:type="dxa"/>
          </w:tcPr>
          <w:p w14:paraId="3F22F199"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1F63A31F" w14:textId="3A5365F1"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Order Menu – Add Drink Item to Cart</w:t>
            </w:r>
          </w:p>
        </w:tc>
      </w:tr>
      <w:tr w:rsidR="39B5D5B1" w14:paraId="57598C8D" w14:textId="77777777" w:rsidTr="2A40C812">
        <w:trPr>
          <w:trHeight w:val="300"/>
        </w:trPr>
        <w:tc>
          <w:tcPr>
            <w:tcW w:w="2338" w:type="dxa"/>
          </w:tcPr>
          <w:p w14:paraId="4B710E47"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0B4FEB42" w14:textId="271AEBE3"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TC-1</w:t>
            </w:r>
            <w:r w:rsidR="2ACE986D" w:rsidRPr="2A40C812">
              <w:rPr>
                <w:rFonts w:eastAsia="Times New Roman" w:cs="Times New Roman"/>
                <w:color w:val="000000" w:themeColor="text1"/>
                <w:sz w:val="24"/>
                <w:szCs w:val="24"/>
              </w:rPr>
              <w:t>2</w:t>
            </w:r>
          </w:p>
        </w:tc>
      </w:tr>
      <w:tr w:rsidR="39B5D5B1" w14:paraId="35AC0A84" w14:textId="77777777" w:rsidTr="2A40C812">
        <w:trPr>
          <w:trHeight w:val="300"/>
        </w:trPr>
        <w:tc>
          <w:tcPr>
            <w:tcW w:w="2338" w:type="dxa"/>
          </w:tcPr>
          <w:p w14:paraId="09EB7880"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1A1128DF" w14:textId="78ADA8CC"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 the user to add a drink item to the cart</w:t>
            </w:r>
          </w:p>
        </w:tc>
      </w:tr>
      <w:tr w:rsidR="39B5D5B1" w14:paraId="1259661C" w14:textId="77777777" w:rsidTr="2A40C812">
        <w:trPr>
          <w:trHeight w:val="300"/>
        </w:trPr>
        <w:tc>
          <w:tcPr>
            <w:tcW w:w="2338" w:type="dxa"/>
          </w:tcPr>
          <w:p w14:paraId="0E6E914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12790381" w14:textId="7897C76D"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39B5D5B1" w14:paraId="0A89A7D8" w14:textId="77777777" w:rsidTr="2A40C812">
        <w:trPr>
          <w:trHeight w:val="300"/>
        </w:trPr>
        <w:tc>
          <w:tcPr>
            <w:tcW w:w="2338" w:type="dxa"/>
          </w:tcPr>
          <w:p w14:paraId="47C5794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5830397D" w14:textId="4F0643B7" w:rsidR="39B5D5B1" w:rsidRDefault="4EDA97B1" w:rsidP="00A85E3D">
            <w:pPr>
              <w:pStyle w:val="ListParagraph"/>
              <w:numPr>
                <w:ilvl w:val="0"/>
                <w:numId w:val="13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Pizza Menu on the </w:t>
            </w:r>
            <w:proofErr w:type="gramStart"/>
            <w:r w:rsidRPr="2A40C812">
              <w:rPr>
                <w:rFonts w:eastAsia="Times New Roman" w:cs="Times New Roman"/>
                <w:color w:val="000000" w:themeColor="text1"/>
                <w:sz w:val="24"/>
                <w:szCs w:val="24"/>
              </w:rPr>
              <w:t>sidebar</w:t>
            </w:r>
            <w:proofErr w:type="gramEnd"/>
          </w:p>
          <w:p w14:paraId="386EDFED" w14:textId="0CC09DEB" w:rsidR="39B5D5B1" w:rsidRDefault="4EDA97B1" w:rsidP="00A85E3D">
            <w:pPr>
              <w:pStyle w:val="ListParagraph"/>
              <w:numPr>
                <w:ilvl w:val="0"/>
                <w:numId w:val="13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Hover over the Pepsi item</w:t>
            </w:r>
          </w:p>
          <w:p w14:paraId="4D75DED9" w14:textId="5D446A1A" w:rsidR="39B5D5B1" w:rsidRDefault="4EDA97B1" w:rsidP="00A85E3D">
            <w:pPr>
              <w:pStyle w:val="ListParagraph"/>
              <w:numPr>
                <w:ilvl w:val="0"/>
                <w:numId w:val="13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the Add to Cart button </w:t>
            </w:r>
          </w:p>
        </w:tc>
      </w:tr>
      <w:tr w:rsidR="39B5D5B1" w14:paraId="2F530EDF" w14:textId="77777777" w:rsidTr="2A40C812">
        <w:trPr>
          <w:trHeight w:val="300"/>
        </w:trPr>
        <w:tc>
          <w:tcPr>
            <w:tcW w:w="2338" w:type="dxa"/>
          </w:tcPr>
          <w:p w14:paraId="31F268A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5C5D2237" w14:textId="438BBE7A" w:rsidR="39B5D5B1" w:rsidRDefault="4EDA97B1" w:rsidP="00A85E3D">
            <w:pPr>
              <w:pStyle w:val="ListParagraph"/>
              <w:numPr>
                <w:ilvl w:val="0"/>
                <w:numId w:val="13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 popup at the top of the page in green with the saying, “Item added to the cart successfully!” </w:t>
            </w:r>
          </w:p>
        </w:tc>
      </w:tr>
      <w:tr w:rsidR="39B5D5B1" w14:paraId="163E78E1" w14:textId="77777777" w:rsidTr="2A40C812">
        <w:trPr>
          <w:trHeight w:val="300"/>
        </w:trPr>
        <w:tc>
          <w:tcPr>
            <w:tcW w:w="2338" w:type="dxa"/>
          </w:tcPr>
          <w:p w14:paraId="6730903B"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5CBC302C" w14:textId="22183E5C"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1F0EF758" w14:paraId="537A944A" w14:textId="77777777" w:rsidTr="2A40C812">
        <w:trPr>
          <w:trHeight w:val="300"/>
        </w:trPr>
        <w:tc>
          <w:tcPr>
            <w:tcW w:w="2338" w:type="dxa"/>
          </w:tcPr>
          <w:p w14:paraId="0FA1AB07" w14:textId="21F2E84B" w:rsidR="6FAE2D64" w:rsidRDefault="12A80F32"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63E27937" w14:textId="6F0E2B6E" w:rsidR="4CB658BE" w:rsidRDefault="4CB658BE" w:rsidP="4CB658BE">
            <w:pPr>
              <w:spacing w:line="360" w:lineRule="auto"/>
              <w:rPr>
                <w:rFonts w:eastAsia="Times New Roman" w:cs="Times New Roman"/>
                <w:b/>
                <w:bCs/>
                <w:color w:val="000000" w:themeColor="text1"/>
                <w:sz w:val="24"/>
                <w:szCs w:val="24"/>
              </w:rPr>
            </w:pPr>
          </w:p>
          <w:p w14:paraId="0E63FE98" w14:textId="32D0F394" w:rsidR="1F0EF758" w:rsidRDefault="1F0EF758" w:rsidP="1F0EF758">
            <w:pPr>
              <w:spacing w:line="360" w:lineRule="auto"/>
              <w:rPr>
                <w:rFonts w:eastAsia="Times New Roman" w:cs="Times New Roman"/>
                <w:b/>
                <w:bCs/>
                <w:color w:val="000000" w:themeColor="text1"/>
                <w:sz w:val="24"/>
                <w:szCs w:val="24"/>
              </w:rPr>
            </w:pPr>
          </w:p>
        </w:tc>
        <w:tc>
          <w:tcPr>
            <w:tcW w:w="7012" w:type="dxa"/>
          </w:tcPr>
          <w:p w14:paraId="48354EEA" w14:textId="1D9AFA75" w:rsidR="1F0EF758" w:rsidRDefault="2F57304D" w:rsidP="4CB658BE">
            <w:pPr>
              <w:pStyle w:val="ListParagraph"/>
              <w:spacing w:line="360" w:lineRule="auto"/>
              <w:ind w:left="0"/>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4F5932DC" w14:textId="006BF637" w:rsidR="1F0EF758" w:rsidRDefault="2F57304D" w:rsidP="00A85E3D">
            <w:pPr>
              <w:pStyle w:val="ListParagraph"/>
              <w:numPr>
                <w:ilvl w:val="0"/>
                <w:numId w:val="10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 successful popup at the top of the page. </w:t>
            </w:r>
          </w:p>
          <w:p w14:paraId="7FA62854" w14:textId="29037565" w:rsidR="1F0EF758" w:rsidRDefault="2F57304D" w:rsidP="00A85E3D">
            <w:pPr>
              <w:pStyle w:val="ListParagraph"/>
              <w:numPr>
                <w:ilvl w:val="0"/>
                <w:numId w:val="10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Item is added to the cart.</w:t>
            </w:r>
          </w:p>
          <w:p w14:paraId="562333FF" w14:textId="5F78D990" w:rsidR="1F0EF758" w:rsidRDefault="2F57304D" w:rsidP="4CB658B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470811A2" w14:textId="1D7C184D" w:rsidR="1F0EF758" w:rsidRDefault="2F57304D" w:rsidP="00A85E3D">
            <w:pPr>
              <w:pStyle w:val="ListParagraph"/>
              <w:numPr>
                <w:ilvl w:val="0"/>
                <w:numId w:val="10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 popup message at the top of the page.</w:t>
            </w:r>
          </w:p>
          <w:p w14:paraId="71FF8802" w14:textId="787035D0" w:rsidR="1F0EF758" w:rsidRDefault="2F57304D" w:rsidP="00A85E3D">
            <w:pPr>
              <w:pStyle w:val="ListParagraph"/>
              <w:numPr>
                <w:ilvl w:val="0"/>
                <w:numId w:val="10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Item is not added to the cart.</w:t>
            </w:r>
          </w:p>
        </w:tc>
      </w:tr>
    </w:tbl>
    <w:p w14:paraId="5B0551D0" w14:textId="06BE8920" w:rsidR="39B5D5B1" w:rsidRDefault="39B5D5B1" w:rsidP="2A40C812">
      <w:pPr>
        <w:spacing w:line="360" w:lineRule="auto"/>
        <w:rPr>
          <w:rFonts w:eastAsia="Times New Roman" w:cs="Times New Roman"/>
          <w:b/>
          <w:bCs/>
          <w:color w:val="000000" w:themeColor="text1"/>
        </w:rPr>
      </w:pPr>
    </w:p>
    <w:p w14:paraId="7204DE3E" w14:textId="05EAC205" w:rsidR="39B5D5B1" w:rsidRDefault="0605CFA0" w:rsidP="2A40C812">
      <w:pPr>
        <w:pStyle w:val="Heading3"/>
        <w:keepNext w:val="0"/>
        <w:keepLines w:val="0"/>
        <w:rPr>
          <w:rFonts w:ascii="Times New Roman" w:eastAsia="Times New Roman" w:hAnsi="Times New Roman" w:cs="Times New Roman"/>
          <w:b/>
          <w:bCs/>
          <w:color w:val="auto"/>
        </w:rPr>
      </w:pPr>
      <w:bookmarkStart w:id="73" w:name="_Toc152077608"/>
      <w:r w:rsidRPr="2A40C812">
        <w:rPr>
          <w:rFonts w:ascii="Times New Roman" w:hAnsi="Times New Roman" w:cs="Times New Roman"/>
          <w:b/>
          <w:bCs/>
          <w:color w:val="auto"/>
        </w:rPr>
        <w:t xml:space="preserve">5.1.5 Cart Page </w:t>
      </w:r>
      <w:r w:rsidR="352CF5A4" w:rsidRPr="2A40C812">
        <w:rPr>
          <w:rFonts w:ascii="Times New Roman" w:hAnsi="Times New Roman" w:cs="Times New Roman"/>
          <w:b/>
          <w:bCs/>
          <w:color w:val="auto"/>
        </w:rPr>
        <w:t xml:space="preserve">Unit </w:t>
      </w:r>
      <w:r w:rsidRPr="2A40C812">
        <w:rPr>
          <w:rFonts w:ascii="Times New Roman" w:hAnsi="Times New Roman" w:cs="Times New Roman"/>
          <w:b/>
          <w:bCs/>
          <w:color w:val="auto"/>
        </w:rPr>
        <w:t>Test Cases</w:t>
      </w:r>
      <w:bookmarkEnd w:id="73"/>
    </w:p>
    <w:tbl>
      <w:tblPr>
        <w:tblStyle w:val="TableGrid"/>
        <w:tblW w:w="0" w:type="auto"/>
        <w:tblLook w:val="06A0" w:firstRow="1" w:lastRow="0" w:firstColumn="1" w:lastColumn="0" w:noHBand="1" w:noVBand="1"/>
      </w:tblPr>
      <w:tblGrid>
        <w:gridCol w:w="2338"/>
        <w:gridCol w:w="7012"/>
      </w:tblGrid>
      <w:tr w:rsidR="39B5D5B1" w14:paraId="16728E0C" w14:textId="77777777" w:rsidTr="2A40C812">
        <w:trPr>
          <w:trHeight w:val="300"/>
        </w:trPr>
        <w:tc>
          <w:tcPr>
            <w:tcW w:w="2340" w:type="dxa"/>
          </w:tcPr>
          <w:p w14:paraId="117D7F3A"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2F3FF4E3" w14:textId="7AAD4BE0"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Pick-up Radio Button Selection</w:t>
            </w:r>
          </w:p>
        </w:tc>
      </w:tr>
      <w:tr w:rsidR="39B5D5B1" w14:paraId="19A8C76A" w14:textId="77777777" w:rsidTr="2A40C812">
        <w:trPr>
          <w:trHeight w:val="300"/>
        </w:trPr>
        <w:tc>
          <w:tcPr>
            <w:tcW w:w="2340" w:type="dxa"/>
          </w:tcPr>
          <w:p w14:paraId="1226704A"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7781269B" w14:textId="3EDF9380"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06CCDFE4" w:rsidRPr="2A40C812">
              <w:rPr>
                <w:rFonts w:eastAsia="Times New Roman" w:cs="Times New Roman"/>
                <w:color w:val="000000" w:themeColor="text1"/>
                <w:sz w:val="24"/>
                <w:szCs w:val="24"/>
              </w:rPr>
              <w:t>13</w:t>
            </w:r>
          </w:p>
        </w:tc>
      </w:tr>
      <w:tr w:rsidR="39B5D5B1" w14:paraId="76E75DBC" w14:textId="77777777" w:rsidTr="2A40C812">
        <w:trPr>
          <w:trHeight w:val="300"/>
        </w:trPr>
        <w:tc>
          <w:tcPr>
            <w:tcW w:w="2340" w:type="dxa"/>
          </w:tcPr>
          <w:p w14:paraId="70461370"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Description</w:t>
            </w:r>
          </w:p>
        </w:tc>
        <w:tc>
          <w:tcPr>
            <w:tcW w:w="7020" w:type="dxa"/>
          </w:tcPr>
          <w:p w14:paraId="456658D7" w14:textId="55C07C2E"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selects the pickup radio button to set their order so the business knows the customer will pick-up their order. User enters name and phone info and any notes needed.</w:t>
            </w:r>
          </w:p>
        </w:tc>
      </w:tr>
      <w:tr w:rsidR="39B5D5B1" w14:paraId="77C3A71D" w14:textId="77777777" w:rsidTr="2A40C812">
        <w:trPr>
          <w:trHeight w:val="300"/>
        </w:trPr>
        <w:tc>
          <w:tcPr>
            <w:tcW w:w="2340" w:type="dxa"/>
          </w:tcPr>
          <w:p w14:paraId="5A372486"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2A028711" w14:textId="3FAC9363"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39B5D5B1" w14:paraId="71F139CD" w14:textId="77777777" w:rsidTr="2A40C812">
        <w:trPr>
          <w:trHeight w:val="300"/>
        </w:trPr>
        <w:tc>
          <w:tcPr>
            <w:tcW w:w="2340" w:type="dxa"/>
          </w:tcPr>
          <w:p w14:paraId="6CF7A67D"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42032AFC" w14:textId="7D05017C" w:rsidR="39B5D5B1" w:rsidRDefault="4EDA97B1" w:rsidP="00A85E3D">
            <w:pPr>
              <w:pStyle w:val="ListParagraph"/>
              <w:numPr>
                <w:ilvl w:val="0"/>
                <w:numId w:val="16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clicks on the pickup radio </w:t>
            </w:r>
            <w:proofErr w:type="gramStart"/>
            <w:r w:rsidRPr="2A40C812">
              <w:rPr>
                <w:rFonts w:eastAsia="Times New Roman" w:cs="Times New Roman"/>
                <w:color w:val="000000" w:themeColor="text1"/>
                <w:sz w:val="24"/>
                <w:szCs w:val="24"/>
              </w:rPr>
              <w:t>button</w:t>
            </w:r>
            <w:proofErr w:type="gramEnd"/>
          </w:p>
          <w:p w14:paraId="6022C6FD" w14:textId="57EC1B65" w:rsidR="39B5D5B1" w:rsidRDefault="4EDA97B1" w:rsidP="00A85E3D">
            <w:pPr>
              <w:pStyle w:val="ListParagraph"/>
              <w:numPr>
                <w:ilvl w:val="0"/>
                <w:numId w:val="16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their name if no name is prefilled in the name </w:t>
            </w:r>
            <w:proofErr w:type="gramStart"/>
            <w:r w:rsidRPr="2A40C812">
              <w:rPr>
                <w:rFonts w:eastAsia="Times New Roman" w:cs="Times New Roman"/>
                <w:color w:val="000000" w:themeColor="text1"/>
                <w:sz w:val="24"/>
                <w:szCs w:val="24"/>
              </w:rPr>
              <w:t>field</w:t>
            </w:r>
            <w:proofErr w:type="gramEnd"/>
          </w:p>
          <w:p w14:paraId="07B5F3A0" w14:textId="26A15894" w:rsidR="39B5D5B1" w:rsidRDefault="4EDA97B1" w:rsidP="00A85E3D">
            <w:pPr>
              <w:pStyle w:val="ListParagraph"/>
              <w:numPr>
                <w:ilvl w:val="0"/>
                <w:numId w:val="16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their phone number if no phone is prefilled in the phone number </w:t>
            </w:r>
            <w:proofErr w:type="gramStart"/>
            <w:r w:rsidRPr="2A40C812">
              <w:rPr>
                <w:rFonts w:eastAsia="Times New Roman" w:cs="Times New Roman"/>
                <w:color w:val="000000" w:themeColor="text1"/>
                <w:sz w:val="24"/>
                <w:szCs w:val="24"/>
              </w:rPr>
              <w:t>filled</w:t>
            </w:r>
            <w:proofErr w:type="gramEnd"/>
          </w:p>
          <w:p w14:paraId="140F46EE" w14:textId="0B5BE550" w:rsidR="39B5D5B1" w:rsidRDefault="4EDA97B1" w:rsidP="00A85E3D">
            <w:pPr>
              <w:pStyle w:val="ListParagraph"/>
              <w:numPr>
                <w:ilvl w:val="0"/>
                <w:numId w:val="16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may enter any notes as necessary or leave the section blank</w:t>
            </w:r>
          </w:p>
        </w:tc>
      </w:tr>
      <w:tr w:rsidR="39B5D5B1" w14:paraId="4E9FF9A7" w14:textId="77777777" w:rsidTr="2A40C812">
        <w:trPr>
          <w:trHeight w:val="300"/>
        </w:trPr>
        <w:tc>
          <w:tcPr>
            <w:tcW w:w="2340" w:type="dxa"/>
          </w:tcPr>
          <w:p w14:paraId="2A31BFC7"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20" w:type="dxa"/>
          </w:tcPr>
          <w:p w14:paraId="75C41A0D" w14:textId="4079DA2C"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First, Last and Phone number fields appear and notes section as well. This will be saved as part of the order information once the order is placed successfully.</w:t>
            </w:r>
          </w:p>
        </w:tc>
      </w:tr>
      <w:tr w:rsidR="39B5D5B1" w14:paraId="4CA44991" w14:textId="77777777" w:rsidTr="2A40C812">
        <w:trPr>
          <w:trHeight w:val="300"/>
        </w:trPr>
        <w:tc>
          <w:tcPr>
            <w:tcW w:w="2340" w:type="dxa"/>
          </w:tcPr>
          <w:p w14:paraId="3769A437"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20" w:type="dxa"/>
          </w:tcPr>
          <w:p w14:paraId="7ED4D598" w14:textId="37F5F871"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1F0EF758" w14:paraId="3A13AD9B" w14:textId="77777777" w:rsidTr="2A40C812">
        <w:trPr>
          <w:trHeight w:val="300"/>
        </w:trPr>
        <w:tc>
          <w:tcPr>
            <w:tcW w:w="2338" w:type="dxa"/>
          </w:tcPr>
          <w:p w14:paraId="34C15C3B" w14:textId="21F2E84B" w:rsidR="4D12CDD9" w:rsidRDefault="21E3DE59"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52113020" w14:textId="2E1C0E3F" w:rsidR="4CB658BE" w:rsidRDefault="4CB658BE" w:rsidP="4CB658BE">
            <w:pPr>
              <w:spacing w:line="360" w:lineRule="auto"/>
              <w:rPr>
                <w:rFonts w:eastAsia="Times New Roman" w:cs="Times New Roman"/>
                <w:b/>
                <w:bCs/>
                <w:color w:val="000000" w:themeColor="text1"/>
                <w:sz w:val="24"/>
                <w:szCs w:val="24"/>
              </w:rPr>
            </w:pPr>
          </w:p>
          <w:p w14:paraId="0EDD2053" w14:textId="08036408" w:rsidR="1F0EF758" w:rsidRDefault="1F0EF758" w:rsidP="1F0EF758">
            <w:pPr>
              <w:spacing w:line="360" w:lineRule="auto"/>
              <w:rPr>
                <w:rFonts w:eastAsia="Times New Roman" w:cs="Times New Roman"/>
                <w:b/>
                <w:bCs/>
                <w:color w:val="000000" w:themeColor="text1"/>
                <w:sz w:val="24"/>
                <w:szCs w:val="24"/>
              </w:rPr>
            </w:pPr>
          </w:p>
        </w:tc>
        <w:tc>
          <w:tcPr>
            <w:tcW w:w="7012" w:type="dxa"/>
          </w:tcPr>
          <w:p w14:paraId="0227E062" w14:textId="47D3FBB3" w:rsidR="1F0EF758" w:rsidRDefault="37FAE4C9" w:rsidP="4CB658B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490E16CF" w14:textId="238C15D2" w:rsidR="1F0EF758" w:rsidRDefault="37FAE4C9" w:rsidP="00A85E3D">
            <w:pPr>
              <w:pStyle w:val="ListParagraph"/>
              <w:numPr>
                <w:ilvl w:val="0"/>
                <w:numId w:val="10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Entry for “first name</w:t>
            </w:r>
            <w:r w:rsidR="0F8F5E6B" w:rsidRPr="2A40C812">
              <w:rPr>
                <w:rFonts w:eastAsia="Times New Roman" w:cs="Times New Roman"/>
                <w:color w:val="000000" w:themeColor="text1"/>
                <w:sz w:val="24"/>
                <w:szCs w:val="24"/>
              </w:rPr>
              <w:t>,”</w:t>
            </w:r>
            <w:r w:rsidRPr="2A40C812">
              <w:rPr>
                <w:rFonts w:eastAsia="Times New Roman" w:cs="Times New Roman"/>
                <w:color w:val="000000" w:themeColor="text1"/>
                <w:sz w:val="24"/>
                <w:szCs w:val="24"/>
              </w:rPr>
              <w:t xml:space="preserve"> “last name</w:t>
            </w:r>
            <w:r w:rsidR="7A37FE51" w:rsidRPr="2A40C812">
              <w:rPr>
                <w:rFonts w:eastAsia="Times New Roman" w:cs="Times New Roman"/>
                <w:color w:val="000000" w:themeColor="text1"/>
                <w:sz w:val="24"/>
                <w:szCs w:val="24"/>
              </w:rPr>
              <w:t>,</w:t>
            </w:r>
            <w:r w:rsidRPr="2A40C812">
              <w:rPr>
                <w:rFonts w:eastAsia="Times New Roman" w:cs="Times New Roman"/>
                <w:color w:val="000000" w:themeColor="text1"/>
                <w:sz w:val="24"/>
                <w:szCs w:val="24"/>
              </w:rPr>
              <w:t xml:space="preserve">” and “phone” will </w:t>
            </w:r>
            <w:proofErr w:type="gramStart"/>
            <w:r w:rsidRPr="2A40C812">
              <w:rPr>
                <w:rFonts w:eastAsia="Times New Roman" w:cs="Times New Roman"/>
                <w:color w:val="000000" w:themeColor="text1"/>
                <w:sz w:val="24"/>
                <w:szCs w:val="24"/>
              </w:rPr>
              <w:t>display</w:t>
            </w:r>
            <w:proofErr w:type="gramEnd"/>
          </w:p>
          <w:p w14:paraId="256D5DF6" w14:textId="5F70F54A" w:rsidR="1F0EF758" w:rsidRDefault="37FAE4C9" w:rsidP="4CB658B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2F1DAB05" w14:textId="6EFC2765" w:rsidR="1F0EF758" w:rsidRDefault="37FAE4C9" w:rsidP="00A85E3D">
            <w:pPr>
              <w:pStyle w:val="ListParagraph"/>
              <w:numPr>
                <w:ilvl w:val="0"/>
                <w:numId w:val="10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 text field entries will display.</w:t>
            </w:r>
          </w:p>
          <w:p w14:paraId="431BD3EC" w14:textId="115819C9" w:rsidR="1F0EF758" w:rsidRDefault="37FAE4C9" w:rsidP="00A85E3D">
            <w:pPr>
              <w:pStyle w:val="ListParagraph"/>
              <w:numPr>
                <w:ilvl w:val="0"/>
                <w:numId w:val="10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More or not enough text field entries are displayed.</w:t>
            </w:r>
          </w:p>
        </w:tc>
      </w:tr>
    </w:tbl>
    <w:p w14:paraId="18575118" w14:textId="14F89471" w:rsidR="39B5D5B1" w:rsidRDefault="39B5D5B1" w:rsidP="39B5D5B1">
      <w:pPr>
        <w:spacing w:line="360" w:lineRule="auto"/>
      </w:pPr>
    </w:p>
    <w:tbl>
      <w:tblPr>
        <w:tblStyle w:val="TableGrid"/>
        <w:tblW w:w="0" w:type="auto"/>
        <w:tblLook w:val="06A0" w:firstRow="1" w:lastRow="0" w:firstColumn="1" w:lastColumn="0" w:noHBand="1" w:noVBand="1"/>
      </w:tblPr>
      <w:tblGrid>
        <w:gridCol w:w="2338"/>
        <w:gridCol w:w="7012"/>
      </w:tblGrid>
      <w:tr w:rsidR="39B5D5B1" w14:paraId="49B5504A" w14:textId="77777777" w:rsidTr="2A40C812">
        <w:trPr>
          <w:trHeight w:val="300"/>
        </w:trPr>
        <w:tc>
          <w:tcPr>
            <w:tcW w:w="2338" w:type="dxa"/>
          </w:tcPr>
          <w:p w14:paraId="77770CE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68D8E5A2" w14:textId="39C99D4E"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Delivery Radio Button Selection</w:t>
            </w:r>
          </w:p>
        </w:tc>
      </w:tr>
      <w:tr w:rsidR="39B5D5B1" w14:paraId="01987D57" w14:textId="77777777" w:rsidTr="2A40C812">
        <w:trPr>
          <w:trHeight w:val="300"/>
        </w:trPr>
        <w:tc>
          <w:tcPr>
            <w:tcW w:w="2338" w:type="dxa"/>
          </w:tcPr>
          <w:p w14:paraId="3A17E00F"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5CA658C9" w14:textId="0E5DC66A"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31932283" w:rsidRPr="2A40C812">
              <w:rPr>
                <w:rFonts w:eastAsia="Times New Roman" w:cs="Times New Roman"/>
                <w:color w:val="000000" w:themeColor="text1"/>
                <w:sz w:val="24"/>
                <w:szCs w:val="24"/>
              </w:rPr>
              <w:t>14</w:t>
            </w:r>
          </w:p>
        </w:tc>
      </w:tr>
      <w:tr w:rsidR="39B5D5B1" w14:paraId="05F88C9B" w14:textId="77777777" w:rsidTr="2A40C812">
        <w:trPr>
          <w:trHeight w:val="300"/>
        </w:trPr>
        <w:tc>
          <w:tcPr>
            <w:tcW w:w="2338" w:type="dxa"/>
          </w:tcPr>
          <w:p w14:paraId="3DC36ABA"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75602BE4" w14:textId="5AA6F42B"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selects the deliver radio button to set their order, so the business knows to deliver the order to their customer. User enters name, address and phone info and any notes needed.</w:t>
            </w:r>
          </w:p>
        </w:tc>
      </w:tr>
      <w:tr w:rsidR="39B5D5B1" w14:paraId="588C5F09" w14:textId="77777777" w:rsidTr="2A40C812">
        <w:trPr>
          <w:trHeight w:val="300"/>
        </w:trPr>
        <w:tc>
          <w:tcPr>
            <w:tcW w:w="2338" w:type="dxa"/>
          </w:tcPr>
          <w:p w14:paraId="554C4AE9"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01EE12F1" w14:textId="3FAC9363"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39B5D5B1" w14:paraId="7A9673C4" w14:textId="77777777" w:rsidTr="2A40C812">
        <w:trPr>
          <w:trHeight w:val="300"/>
        </w:trPr>
        <w:tc>
          <w:tcPr>
            <w:tcW w:w="2338" w:type="dxa"/>
          </w:tcPr>
          <w:p w14:paraId="3FB55998"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0A981241" w14:textId="74BBAC60" w:rsidR="39B5D5B1" w:rsidRDefault="4EDA97B1" w:rsidP="00A85E3D">
            <w:pPr>
              <w:pStyle w:val="ListParagraph"/>
              <w:numPr>
                <w:ilvl w:val="0"/>
                <w:numId w:val="16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clicks on the delivery radio </w:t>
            </w:r>
            <w:proofErr w:type="gramStart"/>
            <w:r w:rsidRPr="2A40C812">
              <w:rPr>
                <w:rFonts w:eastAsia="Times New Roman" w:cs="Times New Roman"/>
                <w:color w:val="000000" w:themeColor="text1"/>
                <w:sz w:val="24"/>
                <w:szCs w:val="24"/>
              </w:rPr>
              <w:t>button</w:t>
            </w:r>
            <w:proofErr w:type="gramEnd"/>
          </w:p>
          <w:p w14:paraId="0FF095E5" w14:textId="0DD5307D" w:rsidR="39B5D5B1" w:rsidRDefault="4EDA97B1" w:rsidP="00A85E3D">
            <w:pPr>
              <w:pStyle w:val="ListParagraph"/>
              <w:numPr>
                <w:ilvl w:val="0"/>
                <w:numId w:val="16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their name if no name is prefilled in the name </w:t>
            </w:r>
            <w:proofErr w:type="gramStart"/>
            <w:r w:rsidRPr="2A40C812">
              <w:rPr>
                <w:rFonts w:eastAsia="Times New Roman" w:cs="Times New Roman"/>
                <w:color w:val="000000" w:themeColor="text1"/>
                <w:sz w:val="24"/>
                <w:szCs w:val="24"/>
              </w:rPr>
              <w:t>field</w:t>
            </w:r>
            <w:proofErr w:type="gramEnd"/>
          </w:p>
          <w:p w14:paraId="5C5D3124" w14:textId="491DC493" w:rsidR="39B5D5B1" w:rsidRDefault="4EDA97B1" w:rsidP="00A85E3D">
            <w:pPr>
              <w:pStyle w:val="ListParagraph"/>
              <w:numPr>
                <w:ilvl w:val="0"/>
                <w:numId w:val="16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their phone number if no phone is prefilled in the phone number </w:t>
            </w:r>
            <w:proofErr w:type="gramStart"/>
            <w:r w:rsidRPr="2A40C812">
              <w:rPr>
                <w:rFonts w:eastAsia="Times New Roman" w:cs="Times New Roman"/>
                <w:color w:val="000000" w:themeColor="text1"/>
                <w:sz w:val="24"/>
                <w:szCs w:val="24"/>
              </w:rPr>
              <w:t>filled</w:t>
            </w:r>
            <w:proofErr w:type="gramEnd"/>
          </w:p>
          <w:p w14:paraId="5DCAD67F" w14:textId="48073060" w:rsidR="39B5D5B1" w:rsidRDefault="4EDA97B1" w:rsidP="00A85E3D">
            <w:pPr>
              <w:pStyle w:val="ListParagraph"/>
              <w:numPr>
                <w:ilvl w:val="0"/>
                <w:numId w:val="16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User may enter any notes as necessary or leave the section blank</w:t>
            </w:r>
          </w:p>
        </w:tc>
      </w:tr>
      <w:tr w:rsidR="39B5D5B1" w14:paraId="37642576" w14:textId="77777777" w:rsidTr="2A40C812">
        <w:trPr>
          <w:trHeight w:val="300"/>
        </w:trPr>
        <w:tc>
          <w:tcPr>
            <w:tcW w:w="2338" w:type="dxa"/>
          </w:tcPr>
          <w:p w14:paraId="0D7EBD4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12" w:type="dxa"/>
          </w:tcPr>
          <w:p w14:paraId="15A097F5" w14:textId="6EC04388"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Name, address, and phone fields will be available for the user to edit/add to as needed or may be prefilled as well if they filled out their profile information. The user can then add any notes as necessary and the order information will be updated with the delivery option.</w:t>
            </w:r>
          </w:p>
        </w:tc>
      </w:tr>
      <w:tr w:rsidR="39B5D5B1" w14:paraId="209BA67F" w14:textId="77777777" w:rsidTr="2A40C812">
        <w:trPr>
          <w:trHeight w:val="300"/>
        </w:trPr>
        <w:tc>
          <w:tcPr>
            <w:tcW w:w="2338" w:type="dxa"/>
          </w:tcPr>
          <w:p w14:paraId="0D1BED10"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7834460C" w14:textId="61BAF590"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1F0EF758" w14:paraId="398592E4" w14:textId="77777777" w:rsidTr="2A40C812">
        <w:trPr>
          <w:trHeight w:val="300"/>
        </w:trPr>
        <w:tc>
          <w:tcPr>
            <w:tcW w:w="2338" w:type="dxa"/>
          </w:tcPr>
          <w:p w14:paraId="69B47B2E" w14:textId="21F2E84B" w:rsidR="1C4D8F94" w:rsidRDefault="1F61D776"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37FFEAC7" w14:textId="43029CC7" w:rsidR="4CB658BE" w:rsidRDefault="4CB658BE" w:rsidP="4CB658BE">
            <w:pPr>
              <w:spacing w:line="360" w:lineRule="auto"/>
              <w:rPr>
                <w:rFonts w:eastAsia="Times New Roman" w:cs="Times New Roman"/>
                <w:b/>
                <w:bCs/>
                <w:color w:val="000000" w:themeColor="text1"/>
                <w:sz w:val="24"/>
                <w:szCs w:val="24"/>
              </w:rPr>
            </w:pPr>
          </w:p>
          <w:p w14:paraId="01593525" w14:textId="7C74637C" w:rsidR="1F0EF758" w:rsidRDefault="1F0EF758" w:rsidP="1F0EF758">
            <w:pPr>
              <w:spacing w:line="360" w:lineRule="auto"/>
              <w:rPr>
                <w:rFonts w:eastAsia="Times New Roman" w:cs="Times New Roman"/>
                <w:b/>
                <w:bCs/>
                <w:color w:val="000000" w:themeColor="text1"/>
                <w:sz w:val="24"/>
                <w:szCs w:val="24"/>
              </w:rPr>
            </w:pPr>
          </w:p>
        </w:tc>
        <w:tc>
          <w:tcPr>
            <w:tcW w:w="7012" w:type="dxa"/>
          </w:tcPr>
          <w:p w14:paraId="7F32D9E1" w14:textId="47D3FBB3" w:rsidR="1F0EF758" w:rsidRDefault="3F4C7377" w:rsidP="4CB658B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64C899DA" w14:textId="26315B76" w:rsidR="1F0EF758" w:rsidRDefault="3F4C7377" w:rsidP="00A85E3D">
            <w:pPr>
              <w:pStyle w:val="ListParagraph"/>
              <w:numPr>
                <w:ilvl w:val="0"/>
                <w:numId w:val="9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Entry for “first name,” “last name,” “phone,” and “address” will </w:t>
            </w:r>
            <w:proofErr w:type="gramStart"/>
            <w:r w:rsidRPr="2A40C812">
              <w:rPr>
                <w:rFonts w:eastAsia="Times New Roman" w:cs="Times New Roman"/>
                <w:color w:val="000000" w:themeColor="text1"/>
                <w:sz w:val="24"/>
                <w:szCs w:val="24"/>
              </w:rPr>
              <w:t>display</w:t>
            </w:r>
            <w:proofErr w:type="gramEnd"/>
          </w:p>
          <w:p w14:paraId="6E7954BD" w14:textId="5F70F54A" w:rsidR="1F0EF758" w:rsidRDefault="3F4C7377" w:rsidP="4CB658B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5F773BA4" w14:textId="6EFC2765" w:rsidR="1F0EF758" w:rsidRDefault="3F4C7377" w:rsidP="00A85E3D">
            <w:pPr>
              <w:pStyle w:val="ListParagraph"/>
              <w:numPr>
                <w:ilvl w:val="0"/>
                <w:numId w:val="9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 text field entries will display.</w:t>
            </w:r>
          </w:p>
          <w:p w14:paraId="0DCC77D4" w14:textId="78F340EA" w:rsidR="1F0EF758" w:rsidRDefault="3F4C7377" w:rsidP="00A85E3D">
            <w:pPr>
              <w:pStyle w:val="ListParagraph"/>
              <w:numPr>
                <w:ilvl w:val="0"/>
                <w:numId w:val="9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More or not enough text field entries are displayed.</w:t>
            </w:r>
          </w:p>
        </w:tc>
      </w:tr>
    </w:tbl>
    <w:p w14:paraId="162F5CD5" w14:textId="1D6B08EE" w:rsidR="39B5D5B1" w:rsidRDefault="39B5D5B1" w:rsidP="39B5D5B1">
      <w:pPr>
        <w:spacing w:line="360" w:lineRule="auto"/>
      </w:pPr>
    </w:p>
    <w:tbl>
      <w:tblPr>
        <w:tblStyle w:val="TableGrid"/>
        <w:tblW w:w="0" w:type="auto"/>
        <w:tblLook w:val="06A0" w:firstRow="1" w:lastRow="0" w:firstColumn="1" w:lastColumn="0" w:noHBand="1" w:noVBand="1"/>
      </w:tblPr>
      <w:tblGrid>
        <w:gridCol w:w="2338"/>
        <w:gridCol w:w="7012"/>
      </w:tblGrid>
      <w:tr w:rsidR="39B5D5B1" w14:paraId="31F06537" w14:textId="77777777" w:rsidTr="2A40C812">
        <w:trPr>
          <w:trHeight w:val="300"/>
        </w:trPr>
        <w:tc>
          <w:tcPr>
            <w:tcW w:w="2338" w:type="dxa"/>
          </w:tcPr>
          <w:p w14:paraId="3C9CA6D1"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37F72C1A" w14:textId="7A5691AA"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Order Item Edit Button</w:t>
            </w:r>
          </w:p>
        </w:tc>
      </w:tr>
      <w:tr w:rsidR="39B5D5B1" w14:paraId="11ABEE10" w14:textId="77777777" w:rsidTr="2A40C812">
        <w:trPr>
          <w:trHeight w:val="300"/>
        </w:trPr>
        <w:tc>
          <w:tcPr>
            <w:tcW w:w="2338" w:type="dxa"/>
          </w:tcPr>
          <w:p w14:paraId="73FF04C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0F3824D8" w14:textId="2EC6F9BF"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5A667DB2" w:rsidRPr="2A40C812">
              <w:rPr>
                <w:rFonts w:eastAsia="Times New Roman" w:cs="Times New Roman"/>
                <w:color w:val="000000" w:themeColor="text1"/>
                <w:sz w:val="24"/>
                <w:szCs w:val="24"/>
              </w:rPr>
              <w:t>15</w:t>
            </w:r>
          </w:p>
        </w:tc>
      </w:tr>
      <w:tr w:rsidR="39B5D5B1" w14:paraId="620A6117" w14:textId="77777777" w:rsidTr="2A40C812">
        <w:trPr>
          <w:trHeight w:val="300"/>
        </w:trPr>
        <w:tc>
          <w:tcPr>
            <w:tcW w:w="2338" w:type="dxa"/>
          </w:tcPr>
          <w:p w14:paraId="5AD7F474"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7DF10287" w14:textId="78384210"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edit button to trigger the fields to be edited</w:t>
            </w:r>
            <w:r w:rsidR="5F074645" w:rsidRPr="2A40C812">
              <w:rPr>
                <w:rFonts w:eastAsia="Times New Roman" w:cs="Times New Roman"/>
                <w:color w:val="000000" w:themeColor="text1"/>
                <w:sz w:val="24"/>
                <w:szCs w:val="24"/>
              </w:rPr>
              <w:t xml:space="preserve"> to appear on the right-hand side.</w:t>
            </w:r>
          </w:p>
        </w:tc>
      </w:tr>
      <w:tr w:rsidR="39B5D5B1" w14:paraId="3852AED2" w14:textId="77777777" w:rsidTr="2A40C812">
        <w:trPr>
          <w:trHeight w:val="300"/>
        </w:trPr>
        <w:tc>
          <w:tcPr>
            <w:tcW w:w="2338" w:type="dxa"/>
          </w:tcPr>
          <w:p w14:paraId="231F20F6"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5DBF051D" w14:textId="7441E702"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There must be at least one item added to the cart.</w:t>
            </w:r>
          </w:p>
        </w:tc>
      </w:tr>
      <w:tr w:rsidR="39B5D5B1" w14:paraId="50DE57C1" w14:textId="77777777" w:rsidTr="2A40C812">
        <w:trPr>
          <w:trHeight w:val="300"/>
        </w:trPr>
        <w:tc>
          <w:tcPr>
            <w:tcW w:w="2338" w:type="dxa"/>
          </w:tcPr>
          <w:p w14:paraId="2DE7A77C"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10A927AB" w14:textId="60667033" w:rsidR="39B5D5B1" w:rsidRDefault="4EDA97B1" w:rsidP="00A85E3D">
            <w:pPr>
              <w:pStyle w:val="ListParagraph"/>
              <w:numPr>
                <w:ilvl w:val="0"/>
                <w:numId w:val="16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clicks on the edit button for the desired item to </w:t>
            </w:r>
            <w:proofErr w:type="gramStart"/>
            <w:r w:rsidRPr="2A40C812">
              <w:rPr>
                <w:rFonts w:eastAsia="Times New Roman" w:cs="Times New Roman"/>
                <w:color w:val="000000" w:themeColor="text1"/>
                <w:sz w:val="24"/>
                <w:szCs w:val="24"/>
              </w:rPr>
              <w:t>edit</w:t>
            </w:r>
            <w:proofErr w:type="gramEnd"/>
          </w:p>
          <w:p w14:paraId="38A61EE7" w14:textId="4C4F8A96" w:rsidR="39B5D5B1" w:rsidRDefault="4EDA97B1" w:rsidP="00A85E3D">
            <w:pPr>
              <w:pStyle w:val="ListParagraph"/>
              <w:numPr>
                <w:ilvl w:val="0"/>
                <w:numId w:val="16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selects </w:t>
            </w:r>
            <w:proofErr w:type="gramStart"/>
            <w:r w:rsidRPr="2A40C812">
              <w:rPr>
                <w:rFonts w:eastAsia="Times New Roman" w:cs="Times New Roman"/>
                <w:color w:val="000000" w:themeColor="text1"/>
                <w:sz w:val="24"/>
                <w:szCs w:val="24"/>
              </w:rPr>
              <w:t>quantity</w:t>
            </w:r>
            <w:proofErr w:type="gramEnd"/>
          </w:p>
          <w:p w14:paraId="4F76C573" w14:textId="2EB7103C" w:rsidR="39B5D5B1" w:rsidRDefault="4EDA97B1" w:rsidP="00A85E3D">
            <w:pPr>
              <w:pStyle w:val="ListParagraph"/>
              <w:numPr>
                <w:ilvl w:val="0"/>
                <w:numId w:val="16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selects size (If applicable)</w:t>
            </w:r>
          </w:p>
          <w:p w14:paraId="59CEA596" w14:textId="7D86FD0F" w:rsidR="39B5D5B1" w:rsidRDefault="4EDA97B1" w:rsidP="00A85E3D">
            <w:pPr>
              <w:pStyle w:val="ListParagraph"/>
              <w:numPr>
                <w:ilvl w:val="0"/>
                <w:numId w:val="16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selects crust or dressing (varies depending on the type of item being edited)</w:t>
            </w:r>
          </w:p>
        </w:tc>
      </w:tr>
      <w:tr w:rsidR="39B5D5B1" w14:paraId="4D89398D" w14:textId="77777777" w:rsidTr="2A40C812">
        <w:trPr>
          <w:trHeight w:val="300"/>
        </w:trPr>
        <w:tc>
          <w:tcPr>
            <w:tcW w:w="2338" w:type="dxa"/>
          </w:tcPr>
          <w:p w14:paraId="2EF8C7FA"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24EF7715" w14:textId="3466960A"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Input fields appear on the right-hand side on top of where the subtotal and total are shown</w:t>
            </w:r>
          </w:p>
        </w:tc>
      </w:tr>
      <w:tr w:rsidR="39B5D5B1" w14:paraId="0D30E75A" w14:textId="77777777" w:rsidTr="2A40C812">
        <w:trPr>
          <w:trHeight w:val="300"/>
        </w:trPr>
        <w:tc>
          <w:tcPr>
            <w:tcW w:w="2338" w:type="dxa"/>
          </w:tcPr>
          <w:p w14:paraId="78AA8B56"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1AAEA336" w14:textId="33170D3D"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1F0EF758" w14:paraId="59E2F9F5" w14:textId="77777777" w:rsidTr="2A40C812">
        <w:trPr>
          <w:trHeight w:val="300"/>
        </w:trPr>
        <w:tc>
          <w:tcPr>
            <w:tcW w:w="2338" w:type="dxa"/>
          </w:tcPr>
          <w:p w14:paraId="5832411E" w14:textId="21F2E84B" w:rsidR="7956B1FC" w:rsidRDefault="4584B020"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746785B6" w14:textId="025C581C" w:rsidR="4CB658BE" w:rsidRDefault="4CB658BE" w:rsidP="4CB658BE">
            <w:pPr>
              <w:spacing w:line="360" w:lineRule="auto"/>
              <w:rPr>
                <w:rFonts w:eastAsia="Times New Roman" w:cs="Times New Roman"/>
                <w:b/>
                <w:bCs/>
                <w:color w:val="000000" w:themeColor="text1"/>
                <w:sz w:val="24"/>
                <w:szCs w:val="24"/>
              </w:rPr>
            </w:pPr>
          </w:p>
          <w:p w14:paraId="1FAF3819" w14:textId="7FBD138A" w:rsidR="1F0EF758" w:rsidRDefault="1F0EF758" w:rsidP="1F0EF758">
            <w:pPr>
              <w:spacing w:line="360" w:lineRule="auto"/>
              <w:rPr>
                <w:rFonts w:eastAsia="Times New Roman" w:cs="Times New Roman"/>
                <w:b/>
                <w:bCs/>
                <w:color w:val="000000" w:themeColor="text1"/>
                <w:sz w:val="24"/>
                <w:szCs w:val="24"/>
              </w:rPr>
            </w:pPr>
          </w:p>
        </w:tc>
        <w:tc>
          <w:tcPr>
            <w:tcW w:w="7012" w:type="dxa"/>
          </w:tcPr>
          <w:p w14:paraId="08D78807" w14:textId="1520A24D" w:rsidR="1F0EF758" w:rsidRDefault="389C6AC1" w:rsidP="4CB658B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06168E37" w14:textId="2E6C19CD" w:rsidR="1F0EF758" w:rsidRDefault="389C6AC1" w:rsidP="00A85E3D">
            <w:pPr>
              <w:pStyle w:val="ListParagraph"/>
              <w:numPr>
                <w:ilvl w:val="0"/>
                <w:numId w:val="9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Entries to edit the quantity, size, crust, or dressing will appear on the right side of the screen.</w:t>
            </w:r>
          </w:p>
          <w:p w14:paraId="6FA26665" w14:textId="0F4755B8" w:rsidR="1F0EF758" w:rsidRDefault="389C6AC1" w:rsidP="4CB658B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Fail:</w:t>
            </w:r>
          </w:p>
          <w:p w14:paraId="385E441A" w14:textId="265B5D2F" w:rsidR="1F0EF758" w:rsidRDefault="389C6AC1" w:rsidP="00A85E3D">
            <w:pPr>
              <w:pStyle w:val="ListParagraph"/>
              <w:numPr>
                <w:ilvl w:val="0"/>
                <w:numId w:val="9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 entries will be displayed on the right side of the screen.</w:t>
            </w:r>
          </w:p>
          <w:p w14:paraId="28BCB46E" w14:textId="634B9F0D" w:rsidR="1F0EF758" w:rsidRDefault="389C6AC1" w:rsidP="00A85E3D">
            <w:pPr>
              <w:pStyle w:val="ListParagraph"/>
              <w:numPr>
                <w:ilvl w:val="0"/>
                <w:numId w:val="9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More entries will be displayed than necessary for the item.</w:t>
            </w:r>
          </w:p>
        </w:tc>
      </w:tr>
    </w:tbl>
    <w:p w14:paraId="5E404DAF" w14:textId="72991DE2" w:rsidR="39B5D5B1" w:rsidRDefault="39B5D5B1" w:rsidP="39B5D5B1">
      <w:pPr>
        <w:spacing w:line="360" w:lineRule="auto"/>
      </w:pPr>
    </w:p>
    <w:tbl>
      <w:tblPr>
        <w:tblStyle w:val="TableGrid"/>
        <w:tblW w:w="0" w:type="auto"/>
        <w:tblLook w:val="06A0" w:firstRow="1" w:lastRow="0" w:firstColumn="1" w:lastColumn="0" w:noHBand="1" w:noVBand="1"/>
      </w:tblPr>
      <w:tblGrid>
        <w:gridCol w:w="2338"/>
        <w:gridCol w:w="7012"/>
      </w:tblGrid>
      <w:tr w:rsidR="39B5D5B1" w14:paraId="6EA7A207" w14:textId="77777777" w:rsidTr="2A40C812">
        <w:trPr>
          <w:trHeight w:val="300"/>
        </w:trPr>
        <w:tc>
          <w:tcPr>
            <w:tcW w:w="2338" w:type="dxa"/>
          </w:tcPr>
          <w:p w14:paraId="02B0F96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76832060" w14:textId="6D722D59"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Order Item Edit</w:t>
            </w:r>
            <w:r w:rsidR="045A77B6" w:rsidRPr="2A40C812">
              <w:rPr>
                <w:rFonts w:eastAsia="Times New Roman" w:cs="Times New Roman"/>
                <w:color w:val="000000" w:themeColor="text1"/>
                <w:sz w:val="24"/>
                <w:szCs w:val="24"/>
              </w:rPr>
              <w:t xml:space="preserve"> Input Fields</w:t>
            </w:r>
          </w:p>
        </w:tc>
      </w:tr>
      <w:tr w:rsidR="39B5D5B1" w14:paraId="1FA4BF33" w14:textId="77777777" w:rsidTr="2A40C812">
        <w:trPr>
          <w:trHeight w:val="300"/>
        </w:trPr>
        <w:tc>
          <w:tcPr>
            <w:tcW w:w="2338" w:type="dxa"/>
          </w:tcPr>
          <w:p w14:paraId="00745A1E"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4BA4FEB4" w14:textId="2BB54EFE"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TC-1</w:t>
            </w:r>
            <w:r w:rsidR="31F98B96" w:rsidRPr="2A40C812">
              <w:rPr>
                <w:rFonts w:eastAsia="Times New Roman" w:cs="Times New Roman"/>
                <w:color w:val="000000" w:themeColor="text1"/>
                <w:sz w:val="24"/>
                <w:szCs w:val="24"/>
              </w:rPr>
              <w:t>6</w:t>
            </w:r>
          </w:p>
        </w:tc>
      </w:tr>
      <w:tr w:rsidR="39B5D5B1" w14:paraId="55A3ECA8" w14:textId="77777777" w:rsidTr="2A40C812">
        <w:trPr>
          <w:trHeight w:val="300"/>
        </w:trPr>
        <w:tc>
          <w:tcPr>
            <w:tcW w:w="2338" w:type="dxa"/>
          </w:tcPr>
          <w:p w14:paraId="69362CD9"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0A17B46F" w14:textId="31FAD25A" w:rsidR="319CB311" w:rsidRDefault="13BAC13F"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w:t>
            </w:r>
            <w:r w:rsidR="4EDA97B1" w:rsidRPr="2A40C812">
              <w:rPr>
                <w:rFonts w:eastAsia="Times New Roman" w:cs="Times New Roman"/>
                <w:color w:val="000000" w:themeColor="text1"/>
                <w:sz w:val="24"/>
                <w:szCs w:val="24"/>
              </w:rPr>
              <w:t xml:space="preserve"> c</w:t>
            </w:r>
            <w:r w:rsidR="016431D1" w:rsidRPr="2A40C812">
              <w:rPr>
                <w:rFonts w:eastAsia="Times New Roman" w:cs="Times New Roman"/>
                <w:color w:val="000000" w:themeColor="text1"/>
                <w:sz w:val="24"/>
                <w:szCs w:val="24"/>
              </w:rPr>
              <w:t>an input or use dropdowns to select an input for the editing of an order.</w:t>
            </w:r>
          </w:p>
        </w:tc>
      </w:tr>
      <w:tr w:rsidR="39B5D5B1" w14:paraId="04360BF1" w14:textId="77777777" w:rsidTr="2A40C812">
        <w:trPr>
          <w:trHeight w:val="300"/>
        </w:trPr>
        <w:tc>
          <w:tcPr>
            <w:tcW w:w="2338" w:type="dxa"/>
          </w:tcPr>
          <w:p w14:paraId="6DDB0C1B"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06CD8D30" w14:textId="699F67FC"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There must be at least one item added to the cart</w:t>
            </w:r>
            <w:r w:rsidR="523E66D5" w:rsidRPr="2A40C812">
              <w:rPr>
                <w:rFonts w:eastAsia="Times New Roman" w:cs="Times New Roman"/>
                <w:color w:val="000000" w:themeColor="text1"/>
                <w:sz w:val="24"/>
                <w:szCs w:val="24"/>
              </w:rPr>
              <w:t xml:space="preserve"> and the edit button must have been pressed.</w:t>
            </w:r>
          </w:p>
        </w:tc>
      </w:tr>
      <w:tr w:rsidR="39B5D5B1" w14:paraId="4067C1A9" w14:textId="77777777" w:rsidTr="2A40C812">
        <w:trPr>
          <w:trHeight w:val="300"/>
        </w:trPr>
        <w:tc>
          <w:tcPr>
            <w:tcW w:w="2338" w:type="dxa"/>
          </w:tcPr>
          <w:p w14:paraId="611A208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6340F5CD" w14:textId="36F63187" w:rsidR="39B5D5B1" w:rsidRDefault="4EDA97B1" w:rsidP="00A85E3D">
            <w:pPr>
              <w:pStyle w:val="ListParagraph"/>
              <w:numPr>
                <w:ilvl w:val="0"/>
                <w:numId w:val="12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selects quantity</w:t>
            </w:r>
            <w:r w:rsidR="220BAC3A" w:rsidRPr="2A40C812">
              <w:rPr>
                <w:rFonts w:eastAsia="Times New Roman" w:cs="Times New Roman"/>
                <w:color w:val="000000" w:themeColor="text1"/>
                <w:sz w:val="24"/>
                <w:szCs w:val="24"/>
              </w:rPr>
              <w:t>.</w:t>
            </w:r>
          </w:p>
          <w:p w14:paraId="21DDE1C4" w14:textId="646C8B45" w:rsidR="39B5D5B1" w:rsidRDefault="4EDA97B1" w:rsidP="00A85E3D">
            <w:pPr>
              <w:pStyle w:val="ListParagraph"/>
              <w:numPr>
                <w:ilvl w:val="0"/>
                <w:numId w:val="12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selects size (If applicable)</w:t>
            </w:r>
          </w:p>
          <w:p w14:paraId="069515D6" w14:textId="1F0B92F5" w:rsidR="39B5D5B1" w:rsidRDefault="4EDA97B1" w:rsidP="00A85E3D">
            <w:pPr>
              <w:pStyle w:val="ListParagraph"/>
              <w:numPr>
                <w:ilvl w:val="0"/>
                <w:numId w:val="12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selects crust or dressing (varies depending on the type of item being edited)</w:t>
            </w:r>
          </w:p>
        </w:tc>
      </w:tr>
      <w:tr w:rsidR="39B5D5B1" w14:paraId="5B54557A" w14:textId="77777777" w:rsidTr="2A40C812">
        <w:trPr>
          <w:trHeight w:val="300"/>
        </w:trPr>
        <w:tc>
          <w:tcPr>
            <w:tcW w:w="2338" w:type="dxa"/>
          </w:tcPr>
          <w:p w14:paraId="2369BF7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091A42A2" w14:textId="4BD39C03" w:rsidR="5B5636CC" w:rsidRDefault="542CB25B"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Input fields are populated with the user’s selection</w:t>
            </w:r>
          </w:p>
        </w:tc>
      </w:tr>
      <w:tr w:rsidR="39B5D5B1" w14:paraId="647719D4" w14:textId="77777777" w:rsidTr="2A40C812">
        <w:trPr>
          <w:trHeight w:val="300"/>
        </w:trPr>
        <w:tc>
          <w:tcPr>
            <w:tcW w:w="2338" w:type="dxa"/>
          </w:tcPr>
          <w:p w14:paraId="4B63FE16"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798F70FE" w14:textId="33170D3D"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5645A482" w14:paraId="703E25FE" w14:textId="77777777" w:rsidTr="2A40C812">
        <w:trPr>
          <w:trHeight w:val="300"/>
        </w:trPr>
        <w:tc>
          <w:tcPr>
            <w:tcW w:w="2338" w:type="dxa"/>
          </w:tcPr>
          <w:p w14:paraId="60B9759F" w14:textId="21F2E84B" w:rsidR="400712F2" w:rsidRDefault="3767694A"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6B662B03" w14:textId="73647933" w:rsidR="4CB658BE" w:rsidRDefault="4CB658BE" w:rsidP="4CB658BE">
            <w:pPr>
              <w:spacing w:line="360" w:lineRule="auto"/>
              <w:rPr>
                <w:rFonts w:eastAsia="Times New Roman" w:cs="Times New Roman"/>
                <w:b/>
                <w:bCs/>
                <w:color w:val="000000" w:themeColor="text1"/>
                <w:sz w:val="24"/>
                <w:szCs w:val="24"/>
              </w:rPr>
            </w:pPr>
          </w:p>
          <w:p w14:paraId="6FB855AE" w14:textId="399BC331" w:rsidR="5645A482" w:rsidRDefault="5645A482" w:rsidP="5645A482">
            <w:pPr>
              <w:spacing w:line="360" w:lineRule="auto"/>
              <w:rPr>
                <w:rFonts w:eastAsia="Times New Roman" w:cs="Times New Roman"/>
                <w:b/>
                <w:bCs/>
                <w:color w:val="000000" w:themeColor="text1"/>
                <w:sz w:val="24"/>
                <w:szCs w:val="24"/>
              </w:rPr>
            </w:pPr>
          </w:p>
        </w:tc>
        <w:tc>
          <w:tcPr>
            <w:tcW w:w="7012" w:type="dxa"/>
          </w:tcPr>
          <w:p w14:paraId="76AE4875" w14:textId="0B868EF4" w:rsidR="5645A482" w:rsidRDefault="76791F91" w:rsidP="5EEA18B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32D98FDA" w14:textId="245BD464" w:rsidR="5645A482" w:rsidRDefault="76791F91" w:rsidP="00A85E3D">
            <w:pPr>
              <w:pStyle w:val="ListParagraph"/>
              <w:numPr>
                <w:ilvl w:val="0"/>
                <w:numId w:val="95"/>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w:t>
            </w:r>
            <w:proofErr w:type="gramEnd"/>
            <w:r w:rsidRPr="2A40C812">
              <w:rPr>
                <w:rFonts w:eastAsia="Times New Roman" w:cs="Times New Roman"/>
                <w:color w:val="000000" w:themeColor="text1"/>
                <w:sz w:val="24"/>
                <w:szCs w:val="24"/>
              </w:rPr>
              <w:t xml:space="preserve"> can select quantity between 1-20.</w:t>
            </w:r>
          </w:p>
          <w:p w14:paraId="47751CE2" w14:textId="56B99186" w:rsidR="5645A482" w:rsidRDefault="76791F91" w:rsidP="00A85E3D">
            <w:pPr>
              <w:pStyle w:val="ListParagraph"/>
              <w:numPr>
                <w:ilvl w:val="0"/>
                <w:numId w:val="9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can select a different size for pizza or </w:t>
            </w:r>
            <w:proofErr w:type="gramStart"/>
            <w:r w:rsidRPr="2A40C812">
              <w:rPr>
                <w:rFonts w:eastAsia="Times New Roman" w:cs="Times New Roman"/>
                <w:color w:val="000000" w:themeColor="text1"/>
                <w:sz w:val="24"/>
                <w:szCs w:val="24"/>
              </w:rPr>
              <w:t>salad</w:t>
            </w:r>
            <w:proofErr w:type="gramEnd"/>
          </w:p>
          <w:p w14:paraId="4A815F94" w14:textId="7B071F80" w:rsidR="5645A482" w:rsidRDefault="76791F91" w:rsidP="00A85E3D">
            <w:pPr>
              <w:pStyle w:val="ListParagraph"/>
              <w:numPr>
                <w:ilvl w:val="0"/>
                <w:numId w:val="9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can select a different crust or </w:t>
            </w:r>
            <w:proofErr w:type="gramStart"/>
            <w:r w:rsidRPr="2A40C812">
              <w:rPr>
                <w:rFonts w:eastAsia="Times New Roman" w:cs="Times New Roman"/>
                <w:color w:val="000000" w:themeColor="text1"/>
                <w:sz w:val="24"/>
                <w:szCs w:val="24"/>
              </w:rPr>
              <w:t>dressing</w:t>
            </w:r>
            <w:proofErr w:type="gramEnd"/>
            <w:r w:rsidRPr="2A40C812">
              <w:rPr>
                <w:rFonts w:eastAsia="Times New Roman" w:cs="Times New Roman"/>
                <w:color w:val="000000" w:themeColor="text1"/>
                <w:sz w:val="24"/>
                <w:szCs w:val="24"/>
              </w:rPr>
              <w:t xml:space="preserve"> </w:t>
            </w:r>
          </w:p>
          <w:p w14:paraId="2CE8B83E" w14:textId="7FE79ADF" w:rsidR="5645A482" w:rsidRDefault="76791F91"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3DC762BA" w14:textId="0A8E1266" w:rsidR="5645A482" w:rsidRDefault="76791F91" w:rsidP="00A85E3D">
            <w:pPr>
              <w:pStyle w:val="ListParagraph"/>
              <w:numPr>
                <w:ilvl w:val="0"/>
                <w:numId w:val="9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cannot select a different quantity.</w:t>
            </w:r>
          </w:p>
          <w:p w14:paraId="0D6EBDBB" w14:textId="0E6BA72A" w:rsidR="5645A482" w:rsidRDefault="76791F91" w:rsidP="00A85E3D">
            <w:pPr>
              <w:pStyle w:val="ListParagraph"/>
              <w:numPr>
                <w:ilvl w:val="0"/>
                <w:numId w:val="94"/>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w:t>
            </w:r>
            <w:proofErr w:type="gramEnd"/>
            <w:r w:rsidRPr="2A40C812">
              <w:rPr>
                <w:rFonts w:eastAsia="Times New Roman" w:cs="Times New Roman"/>
                <w:color w:val="000000" w:themeColor="text1"/>
                <w:sz w:val="24"/>
                <w:szCs w:val="24"/>
              </w:rPr>
              <w:t xml:space="preserve"> cannot select a different size for pizza or salad.</w:t>
            </w:r>
          </w:p>
          <w:p w14:paraId="48DEC605" w14:textId="438F973A" w:rsidR="5645A482" w:rsidRDefault="76791F91" w:rsidP="00A85E3D">
            <w:pPr>
              <w:pStyle w:val="ListParagraph"/>
              <w:numPr>
                <w:ilvl w:val="0"/>
                <w:numId w:val="9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cannot select a different crust or dressing.</w:t>
            </w:r>
          </w:p>
        </w:tc>
      </w:tr>
    </w:tbl>
    <w:p w14:paraId="7AC6C4E0" w14:textId="7C55FD11" w:rsidR="39B5D5B1" w:rsidRDefault="39B5D5B1" w:rsidP="39B5D5B1">
      <w:pPr>
        <w:spacing w:line="360" w:lineRule="auto"/>
      </w:pPr>
    </w:p>
    <w:tbl>
      <w:tblPr>
        <w:tblStyle w:val="TableGrid"/>
        <w:tblW w:w="0" w:type="auto"/>
        <w:tblLook w:val="06A0" w:firstRow="1" w:lastRow="0" w:firstColumn="1" w:lastColumn="0" w:noHBand="1" w:noVBand="1"/>
      </w:tblPr>
      <w:tblGrid>
        <w:gridCol w:w="2339"/>
        <w:gridCol w:w="7011"/>
      </w:tblGrid>
      <w:tr w:rsidR="39B5D5B1" w14:paraId="60F115CF" w14:textId="77777777" w:rsidTr="2A40C812">
        <w:trPr>
          <w:trHeight w:val="300"/>
        </w:trPr>
        <w:tc>
          <w:tcPr>
            <w:tcW w:w="2339" w:type="dxa"/>
          </w:tcPr>
          <w:p w14:paraId="362EF930"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1236BEED" w14:textId="5744E4DB"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Order Item Editing Save Button</w:t>
            </w:r>
          </w:p>
        </w:tc>
      </w:tr>
      <w:tr w:rsidR="39B5D5B1" w14:paraId="6CDCBB01" w14:textId="77777777" w:rsidTr="2A40C812">
        <w:trPr>
          <w:trHeight w:val="300"/>
        </w:trPr>
        <w:tc>
          <w:tcPr>
            <w:tcW w:w="2339" w:type="dxa"/>
          </w:tcPr>
          <w:p w14:paraId="11018818"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339AAFF1" w14:textId="32DC1132"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5029D8D4" w:rsidRPr="2A40C812">
              <w:rPr>
                <w:rFonts w:eastAsia="Times New Roman" w:cs="Times New Roman"/>
                <w:color w:val="000000" w:themeColor="text1"/>
                <w:sz w:val="24"/>
                <w:szCs w:val="24"/>
              </w:rPr>
              <w:t>1</w:t>
            </w:r>
            <w:r w:rsidR="475C75F9" w:rsidRPr="2A40C812">
              <w:rPr>
                <w:rFonts w:eastAsia="Times New Roman" w:cs="Times New Roman"/>
                <w:color w:val="000000" w:themeColor="text1"/>
                <w:sz w:val="24"/>
                <w:szCs w:val="24"/>
              </w:rPr>
              <w:t>7</w:t>
            </w:r>
          </w:p>
        </w:tc>
      </w:tr>
      <w:tr w:rsidR="39B5D5B1" w14:paraId="307C25C0" w14:textId="77777777" w:rsidTr="2A40C812">
        <w:trPr>
          <w:trHeight w:val="300"/>
        </w:trPr>
        <w:tc>
          <w:tcPr>
            <w:tcW w:w="2339" w:type="dxa"/>
          </w:tcPr>
          <w:p w14:paraId="51100930"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21EBCC1E" w14:textId="5C2FF878"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save button</w:t>
            </w:r>
          </w:p>
        </w:tc>
      </w:tr>
      <w:tr w:rsidR="39B5D5B1" w14:paraId="72141AE9" w14:textId="77777777" w:rsidTr="2A40C812">
        <w:trPr>
          <w:trHeight w:val="300"/>
        </w:trPr>
        <w:tc>
          <w:tcPr>
            <w:tcW w:w="2339" w:type="dxa"/>
          </w:tcPr>
          <w:p w14:paraId="6E4BBF0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0581A9CE" w14:textId="3CFB9A97"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There must be at least one item added to the cart. And the edit button must have been clicked.</w:t>
            </w:r>
          </w:p>
        </w:tc>
      </w:tr>
      <w:tr w:rsidR="39B5D5B1" w14:paraId="7195A8A4" w14:textId="77777777" w:rsidTr="2A40C812">
        <w:trPr>
          <w:trHeight w:val="300"/>
        </w:trPr>
        <w:tc>
          <w:tcPr>
            <w:tcW w:w="2339" w:type="dxa"/>
          </w:tcPr>
          <w:p w14:paraId="198D59CA"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Steps</w:t>
            </w:r>
          </w:p>
        </w:tc>
        <w:tc>
          <w:tcPr>
            <w:tcW w:w="7011" w:type="dxa"/>
          </w:tcPr>
          <w:p w14:paraId="319CFF5E" w14:textId="772B9585" w:rsidR="39B5D5B1" w:rsidRDefault="4EDA97B1" w:rsidP="00A85E3D">
            <w:pPr>
              <w:pStyle w:val="ListParagraph"/>
              <w:numPr>
                <w:ilvl w:val="0"/>
                <w:numId w:val="16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save button</w:t>
            </w:r>
          </w:p>
        </w:tc>
      </w:tr>
      <w:tr w:rsidR="39B5D5B1" w14:paraId="08CAC3F9" w14:textId="77777777" w:rsidTr="2A40C812">
        <w:trPr>
          <w:trHeight w:val="300"/>
        </w:trPr>
        <w:tc>
          <w:tcPr>
            <w:tcW w:w="2339" w:type="dxa"/>
          </w:tcPr>
          <w:p w14:paraId="5F26471D"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04B469DA" w14:textId="51D4426D"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order in the cart updates with the edits the user made for each respective field</w:t>
            </w:r>
          </w:p>
        </w:tc>
      </w:tr>
      <w:tr w:rsidR="39B5D5B1" w14:paraId="45F44338" w14:textId="77777777" w:rsidTr="2A40C812">
        <w:trPr>
          <w:trHeight w:val="300"/>
        </w:trPr>
        <w:tc>
          <w:tcPr>
            <w:tcW w:w="2339" w:type="dxa"/>
          </w:tcPr>
          <w:p w14:paraId="2A1492B4"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0BB5B838" w14:textId="33170D3D"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4CB658BE" w14:paraId="516349F9" w14:textId="77777777" w:rsidTr="2A40C812">
        <w:trPr>
          <w:trHeight w:val="300"/>
        </w:trPr>
        <w:tc>
          <w:tcPr>
            <w:tcW w:w="2339" w:type="dxa"/>
          </w:tcPr>
          <w:p w14:paraId="5D7A6412" w14:textId="21F2E84B" w:rsidR="112099E7" w:rsidRDefault="7013AA34"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5F97294A" w14:textId="0BB99455"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5C416272" w14:textId="07BC32C5" w:rsidR="4CB658BE" w:rsidRDefault="7F04313C"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201DC260" w14:textId="13CEC577" w:rsidR="4CB658BE" w:rsidRDefault="7F04313C" w:rsidP="00A85E3D">
            <w:pPr>
              <w:pStyle w:val="ListParagraph"/>
              <w:numPr>
                <w:ilvl w:val="0"/>
                <w:numId w:val="9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updated part of the order saves to the item selected.</w:t>
            </w:r>
          </w:p>
          <w:p w14:paraId="1D5D4589" w14:textId="4908354D" w:rsidR="4CB658BE" w:rsidRDefault="7F04313C"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67F01F7E" w14:textId="69C1582E" w:rsidR="4CB658BE" w:rsidRDefault="7F04313C" w:rsidP="00A85E3D">
            <w:pPr>
              <w:pStyle w:val="ListParagraph"/>
              <w:numPr>
                <w:ilvl w:val="0"/>
                <w:numId w:val="9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button does nothing.</w:t>
            </w:r>
          </w:p>
          <w:p w14:paraId="12CF70FE" w14:textId="000872F7" w:rsidR="4CB658BE" w:rsidRDefault="7F04313C" w:rsidP="00A85E3D">
            <w:pPr>
              <w:pStyle w:val="ListParagraph"/>
              <w:numPr>
                <w:ilvl w:val="0"/>
                <w:numId w:val="9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item is not updated with the latest information.</w:t>
            </w:r>
          </w:p>
        </w:tc>
      </w:tr>
    </w:tbl>
    <w:p w14:paraId="0C699721" w14:textId="4068CDE0" w:rsidR="39B5D5B1" w:rsidRDefault="39B5D5B1" w:rsidP="39B5D5B1">
      <w:pPr>
        <w:spacing w:line="360" w:lineRule="auto"/>
      </w:pPr>
    </w:p>
    <w:tbl>
      <w:tblPr>
        <w:tblStyle w:val="TableGrid"/>
        <w:tblW w:w="0" w:type="auto"/>
        <w:tblLook w:val="06A0" w:firstRow="1" w:lastRow="0" w:firstColumn="1" w:lastColumn="0" w:noHBand="1" w:noVBand="1"/>
      </w:tblPr>
      <w:tblGrid>
        <w:gridCol w:w="2339"/>
        <w:gridCol w:w="7011"/>
      </w:tblGrid>
      <w:tr w:rsidR="39B5D5B1" w14:paraId="65D50254" w14:textId="77777777" w:rsidTr="2A40C812">
        <w:trPr>
          <w:trHeight w:val="300"/>
        </w:trPr>
        <w:tc>
          <w:tcPr>
            <w:tcW w:w="2339" w:type="dxa"/>
          </w:tcPr>
          <w:p w14:paraId="7C1C29F7"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791E06D8" w14:textId="1E50C6A3"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Order Item Editing Cancel Button</w:t>
            </w:r>
          </w:p>
        </w:tc>
      </w:tr>
      <w:tr w:rsidR="39B5D5B1" w14:paraId="41653459" w14:textId="77777777" w:rsidTr="2A40C812">
        <w:trPr>
          <w:trHeight w:val="300"/>
        </w:trPr>
        <w:tc>
          <w:tcPr>
            <w:tcW w:w="2339" w:type="dxa"/>
          </w:tcPr>
          <w:p w14:paraId="3D3EBEF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34320FE7" w14:textId="47256A5E"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1E2FA1B1" w:rsidRPr="2A40C812">
              <w:rPr>
                <w:rFonts w:eastAsia="Times New Roman" w:cs="Times New Roman"/>
                <w:color w:val="000000" w:themeColor="text1"/>
                <w:sz w:val="24"/>
                <w:szCs w:val="24"/>
              </w:rPr>
              <w:t>1</w:t>
            </w:r>
            <w:r w:rsidR="4FEE4987" w:rsidRPr="2A40C812">
              <w:rPr>
                <w:rFonts w:eastAsia="Times New Roman" w:cs="Times New Roman"/>
                <w:color w:val="000000" w:themeColor="text1"/>
                <w:sz w:val="24"/>
                <w:szCs w:val="24"/>
              </w:rPr>
              <w:t>8</w:t>
            </w:r>
          </w:p>
        </w:tc>
      </w:tr>
      <w:tr w:rsidR="39B5D5B1" w14:paraId="3750A465" w14:textId="77777777" w:rsidTr="2A40C812">
        <w:trPr>
          <w:trHeight w:val="300"/>
        </w:trPr>
        <w:tc>
          <w:tcPr>
            <w:tcW w:w="2339" w:type="dxa"/>
          </w:tcPr>
          <w:p w14:paraId="65439158"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25AE4188" w14:textId="0BEEA26F"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cancel button to exit the item editing state</w:t>
            </w:r>
          </w:p>
        </w:tc>
      </w:tr>
      <w:tr w:rsidR="39B5D5B1" w14:paraId="2DA914B6" w14:textId="77777777" w:rsidTr="2A40C812">
        <w:trPr>
          <w:trHeight w:val="300"/>
        </w:trPr>
        <w:tc>
          <w:tcPr>
            <w:tcW w:w="2339" w:type="dxa"/>
          </w:tcPr>
          <w:p w14:paraId="07610761"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2B88B5FC" w14:textId="60DF52AF"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There must be at least one item added to the cart and the user should have clicked the edit button to be in the item edit state.</w:t>
            </w:r>
          </w:p>
        </w:tc>
      </w:tr>
      <w:tr w:rsidR="39B5D5B1" w14:paraId="260B63EE" w14:textId="77777777" w:rsidTr="2A40C812">
        <w:trPr>
          <w:trHeight w:val="300"/>
        </w:trPr>
        <w:tc>
          <w:tcPr>
            <w:tcW w:w="2339" w:type="dxa"/>
          </w:tcPr>
          <w:p w14:paraId="63B20291"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0E6023C9" w14:textId="3A3B1C2A" w:rsidR="39B5D5B1" w:rsidRDefault="4EDA97B1" w:rsidP="00A85E3D">
            <w:pPr>
              <w:pStyle w:val="ListParagraph"/>
              <w:numPr>
                <w:ilvl w:val="0"/>
                <w:numId w:val="16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cancel button</w:t>
            </w:r>
          </w:p>
        </w:tc>
      </w:tr>
      <w:tr w:rsidR="39B5D5B1" w14:paraId="5FC7A206" w14:textId="77777777" w:rsidTr="2A40C812">
        <w:trPr>
          <w:trHeight w:val="300"/>
        </w:trPr>
        <w:tc>
          <w:tcPr>
            <w:tcW w:w="2339" w:type="dxa"/>
          </w:tcPr>
          <w:p w14:paraId="0C27FBDE"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44E1905F" w14:textId="6C8F7F78"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Input fields are removed, and any changes made are not saved.</w:t>
            </w:r>
          </w:p>
        </w:tc>
      </w:tr>
      <w:tr w:rsidR="39B5D5B1" w14:paraId="085FC003" w14:textId="77777777" w:rsidTr="2A40C812">
        <w:trPr>
          <w:trHeight w:val="300"/>
        </w:trPr>
        <w:tc>
          <w:tcPr>
            <w:tcW w:w="2339" w:type="dxa"/>
          </w:tcPr>
          <w:p w14:paraId="4BA93D88"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48E4542F" w14:textId="33170D3D"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5645A482" w14:paraId="6843672A" w14:textId="77777777" w:rsidTr="2A40C812">
        <w:trPr>
          <w:trHeight w:val="300"/>
        </w:trPr>
        <w:tc>
          <w:tcPr>
            <w:tcW w:w="2339" w:type="dxa"/>
          </w:tcPr>
          <w:p w14:paraId="4789AB43" w14:textId="21F2E84B" w:rsidR="0594F7E7" w:rsidRDefault="0AC9F3DF"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6F1593EA" w14:textId="0C85AA67" w:rsidR="4CB658BE" w:rsidRDefault="4CB658BE" w:rsidP="4CB658BE">
            <w:pPr>
              <w:spacing w:line="360" w:lineRule="auto"/>
              <w:rPr>
                <w:rFonts w:eastAsia="Times New Roman" w:cs="Times New Roman"/>
                <w:b/>
                <w:bCs/>
                <w:color w:val="000000" w:themeColor="text1"/>
                <w:sz w:val="24"/>
                <w:szCs w:val="24"/>
              </w:rPr>
            </w:pPr>
          </w:p>
          <w:p w14:paraId="1D9EF80D" w14:textId="7A4DE104" w:rsidR="5645A482" w:rsidRDefault="5645A482" w:rsidP="5645A482">
            <w:pPr>
              <w:spacing w:line="360" w:lineRule="auto"/>
              <w:rPr>
                <w:rFonts w:eastAsia="Times New Roman" w:cs="Times New Roman"/>
                <w:b/>
                <w:bCs/>
                <w:color w:val="000000" w:themeColor="text1"/>
                <w:sz w:val="24"/>
                <w:szCs w:val="24"/>
              </w:rPr>
            </w:pPr>
          </w:p>
        </w:tc>
        <w:tc>
          <w:tcPr>
            <w:tcW w:w="7011" w:type="dxa"/>
          </w:tcPr>
          <w:p w14:paraId="3780F096" w14:textId="0D42FB96" w:rsidR="5645A482" w:rsidRDefault="324CA6AB"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2B7B1538" w14:textId="72F8CA4D" w:rsidR="5645A482" w:rsidRDefault="324CA6AB" w:rsidP="00A85E3D">
            <w:pPr>
              <w:pStyle w:val="ListParagraph"/>
              <w:numPr>
                <w:ilvl w:val="0"/>
                <w:numId w:val="9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item is not updated with the latest information.</w:t>
            </w:r>
          </w:p>
          <w:p w14:paraId="20CC1FC2" w14:textId="114C731E" w:rsidR="5645A482" w:rsidRDefault="324CA6AB"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32D261AF" w14:textId="0C97D368" w:rsidR="5645A482" w:rsidRDefault="324CA6AB" w:rsidP="00A85E3D">
            <w:pPr>
              <w:pStyle w:val="ListParagraph"/>
              <w:numPr>
                <w:ilvl w:val="0"/>
                <w:numId w:val="9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button does nothing.</w:t>
            </w:r>
          </w:p>
          <w:p w14:paraId="261AC516" w14:textId="42EE0253" w:rsidR="5645A482" w:rsidRDefault="324CA6AB" w:rsidP="00A85E3D">
            <w:pPr>
              <w:pStyle w:val="ListParagraph"/>
              <w:numPr>
                <w:ilvl w:val="0"/>
                <w:numId w:val="9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button will still update the item information. </w:t>
            </w:r>
          </w:p>
        </w:tc>
      </w:tr>
    </w:tbl>
    <w:p w14:paraId="03A7E866" w14:textId="2D24B313" w:rsidR="39B5D5B1" w:rsidRDefault="39B5D5B1"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9"/>
        <w:gridCol w:w="7011"/>
      </w:tblGrid>
      <w:tr w:rsidR="39B5D5B1" w14:paraId="31F80E0D" w14:textId="77777777" w:rsidTr="2A40C812">
        <w:trPr>
          <w:trHeight w:val="300"/>
        </w:trPr>
        <w:tc>
          <w:tcPr>
            <w:tcW w:w="2339" w:type="dxa"/>
          </w:tcPr>
          <w:p w14:paraId="5073DB6B"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1719043B" w14:textId="54429F86" w:rsidR="39B5D5B1" w:rsidRDefault="4EDA97B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Place Order Button </w:t>
            </w:r>
            <w:r w:rsidR="6852123F" w:rsidRPr="2A40C812">
              <w:rPr>
                <w:rFonts w:eastAsia="Times New Roman" w:cs="Times New Roman"/>
                <w:color w:val="000000" w:themeColor="text1"/>
                <w:sz w:val="24"/>
                <w:szCs w:val="24"/>
              </w:rPr>
              <w:t>with</w:t>
            </w:r>
            <w:r w:rsidRPr="2A40C812">
              <w:rPr>
                <w:rFonts w:eastAsia="Times New Roman" w:cs="Times New Roman"/>
                <w:color w:val="000000" w:themeColor="text1"/>
                <w:sz w:val="24"/>
                <w:szCs w:val="24"/>
              </w:rPr>
              <w:t xml:space="preserve"> Empty Cart</w:t>
            </w:r>
          </w:p>
        </w:tc>
      </w:tr>
      <w:tr w:rsidR="39B5D5B1" w14:paraId="4FAF6621" w14:textId="77777777" w:rsidTr="2A40C812">
        <w:trPr>
          <w:trHeight w:val="300"/>
        </w:trPr>
        <w:tc>
          <w:tcPr>
            <w:tcW w:w="2339" w:type="dxa"/>
          </w:tcPr>
          <w:p w14:paraId="77C8AE71"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3F26C259" w14:textId="419D6A0F"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651E724C" w:rsidRPr="2A40C812">
              <w:rPr>
                <w:rFonts w:eastAsia="Times New Roman" w:cs="Times New Roman"/>
                <w:color w:val="000000" w:themeColor="text1"/>
                <w:sz w:val="24"/>
                <w:szCs w:val="24"/>
              </w:rPr>
              <w:t>19</w:t>
            </w:r>
          </w:p>
        </w:tc>
      </w:tr>
      <w:tr w:rsidR="39B5D5B1" w14:paraId="000D1747" w14:textId="77777777" w:rsidTr="2A40C812">
        <w:trPr>
          <w:trHeight w:val="300"/>
        </w:trPr>
        <w:tc>
          <w:tcPr>
            <w:tcW w:w="2339" w:type="dxa"/>
          </w:tcPr>
          <w:p w14:paraId="4540CAF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4F7E1AE3" w14:textId="3743ECBF"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place order button with no items in the cart.</w:t>
            </w:r>
          </w:p>
        </w:tc>
      </w:tr>
      <w:tr w:rsidR="39B5D5B1" w14:paraId="395970B8" w14:textId="77777777" w:rsidTr="2A40C812">
        <w:trPr>
          <w:trHeight w:val="300"/>
        </w:trPr>
        <w:tc>
          <w:tcPr>
            <w:tcW w:w="2339" w:type="dxa"/>
          </w:tcPr>
          <w:p w14:paraId="5300A936"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462D1A87" w14:textId="5B2FC032"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39B5D5B1" w14:paraId="19256BF3" w14:textId="77777777" w:rsidTr="2A40C812">
        <w:trPr>
          <w:trHeight w:val="300"/>
        </w:trPr>
        <w:tc>
          <w:tcPr>
            <w:tcW w:w="2339" w:type="dxa"/>
          </w:tcPr>
          <w:p w14:paraId="6634E04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30F7CE4E" w14:textId="18C57657" w:rsidR="39B5D5B1" w:rsidRDefault="4EDA97B1" w:rsidP="00A85E3D">
            <w:pPr>
              <w:pStyle w:val="ListParagraph"/>
              <w:numPr>
                <w:ilvl w:val="0"/>
                <w:numId w:val="16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clicks on </w:t>
            </w:r>
            <w:r w:rsidR="189B2C8F" w:rsidRPr="2A40C812">
              <w:rPr>
                <w:rFonts w:eastAsia="Times New Roman" w:cs="Times New Roman"/>
                <w:color w:val="000000" w:themeColor="text1"/>
                <w:sz w:val="24"/>
                <w:szCs w:val="24"/>
              </w:rPr>
              <w:t>the place</w:t>
            </w:r>
            <w:r w:rsidRPr="2A40C812">
              <w:rPr>
                <w:rFonts w:eastAsia="Times New Roman" w:cs="Times New Roman"/>
                <w:color w:val="000000" w:themeColor="text1"/>
                <w:sz w:val="24"/>
                <w:szCs w:val="24"/>
              </w:rPr>
              <w:t xml:space="preserve"> order button.</w:t>
            </w:r>
          </w:p>
        </w:tc>
      </w:tr>
      <w:tr w:rsidR="39B5D5B1" w14:paraId="0CA64D74" w14:textId="77777777" w:rsidTr="2A40C812">
        <w:trPr>
          <w:trHeight w:val="300"/>
        </w:trPr>
        <w:tc>
          <w:tcPr>
            <w:tcW w:w="2339" w:type="dxa"/>
          </w:tcPr>
          <w:p w14:paraId="5430B326"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11" w:type="dxa"/>
          </w:tcPr>
          <w:p w14:paraId="1213C4EF" w14:textId="202310FC"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 gets a message that they must add an item in the cart before placing an order.</w:t>
            </w:r>
          </w:p>
        </w:tc>
      </w:tr>
      <w:tr w:rsidR="39B5D5B1" w14:paraId="11D37AE0" w14:textId="77777777" w:rsidTr="2A40C812">
        <w:trPr>
          <w:trHeight w:val="300"/>
        </w:trPr>
        <w:tc>
          <w:tcPr>
            <w:tcW w:w="2339" w:type="dxa"/>
          </w:tcPr>
          <w:p w14:paraId="4066F96D"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5894FF8C" w14:textId="08FA4F76"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5645A482" w14:paraId="4466F189" w14:textId="77777777" w:rsidTr="2A40C812">
        <w:trPr>
          <w:trHeight w:val="300"/>
        </w:trPr>
        <w:tc>
          <w:tcPr>
            <w:tcW w:w="2339" w:type="dxa"/>
          </w:tcPr>
          <w:p w14:paraId="251C462D" w14:textId="21F2E84B" w:rsidR="4C4558DC" w:rsidRDefault="6663B331"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5C0D6C17" w14:textId="61D49133" w:rsidR="4CB658BE" w:rsidRDefault="4CB658BE" w:rsidP="4CB658BE">
            <w:pPr>
              <w:spacing w:line="360" w:lineRule="auto"/>
              <w:rPr>
                <w:rFonts w:eastAsia="Times New Roman" w:cs="Times New Roman"/>
                <w:b/>
                <w:bCs/>
                <w:color w:val="000000" w:themeColor="text1"/>
                <w:sz w:val="24"/>
                <w:szCs w:val="24"/>
              </w:rPr>
            </w:pPr>
          </w:p>
          <w:p w14:paraId="4B91E7A4" w14:textId="046CA943" w:rsidR="5645A482" w:rsidRDefault="5645A482" w:rsidP="5645A482">
            <w:pPr>
              <w:spacing w:line="360" w:lineRule="auto"/>
              <w:rPr>
                <w:rFonts w:eastAsia="Times New Roman" w:cs="Times New Roman"/>
                <w:b/>
                <w:bCs/>
                <w:color w:val="000000" w:themeColor="text1"/>
                <w:sz w:val="24"/>
                <w:szCs w:val="24"/>
              </w:rPr>
            </w:pPr>
          </w:p>
        </w:tc>
        <w:tc>
          <w:tcPr>
            <w:tcW w:w="7011" w:type="dxa"/>
          </w:tcPr>
          <w:p w14:paraId="5A51C22D" w14:textId="33551A0F" w:rsidR="5645A482" w:rsidRDefault="37843988"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6F9F6BDC" w14:textId="134D7D94" w:rsidR="5645A482" w:rsidRDefault="37843988" w:rsidP="00A85E3D">
            <w:pPr>
              <w:pStyle w:val="ListParagraph"/>
              <w:numPr>
                <w:ilvl w:val="0"/>
                <w:numId w:val="8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gets an error saying the need to enter an item to order.</w:t>
            </w:r>
          </w:p>
          <w:p w14:paraId="51B926C1" w14:textId="7C991498" w:rsidR="5645A482" w:rsidRDefault="37843988"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784D98AC" w14:textId="07E1C565" w:rsidR="5645A482" w:rsidRDefault="0C366969" w:rsidP="00A85E3D">
            <w:pPr>
              <w:pStyle w:val="ListParagraph"/>
              <w:numPr>
                <w:ilvl w:val="0"/>
                <w:numId w:val="88"/>
              </w:numPr>
              <w:spacing w:line="360" w:lineRule="auto"/>
              <w:rPr>
                <w:rFonts w:eastAsia="Times New Roman" w:cs="Times New Roman"/>
                <w:color w:val="000000" w:themeColor="text1"/>
                <w:sz w:val="24"/>
                <w:szCs w:val="24"/>
              </w:rPr>
            </w:pPr>
            <w:proofErr w:type="spellStart"/>
            <w:r w:rsidRPr="2A40C812">
              <w:rPr>
                <w:rFonts w:eastAsia="Times New Roman" w:cs="Times New Roman"/>
                <w:color w:val="000000" w:themeColor="text1"/>
                <w:sz w:val="24"/>
                <w:szCs w:val="24"/>
              </w:rPr>
              <w:t>Let’s</w:t>
            </w:r>
            <w:proofErr w:type="spellEnd"/>
            <w:r w:rsidR="37843988" w:rsidRPr="2A40C812">
              <w:rPr>
                <w:rFonts w:eastAsia="Times New Roman" w:cs="Times New Roman"/>
                <w:color w:val="000000" w:themeColor="text1"/>
                <w:sz w:val="24"/>
                <w:szCs w:val="24"/>
              </w:rPr>
              <w:t xml:space="preserve"> the user place the order with no items.</w:t>
            </w:r>
          </w:p>
          <w:p w14:paraId="04DF05FF" w14:textId="33CDBC90" w:rsidR="5645A482" w:rsidRDefault="06889AFC" w:rsidP="00A85E3D">
            <w:pPr>
              <w:pStyle w:val="ListParagraph"/>
              <w:numPr>
                <w:ilvl w:val="0"/>
                <w:numId w:val="8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Nothing happens up clicking the button.</w:t>
            </w:r>
          </w:p>
        </w:tc>
      </w:tr>
    </w:tbl>
    <w:p w14:paraId="12024CB9" w14:textId="07237037" w:rsidR="39B5D5B1" w:rsidRDefault="39B5D5B1"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9"/>
        <w:gridCol w:w="7011"/>
      </w:tblGrid>
      <w:tr w:rsidR="39B5D5B1" w14:paraId="2D98CBF4" w14:textId="77777777" w:rsidTr="2A40C812">
        <w:trPr>
          <w:trHeight w:val="300"/>
        </w:trPr>
        <w:tc>
          <w:tcPr>
            <w:tcW w:w="2339" w:type="dxa"/>
          </w:tcPr>
          <w:p w14:paraId="16FC6A01"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1476897C" w14:textId="1FFCEDDF"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Place Order Button With</w:t>
            </w:r>
            <w:r w:rsidR="48203B84" w:rsidRPr="2A40C812">
              <w:rPr>
                <w:rFonts w:eastAsia="Times New Roman" w:cs="Times New Roman"/>
                <w:color w:val="000000" w:themeColor="text1"/>
                <w:sz w:val="24"/>
                <w:szCs w:val="24"/>
              </w:rPr>
              <w:t>out Being Logged In</w:t>
            </w:r>
          </w:p>
        </w:tc>
      </w:tr>
      <w:tr w:rsidR="39B5D5B1" w14:paraId="2E0D80CF" w14:textId="77777777" w:rsidTr="2A40C812">
        <w:trPr>
          <w:trHeight w:val="300"/>
        </w:trPr>
        <w:tc>
          <w:tcPr>
            <w:tcW w:w="2339" w:type="dxa"/>
          </w:tcPr>
          <w:p w14:paraId="171BB141"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0CFCF047" w14:textId="419D6A0F"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TC-19</w:t>
            </w:r>
          </w:p>
        </w:tc>
      </w:tr>
      <w:tr w:rsidR="39B5D5B1" w14:paraId="737819AB" w14:textId="77777777" w:rsidTr="2A40C812">
        <w:trPr>
          <w:trHeight w:val="300"/>
        </w:trPr>
        <w:tc>
          <w:tcPr>
            <w:tcW w:w="2339" w:type="dxa"/>
          </w:tcPr>
          <w:p w14:paraId="165C806D"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5222EAE2" w14:textId="5FE31FD0"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place order button with</w:t>
            </w:r>
            <w:r w:rsidR="4DCE8180" w:rsidRPr="2A40C812">
              <w:rPr>
                <w:rFonts w:eastAsia="Times New Roman" w:cs="Times New Roman"/>
                <w:color w:val="000000" w:themeColor="text1"/>
                <w:sz w:val="24"/>
                <w:szCs w:val="24"/>
              </w:rPr>
              <w:t>out being logged in.</w:t>
            </w:r>
          </w:p>
        </w:tc>
      </w:tr>
      <w:tr w:rsidR="39B5D5B1" w14:paraId="075AAB16" w14:textId="77777777" w:rsidTr="2A40C812">
        <w:trPr>
          <w:trHeight w:val="300"/>
        </w:trPr>
        <w:tc>
          <w:tcPr>
            <w:tcW w:w="2339" w:type="dxa"/>
          </w:tcPr>
          <w:p w14:paraId="7218FA9F"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63A0A461" w14:textId="35418B8C" w:rsidR="6BFA4C6F" w:rsidRDefault="08812598"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 must not be logged in.</w:t>
            </w:r>
          </w:p>
        </w:tc>
      </w:tr>
      <w:tr w:rsidR="39B5D5B1" w14:paraId="471A47D4" w14:textId="77777777" w:rsidTr="2A40C812">
        <w:trPr>
          <w:trHeight w:val="300"/>
        </w:trPr>
        <w:tc>
          <w:tcPr>
            <w:tcW w:w="2339" w:type="dxa"/>
          </w:tcPr>
          <w:p w14:paraId="644A7FC7"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714E3711" w14:textId="592C56CC" w:rsidR="39B5D5B1" w:rsidRDefault="4EDA97B1" w:rsidP="00A85E3D">
            <w:pPr>
              <w:pStyle w:val="ListParagraph"/>
              <w:numPr>
                <w:ilvl w:val="0"/>
                <w:numId w:val="12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clicks on </w:t>
            </w:r>
            <w:r w:rsidR="3B3E4970" w:rsidRPr="2A40C812">
              <w:rPr>
                <w:rFonts w:eastAsia="Times New Roman" w:cs="Times New Roman"/>
                <w:color w:val="000000" w:themeColor="text1"/>
                <w:sz w:val="24"/>
                <w:szCs w:val="24"/>
              </w:rPr>
              <w:t>the place</w:t>
            </w:r>
            <w:r w:rsidRPr="2A40C812">
              <w:rPr>
                <w:rFonts w:eastAsia="Times New Roman" w:cs="Times New Roman"/>
                <w:color w:val="000000" w:themeColor="text1"/>
                <w:sz w:val="24"/>
                <w:szCs w:val="24"/>
              </w:rPr>
              <w:t xml:space="preserve"> order button.</w:t>
            </w:r>
          </w:p>
        </w:tc>
      </w:tr>
      <w:tr w:rsidR="39B5D5B1" w14:paraId="08C9A47A" w14:textId="77777777" w:rsidTr="2A40C812">
        <w:trPr>
          <w:trHeight w:val="300"/>
        </w:trPr>
        <w:tc>
          <w:tcPr>
            <w:tcW w:w="2339" w:type="dxa"/>
          </w:tcPr>
          <w:p w14:paraId="19AFB94C"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7FFCD022" w14:textId="03203659" w:rsidR="39B5D5B1" w:rsidRDefault="4EDA97B1"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user </w:t>
            </w:r>
            <w:r w:rsidR="3C9473A8" w:rsidRPr="2A40C812">
              <w:rPr>
                <w:rFonts w:eastAsia="Times New Roman" w:cs="Times New Roman"/>
                <w:color w:val="000000" w:themeColor="text1"/>
                <w:sz w:val="24"/>
                <w:szCs w:val="24"/>
              </w:rPr>
              <w:t>is redirected to the log in page to log in before placing an order.</w:t>
            </w:r>
          </w:p>
        </w:tc>
      </w:tr>
      <w:tr w:rsidR="39B5D5B1" w14:paraId="65C0C07F" w14:textId="77777777" w:rsidTr="2A40C812">
        <w:trPr>
          <w:trHeight w:val="300"/>
        </w:trPr>
        <w:tc>
          <w:tcPr>
            <w:tcW w:w="2339" w:type="dxa"/>
          </w:tcPr>
          <w:p w14:paraId="30151368"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2D1DD535" w14:textId="08FA4F76"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56D91F62" w14:textId="77777777" w:rsidTr="2A40C812">
        <w:trPr>
          <w:trHeight w:val="300"/>
        </w:trPr>
        <w:tc>
          <w:tcPr>
            <w:tcW w:w="2339" w:type="dxa"/>
          </w:tcPr>
          <w:p w14:paraId="4B2D2874" w14:textId="21F2E84B" w:rsidR="1D5EDFD1" w:rsidRDefault="21DB2395"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1EF64E50" w14:textId="02A28D0C"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34134B4E" w14:textId="2349A524" w:rsidR="4CB658BE" w:rsidRDefault="53C58ECD"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67404893" w14:textId="2CB3483E" w:rsidR="4CB658BE" w:rsidRDefault="53C58ECD" w:rsidP="00A85E3D">
            <w:pPr>
              <w:pStyle w:val="ListParagraph"/>
              <w:numPr>
                <w:ilvl w:val="0"/>
                <w:numId w:val="8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is </w:t>
            </w:r>
            <w:r w:rsidR="2A54683A" w:rsidRPr="2A40C812">
              <w:rPr>
                <w:rFonts w:eastAsia="Times New Roman" w:cs="Times New Roman"/>
                <w:color w:val="000000" w:themeColor="text1"/>
                <w:sz w:val="24"/>
                <w:szCs w:val="24"/>
              </w:rPr>
              <w:t>redirected to the log in page.</w:t>
            </w:r>
          </w:p>
          <w:p w14:paraId="72896779" w14:textId="72A7B181" w:rsidR="4CB658BE" w:rsidRDefault="2A54683A"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49D81D25" w14:textId="18551B22" w:rsidR="4CB658BE" w:rsidRDefault="2A54683A" w:rsidP="00A85E3D">
            <w:pPr>
              <w:pStyle w:val="ListParagraph"/>
              <w:numPr>
                <w:ilvl w:val="0"/>
                <w:numId w:val="8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 the user to place the order without being logged in.</w:t>
            </w:r>
          </w:p>
          <w:p w14:paraId="09D5A58D" w14:textId="6E2BF868" w:rsidR="4CB658BE" w:rsidRDefault="2A54683A" w:rsidP="00A85E3D">
            <w:pPr>
              <w:pStyle w:val="ListParagraph"/>
              <w:numPr>
                <w:ilvl w:val="0"/>
                <w:numId w:val="8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Nothing happens upon pressing the button. </w:t>
            </w:r>
          </w:p>
        </w:tc>
      </w:tr>
    </w:tbl>
    <w:p w14:paraId="6AC252C5" w14:textId="629B3DF4" w:rsidR="39B5D5B1" w:rsidRDefault="39B5D5B1" w:rsidP="2A40C812">
      <w:pPr>
        <w:spacing w:line="360" w:lineRule="auto"/>
        <w:rPr>
          <w:rFonts w:eastAsia="Times New Roman" w:cs="Times New Roman"/>
          <w:b/>
          <w:bCs/>
          <w:color w:val="000000" w:themeColor="text1"/>
        </w:rPr>
      </w:pPr>
    </w:p>
    <w:p w14:paraId="33F3C674" w14:textId="629B3DF4" w:rsidR="13F857F3" w:rsidRPr="003702F7" w:rsidRDefault="3833B076" w:rsidP="2A40C812">
      <w:pPr>
        <w:pStyle w:val="Heading3"/>
        <w:rPr>
          <w:rFonts w:ascii="Times New Roman" w:eastAsia="Times New Roman" w:hAnsi="Times New Roman" w:cs="Times New Roman"/>
          <w:b/>
          <w:bCs/>
          <w:color w:val="auto"/>
        </w:rPr>
      </w:pPr>
      <w:bookmarkStart w:id="74" w:name="_Toc152077609"/>
      <w:r w:rsidRPr="2A40C812">
        <w:rPr>
          <w:rFonts w:ascii="Times New Roman" w:hAnsi="Times New Roman" w:cs="Times New Roman"/>
          <w:b/>
          <w:bCs/>
          <w:color w:val="auto"/>
        </w:rPr>
        <w:t>5.1.6 Manage Employee Page Unit Test Cases</w:t>
      </w:r>
      <w:bookmarkEnd w:id="74"/>
    </w:p>
    <w:tbl>
      <w:tblPr>
        <w:tblStyle w:val="TableGrid"/>
        <w:tblW w:w="0" w:type="auto"/>
        <w:tblLook w:val="06A0" w:firstRow="1" w:lastRow="0" w:firstColumn="1" w:lastColumn="0" w:noHBand="1" w:noVBand="1"/>
      </w:tblPr>
      <w:tblGrid>
        <w:gridCol w:w="2338"/>
        <w:gridCol w:w="7012"/>
      </w:tblGrid>
      <w:tr w:rsidR="07FBE992" w14:paraId="6B17A53B" w14:textId="77777777" w:rsidTr="2A40C812">
        <w:trPr>
          <w:trHeight w:val="300"/>
        </w:trPr>
        <w:tc>
          <w:tcPr>
            <w:tcW w:w="2338" w:type="dxa"/>
          </w:tcPr>
          <w:p w14:paraId="0B42896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27363A0C" w14:textId="347ADFD6"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Employee Delete</w:t>
            </w:r>
          </w:p>
        </w:tc>
      </w:tr>
      <w:tr w:rsidR="07FBE992" w14:paraId="78BCFCE4" w14:textId="77777777" w:rsidTr="2A40C812">
        <w:trPr>
          <w:trHeight w:val="300"/>
        </w:trPr>
        <w:tc>
          <w:tcPr>
            <w:tcW w:w="2338" w:type="dxa"/>
          </w:tcPr>
          <w:p w14:paraId="2F6835E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3A561EEA" w14:textId="1C7074BC"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5CD2456B" w:rsidRPr="2A40C812">
              <w:rPr>
                <w:rFonts w:eastAsia="Times New Roman" w:cs="Times New Roman"/>
                <w:color w:val="000000" w:themeColor="text1"/>
                <w:sz w:val="24"/>
                <w:szCs w:val="24"/>
              </w:rPr>
              <w:t>20</w:t>
            </w:r>
          </w:p>
        </w:tc>
      </w:tr>
      <w:tr w:rsidR="07FBE992" w14:paraId="7B63783E" w14:textId="77777777" w:rsidTr="2A40C812">
        <w:trPr>
          <w:trHeight w:val="300"/>
        </w:trPr>
        <w:tc>
          <w:tcPr>
            <w:tcW w:w="2338" w:type="dxa"/>
          </w:tcPr>
          <w:p w14:paraId="31689EE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7F88386A" w14:textId="4C91254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is designed to verify that an admin user can successfully delete an employee from the database. It checks the functionality of the delete operation and the system's response to a successful or failed deletion.</w:t>
            </w:r>
          </w:p>
        </w:tc>
      </w:tr>
      <w:tr w:rsidR="07FBE992" w14:paraId="7FA877E5" w14:textId="77777777" w:rsidTr="2A40C812">
        <w:trPr>
          <w:trHeight w:val="300"/>
        </w:trPr>
        <w:tc>
          <w:tcPr>
            <w:tcW w:w="2338" w:type="dxa"/>
          </w:tcPr>
          <w:p w14:paraId="109F9C0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Pre-Condition</w:t>
            </w:r>
          </w:p>
        </w:tc>
        <w:tc>
          <w:tcPr>
            <w:tcW w:w="7012" w:type="dxa"/>
          </w:tcPr>
          <w:p w14:paraId="0CDC757B" w14:textId="190C740C" w:rsidR="07FBE992" w:rsidRDefault="7694DCC1" w:rsidP="00A85E3D">
            <w:pPr>
              <w:pStyle w:val="ListParagraph"/>
              <w:numPr>
                <w:ilvl w:val="0"/>
                <w:numId w:val="1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tester is logged in as an admin user. </w:t>
            </w:r>
          </w:p>
          <w:p w14:paraId="10FBAC84" w14:textId="41A44787" w:rsidR="482E2D34" w:rsidRDefault="2C507E4A" w:rsidP="1573713E">
            <w:pPr>
              <w:pStyle w:val="ListParagraph"/>
              <w:numPr>
                <w:ilvl w:val="0"/>
                <w:numId w:val="1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tester is on the “Manage Employees” page.</w:t>
            </w:r>
          </w:p>
          <w:p w14:paraId="6F402A16" w14:textId="1CDD5141" w:rsidR="07FBE992" w:rsidRDefault="7694DCC1" w:rsidP="00A85E3D">
            <w:pPr>
              <w:pStyle w:val="ListParagraph"/>
              <w:numPr>
                <w:ilvl w:val="0"/>
                <w:numId w:val="1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There are employee records available for deletion.</w:t>
            </w:r>
          </w:p>
        </w:tc>
      </w:tr>
      <w:tr w:rsidR="07FBE992" w14:paraId="25476A9F" w14:textId="77777777" w:rsidTr="2A40C812">
        <w:trPr>
          <w:trHeight w:val="300"/>
        </w:trPr>
        <w:tc>
          <w:tcPr>
            <w:tcW w:w="2338" w:type="dxa"/>
          </w:tcPr>
          <w:p w14:paraId="0893604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7D9B452B" w14:textId="1D9D5FDD" w:rsidR="07FBE992" w:rsidRDefault="1FDE93F9" w:rsidP="00A85E3D">
            <w:pPr>
              <w:pStyle w:val="ListParagraph"/>
              <w:numPr>
                <w:ilvl w:val="0"/>
                <w:numId w:val="1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any employee </w:t>
            </w:r>
            <w:proofErr w:type="spellStart"/>
            <w:proofErr w:type="gramStart"/>
            <w:r w:rsidRPr="2A40C812">
              <w:rPr>
                <w:rFonts w:eastAsia="Times New Roman" w:cs="Times New Roman"/>
                <w:color w:val="000000" w:themeColor="text1"/>
                <w:sz w:val="24"/>
                <w:szCs w:val="24"/>
              </w:rPr>
              <w:t>firstname</w:t>
            </w:r>
            <w:proofErr w:type="spellEnd"/>
            <w:r w:rsidRPr="2A40C812">
              <w:rPr>
                <w:rFonts w:eastAsia="Times New Roman" w:cs="Times New Roman"/>
                <w:color w:val="000000" w:themeColor="text1"/>
                <w:sz w:val="24"/>
                <w:szCs w:val="24"/>
              </w:rPr>
              <w:t>(</w:t>
            </w:r>
            <w:proofErr w:type="gramEnd"/>
            <w:r w:rsidRPr="2A40C812">
              <w:rPr>
                <w:rFonts w:eastAsia="Times New Roman" w:cs="Times New Roman"/>
                <w:color w:val="000000" w:themeColor="text1"/>
                <w:sz w:val="24"/>
                <w:szCs w:val="24"/>
              </w:rPr>
              <w:t>e.g., Mehedi)</w:t>
            </w:r>
          </w:p>
          <w:p w14:paraId="587FE87B" w14:textId="49896265" w:rsidR="07FBE992" w:rsidRDefault="7694DCC1" w:rsidP="00A85E3D">
            <w:pPr>
              <w:pStyle w:val="ListParagraph"/>
              <w:numPr>
                <w:ilvl w:val="0"/>
                <w:numId w:val="1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'Delete' button</w:t>
            </w:r>
            <w:r w:rsidR="3F9C4336" w:rsidRPr="2A40C812">
              <w:rPr>
                <w:rFonts w:eastAsia="Times New Roman" w:cs="Times New Roman"/>
                <w:color w:val="000000" w:themeColor="text1"/>
                <w:sz w:val="24"/>
                <w:szCs w:val="24"/>
              </w:rPr>
              <w:t>.</w:t>
            </w:r>
          </w:p>
          <w:p w14:paraId="2CFB33A1" w14:textId="186EF3E3" w:rsidR="07FBE992" w:rsidRDefault="7694DCC1" w:rsidP="00A85E3D">
            <w:pPr>
              <w:pStyle w:val="ListParagraph"/>
              <w:numPr>
                <w:ilvl w:val="0"/>
                <w:numId w:val="1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Confirm the deletion </w:t>
            </w:r>
            <w:r w:rsidR="1C1C093D" w:rsidRPr="2A40C812">
              <w:rPr>
                <w:rFonts w:eastAsia="Times New Roman" w:cs="Times New Roman"/>
                <w:color w:val="000000" w:themeColor="text1"/>
                <w:sz w:val="24"/>
                <w:szCs w:val="24"/>
              </w:rPr>
              <w:t xml:space="preserve">when </w:t>
            </w:r>
            <w:r w:rsidRPr="2A40C812">
              <w:rPr>
                <w:rFonts w:eastAsia="Times New Roman" w:cs="Times New Roman"/>
                <w:color w:val="000000" w:themeColor="text1"/>
                <w:sz w:val="24"/>
                <w:szCs w:val="24"/>
              </w:rPr>
              <w:t>a confirmation prompt appears.</w:t>
            </w:r>
          </w:p>
        </w:tc>
      </w:tr>
      <w:tr w:rsidR="07FBE992" w14:paraId="7FB53306" w14:textId="77777777" w:rsidTr="2A40C812">
        <w:trPr>
          <w:trHeight w:val="300"/>
        </w:trPr>
        <w:tc>
          <w:tcPr>
            <w:tcW w:w="2338" w:type="dxa"/>
          </w:tcPr>
          <w:p w14:paraId="44C34702"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06E1EB32" w14:textId="0FC77C21" w:rsidR="07FBE992" w:rsidRDefault="056DF771" w:rsidP="00A85E3D">
            <w:pPr>
              <w:pStyle w:val="ListParagraph"/>
              <w:numPr>
                <w:ilvl w:val="0"/>
                <w:numId w:val="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system should allow the admin to navigate and select an employee for deletion. </w:t>
            </w:r>
          </w:p>
          <w:p w14:paraId="1F3357C4" w14:textId="2F653448" w:rsidR="07FBE992" w:rsidRDefault="7694DCC1" w:rsidP="00A85E3D">
            <w:pPr>
              <w:pStyle w:val="ListParagraph"/>
              <w:numPr>
                <w:ilvl w:val="0"/>
                <w:numId w:val="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Upon confirmation of </w:t>
            </w:r>
            <w:r w:rsidR="671DC4C9" w:rsidRPr="2A40C812">
              <w:rPr>
                <w:rFonts w:eastAsia="Times New Roman" w:cs="Times New Roman"/>
                <w:color w:val="000000" w:themeColor="text1"/>
                <w:sz w:val="24"/>
                <w:szCs w:val="24"/>
              </w:rPr>
              <w:t>deletion "Are</w:t>
            </w:r>
            <w:r w:rsidR="231D06FD" w:rsidRPr="2A40C812">
              <w:rPr>
                <w:rFonts w:eastAsia="Times New Roman" w:cs="Times New Roman"/>
                <w:color w:val="000000" w:themeColor="text1"/>
                <w:sz w:val="24"/>
                <w:szCs w:val="24"/>
              </w:rPr>
              <w:t xml:space="preserve"> you sure to delete this employee”</w:t>
            </w:r>
            <w:r w:rsidRPr="2A40C812">
              <w:rPr>
                <w:rFonts w:eastAsia="Times New Roman" w:cs="Times New Roman"/>
                <w:color w:val="000000" w:themeColor="text1"/>
                <w:sz w:val="24"/>
                <w:szCs w:val="24"/>
              </w:rPr>
              <w:t xml:space="preserve">, the system should process the request. </w:t>
            </w:r>
          </w:p>
          <w:p w14:paraId="0843CC5C" w14:textId="56A96AAA" w:rsidR="07FBE992" w:rsidRDefault="7694DCC1" w:rsidP="00A85E3D">
            <w:pPr>
              <w:pStyle w:val="ListParagraph"/>
              <w:numPr>
                <w:ilvl w:val="0"/>
                <w:numId w:val="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deleted employee record should no longer be present in the database or employee list. </w:t>
            </w:r>
          </w:p>
        </w:tc>
      </w:tr>
      <w:tr w:rsidR="07FBE992" w14:paraId="1134BA87" w14:textId="77777777" w:rsidTr="2A40C812">
        <w:trPr>
          <w:trHeight w:val="300"/>
        </w:trPr>
        <w:tc>
          <w:tcPr>
            <w:tcW w:w="2338" w:type="dxa"/>
          </w:tcPr>
          <w:p w14:paraId="2B368C4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65B39332" w14:textId="4FA448D6"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07FBE992" w14:paraId="6FC7D4CF" w14:textId="77777777" w:rsidTr="2A40C812">
        <w:trPr>
          <w:trHeight w:val="300"/>
        </w:trPr>
        <w:tc>
          <w:tcPr>
            <w:tcW w:w="2338" w:type="dxa"/>
          </w:tcPr>
          <w:p w14:paraId="395E1DA7" w14:textId="29833162"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12" w:type="dxa"/>
          </w:tcPr>
          <w:p w14:paraId="18D9FBAD" w14:textId="4313153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780E88BC" w14:textId="29CD0294" w:rsidR="07FBE992" w:rsidRDefault="056DF771" w:rsidP="00A85E3D">
            <w:pPr>
              <w:pStyle w:val="ListParagraph"/>
              <w:numPr>
                <w:ilvl w:val="0"/>
                <w:numId w:val="12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employee record is successfully deleted from the database with an appropriate success message displayed. </w:t>
            </w:r>
          </w:p>
          <w:p w14:paraId="3EADCDE6" w14:textId="2A87B851"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598E54F0" w14:textId="1EC25C40" w:rsidR="07FBE992" w:rsidRDefault="056DF771" w:rsidP="00A85E3D">
            <w:pPr>
              <w:pStyle w:val="ListParagraph"/>
              <w:numPr>
                <w:ilvl w:val="0"/>
                <w:numId w:val="12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system fails to delete the employee record, does not display the correct message, or deletes the wrong record.</w:t>
            </w:r>
          </w:p>
        </w:tc>
      </w:tr>
    </w:tbl>
    <w:p w14:paraId="4A160E84" w14:textId="45F4CBC5" w:rsidR="5851F1B0" w:rsidRDefault="5851F1B0"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1573713E" w14:paraId="209B09EC" w14:textId="77777777" w:rsidTr="2A40C812">
        <w:trPr>
          <w:trHeight w:val="300"/>
        </w:trPr>
        <w:tc>
          <w:tcPr>
            <w:tcW w:w="2338" w:type="dxa"/>
          </w:tcPr>
          <w:p w14:paraId="345D69AD" w14:textId="77777777" w:rsidR="1573713E" w:rsidRDefault="56A1E611" w:rsidP="1573713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01581D9C" w14:textId="56136432" w:rsidR="1573713E" w:rsidRDefault="56A1E611" w:rsidP="1573713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Employee </w:t>
            </w:r>
            <w:r w:rsidR="5B40A5E7" w:rsidRPr="2A40C812">
              <w:rPr>
                <w:rFonts w:eastAsia="Times New Roman" w:cs="Times New Roman"/>
                <w:color w:val="000000" w:themeColor="text1"/>
                <w:sz w:val="24"/>
                <w:szCs w:val="24"/>
              </w:rPr>
              <w:t>Edit Button</w:t>
            </w:r>
          </w:p>
        </w:tc>
      </w:tr>
      <w:tr w:rsidR="1573713E" w14:paraId="3961B6EA" w14:textId="77777777" w:rsidTr="2A40C812">
        <w:trPr>
          <w:trHeight w:val="300"/>
        </w:trPr>
        <w:tc>
          <w:tcPr>
            <w:tcW w:w="2338" w:type="dxa"/>
          </w:tcPr>
          <w:p w14:paraId="60A988EF" w14:textId="77777777" w:rsidR="1573713E" w:rsidRDefault="56A1E611" w:rsidP="1573713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189E98FC" w14:textId="710E0330" w:rsidR="1573713E" w:rsidRDefault="56A1E611" w:rsidP="1573713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TC-2</w:t>
            </w:r>
            <w:r w:rsidR="38DE10BB" w:rsidRPr="2A40C812">
              <w:rPr>
                <w:rFonts w:eastAsia="Times New Roman" w:cs="Times New Roman"/>
                <w:color w:val="000000" w:themeColor="text1"/>
                <w:sz w:val="24"/>
                <w:szCs w:val="24"/>
              </w:rPr>
              <w:t>1</w:t>
            </w:r>
          </w:p>
        </w:tc>
      </w:tr>
      <w:tr w:rsidR="1573713E" w14:paraId="27CB813A" w14:textId="77777777" w:rsidTr="2A40C812">
        <w:trPr>
          <w:trHeight w:val="300"/>
        </w:trPr>
        <w:tc>
          <w:tcPr>
            <w:tcW w:w="2338" w:type="dxa"/>
          </w:tcPr>
          <w:p w14:paraId="3995DEB5" w14:textId="77777777" w:rsidR="1573713E" w:rsidRDefault="56A1E611" w:rsidP="1573713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47D8AD5F" w14:textId="45133562" w:rsidR="4B6428CA" w:rsidRDefault="36A3070F" w:rsidP="1573713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This test case is designed to verify that an admin user can successfully </w:t>
            </w:r>
            <w:r w:rsidR="5A87685F" w:rsidRPr="2A40C812">
              <w:rPr>
                <w:rFonts w:eastAsia="Times New Roman" w:cs="Times New Roman"/>
                <w:color w:val="000000" w:themeColor="text1"/>
                <w:sz w:val="24"/>
                <w:szCs w:val="24"/>
              </w:rPr>
              <w:t>Edit Employee page after clicking Edit button on the manage employee page.</w:t>
            </w:r>
          </w:p>
        </w:tc>
      </w:tr>
      <w:tr w:rsidR="1573713E" w14:paraId="7F120D15" w14:textId="77777777" w:rsidTr="2A40C812">
        <w:trPr>
          <w:trHeight w:val="300"/>
        </w:trPr>
        <w:tc>
          <w:tcPr>
            <w:tcW w:w="2338" w:type="dxa"/>
          </w:tcPr>
          <w:p w14:paraId="54B16D6D" w14:textId="77777777" w:rsidR="1573713E" w:rsidRDefault="56A1E611" w:rsidP="1573713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00155DEF" w14:textId="190C740C" w:rsidR="1573713E" w:rsidRDefault="56A1E611" w:rsidP="1573713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tester is logged in as an admin user. </w:t>
            </w:r>
          </w:p>
          <w:p w14:paraId="3F5AA9FD" w14:textId="1CDD5141" w:rsidR="1573713E" w:rsidRDefault="56A1E611" w:rsidP="1573713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There are employee records available for deletion.</w:t>
            </w:r>
          </w:p>
        </w:tc>
      </w:tr>
      <w:tr w:rsidR="1573713E" w14:paraId="49EBDB22" w14:textId="77777777" w:rsidTr="2A40C812">
        <w:trPr>
          <w:trHeight w:val="300"/>
        </w:trPr>
        <w:tc>
          <w:tcPr>
            <w:tcW w:w="2338" w:type="dxa"/>
          </w:tcPr>
          <w:p w14:paraId="2BF73CB6" w14:textId="77777777" w:rsidR="1573713E" w:rsidRDefault="56A1E611" w:rsidP="1573713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789766A6" w14:textId="3F005339" w:rsidR="3FF73252" w:rsidRDefault="47E73A94" w:rsidP="1573713E">
            <w:pPr>
              <w:pStyle w:val="ListParagraph"/>
              <w:numPr>
                <w:ilvl w:val="0"/>
                <w:numId w:val="1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any employee </w:t>
            </w:r>
            <w:proofErr w:type="spellStart"/>
            <w:proofErr w:type="gramStart"/>
            <w:r w:rsidRPr="2A40C812">
              <w:rPr>
                <w:rFonts w:eastAsia="Times New Roman" w:cs="Times New Roman"/>
                <w:color w:val="000000" w:themeColor="text1"/>
                <w:sz w:val="24"/>
                <w:szCs w:val="24"/>
              </w:rPr>
              <w:t>firstname</w:t>
            </w:r>
            <w:proofErr w:type="spellEnd"/>
            <w:r w:rsidRPr="2A40C812">
              <w:rPr>
                <w:rFonts w:eastAsia="Times New Roman" w:cs="Times New Roman"/>
                <w:color w:val="000000" w:themeColor="text1"/>
                <w:sz w:val="24"/>
                <w:szCs w:val="24"/>
              </w:rPr>
              <w:t>(</w:t>
            </w:r>
            <w:proofErr w:type="gramEnd"/>
            <w:r w:rsidRPr="2A40C812">
              <w:rPr>
                <w:rFonts w:eastAsia="Times New Roman" w:cs="Times New Roman"/>
                <w:color w:val="000000" w:themeColor="text1"/>
                <w:sz w:val="24"/>
                <w:szCs w:val="24"/>
              </w:rPr>
              <w:t xml:space="preserve">e.g., </w:t>
            </w:r>
            <w:r w:rsidR="108B2D2E" w:rsidRPr="2A40C812">
              <w:rPr>
                <w:rFonts w:eastAsia="Times New Roman" w:cs="Times New Roman"/>
                <w:color w:val="000000" w:themeColor="text1"/>
                <w:sz w:val="24"/>
                <w:szCs w:val="24"/>
              </w:rPr>
              <w:t>Kanta)</w:t>
            </w:r>
          </w:p>
          <w:p w14:paraId="04C5D5CA" w14:textId="057847A7" w:rsidR="1573713E" w:rsidRDefault="5C085CA0" w:rsidP="1573713E">
            <w:pPr>
              <w:pStyle w:val="ListParagraph"/>
              <w:numPr>
                <w:ilvl w:val="0"/>
                <w:numId w:val="1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w:t>
            </w:r>
            <w:r w:rsidR="61A4D8FB" w:rsidRPr="2A40C812">
              <w:rPr>
                <w:rFonts w:eastAsia="Times New Roman" w:cs="Times New Roman"/>
                <w:color w:val="000000" w:themeColor="text1"/>
                <w:sz w:val="24"/>
                <w:szCs w:val="24"/>
              </w:rPr>
              <w:t>Edit</w:t>
            </w:r>
            <w:r w:rsidRPr="2A40C812">
              <w:rPr>
                <w:rFonts w:eastAsia="Times New Roman" w:cs="Times New Roman"/>
                <w:color w:val="000000" w:themeColor="text1"/>
                <w:sz w:val="24"/>
                <w:szCs w:val="24"/>
              </w:rPr>
              <w:t>' button</w:t>
            </w:r>
            <w:r w:rsidR="1497E397" w:rsidRPr="2A40C812">
              <w:rPr>
                <w:rFonts w:eastAsia="Times New Roman" w:cs="Times New Roman"/>
                <w:color w:val="000000" w:themeColor="text1"/>
                <w:sz w:val="24"/>
                <w:szCs w:val="24"/>
              </w:rPr>
              <w:t>.</w:t>
            </w:r>
          </w:p>
        </w:tc>
      </w:tr>
      <w:tr w:rsidR="1573713E" w14:paraId="79341F6A" w14:textId="77777777" w:rsidTr="2A40C812">
        <w:trPr>
          <w:trHeight w:val="300"/>
        </w:trPr>
        <w:tc>
          <w:tcPr>
            <w:tcW w:w="2338" w:type="dxa"/>
          </w:tcPr>
          <w:p w14:paraId="13D18C08" w14:textId="77777777" w:rsidR="1573713E" w:rsidRDefault="56A1E611" w:rsidP="1573713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12" w:type="dxa"/>
          </w:tcPr>
          <w:p w14:paraId="41EA21BD" w14:textId="59B2CE05" w:rsidR="4B763C59" w:rsidRDefault="0CFFCCCC" w:rsidP="1573713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system should redirect to the edit employee page, where the admin can modify the employee’s details.</w:t>
            </w:r>
          </w:p>
        </w:tc>
      </w:tr>
      <w:tr w:rsidR="1573713E" w14:paraId="591AFDBC" w14:textId="77777777" w:rsidTr="2A40C812">
        <w:trPr>
          <w:trHeight w:val="300"/>
        </w:trPr>
        <w:tc>
          <w:tcPr>
            <w:tcW w:w="2338" w:type="dxa"/>
          </w:tcPr>
          <w:p w14:paraId="2F122350" w14:textId="77777777" w:rsidR="1573713E" w:rsidRDefault="56A1E611" w:rsidP="1573713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1DC5D6A2" w14:textId="4FA448D6" w:rsidR="1573713E" w:rsidRDefault="56A1E611" w:rsidP="1573713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1573713E" w14:paraId="73FA2175" w14:textId="77777777" w:rsidTr="2A40C812">
        <w:trPr>
          <w:trHeight w:val="300"/>
        </w:trPr>
        <w:tc>
          <w:tcPr>
            <w:tcW w:w="2338" w:type="dxa"/>
          </w:tcPr>
          <w:p w14:paraId="6CB2B3F3" w14:textId="29833162" w:rsidR="1573713E" w:rsidRDefault="56A1E611" w:rsidP="1573713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12" w:type="dxa"/>
          </w:tcPr>
          <w:p w14:paraId="6E03CC83" w14:textId="0C5B5F42" w:rsidR="1573713E" w:rsidRDefault="56A1E611" w:rsidP="1573713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274B431E" w14:textId="42B4FB4C" w:rsidR="1278760C" w:rsidRDefault="72146B72" w:rsidP="1573713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redirects to the Edit Employee page.</w:t>
            </w:r>
          </w:p>
          <w:p w14:paraId="6A691DC9" w14:textId="2A87B851" w:rsidR="1573713E" w:rsidRDefault="56A1E611" w:rsidP="1573713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7A0C90BD" w14:textId="55FB2FFD" w:rsidR="2A987467" w:rsidRDefault="79E8D3F8" w:rsidP="1573713E">
            <w:pPr>
              <w:pStyle w:val="ListParagraph"/>
              <w:numPr>
                <w:ilvl w:val="0"/>
                <w:numId w:val="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Button does nothing.</w:t>
            </w:r>
          </w:p>
          <w:p w14:paraId="4E5D77D9" w14:textId="1F0C82E5" w:rsidR="2A987467" w:rsidRDefault="79E8D3F8" w:rsidP="1573713E">
            <w:pPr>
              <w:pStyle w:val="ListParagraph"/>
              <w:numPr>
                <w:ilvl w:val="0"/>
                <w:numId w:val="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Button redirects to the wrong page.</w:t>
            </w:r>
          </w:p>
        </w:tc>
      </w:tr>
    </w:tbl>
    <w:p w14:paraId="64EC292B" w14:textId="7333E81F" w:rsidR="3E276E3A" w:rsidRDefault="3E276E3A"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76BAD6C4" w14:paraId="33CCF516" w14:textId="77777777" w:rsidTr="2A40C812">
        <w:trPr>
          <w:trHeight w:val="300"/>
        </w:trPr>
        <w:tc>
          <w:tcPr>
            <w:tcW w:w="2338" w:type="dxa"/>
          </w:tcPr>
          <w:p w14:paraId="26127634" w14:textId="77777777" w:rsidR="76BAD6C4" w:rsidRDefault="27FE51EE" w:rsidP="76BAD6C4">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4A410F1F" w14:textId="2862EEF5"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Employee </w:t>
            </w:r>
            <w:r w:rsidR="2CE98391" w:rsidRPr="2A40C812">
              <w:rPr>
                <w:rFonts w:eastAsia="Times New Roman" w:cs="Times New Roman"/>
                <w:color w:val="000000" w:themeColor="text1"/>
                <w:sz w:val="24"/>
                <w:szCs w:val="24"/>
              </w:rPr>
              <w:t>Time Sheet</w:t>
            </w:r>
            <w:r w:rsidRPr="2A40C812">
              <w:rPr>
                <w:rFonts w:eastAsia="Times New Roman" w:cs="Times New Roman"/>
                <w:color w:val="000000" w:themeColor="text1"/>
                <w:sz w:val="24"/>
                <w:szCs w:val="24"/>
              </w:rPr>
              <w:t xml:space="preserve"> Button</w:t>
            </w:r>
          </w:p>
        </w:tc>
      </w:tr>
      <w:tr w:rsidR="76BAD6C4" w14:paraId="3587ACBA" w14:textId="77777777" w:rsidTr="2A40C812">
        <w:trPr>
          <w:trHeight w:val="300"/>
        </w:trPr>
        <w:tc>
          <w:tcPr>
            <w:tcW w:w="2338" w:type="dxa"/>
          </w:tcPr>
          <w:p w14:paraId="2157E012" w14:textId="77777777" w:rsidR="76BAD6C4" w:rsidRDefault="27FE51EE" w:rsidP="76BAD6C4">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7C4E02F0" w14:textId="2025B311"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TC-2</w:t>
            </w:r>
            <w:r w:rsidR="478EB620" w:rsidRPr="2A40C812">
              <w:rPr>
                <w:rFonts w:eastAsia="Times New Roman" w:cs="Times New Roman"/>
                <w:color w:val="000000" w:themeColor="text1"/>
                <w:sz w:val="24"/>
                <w:szCs w:val="24"/>
              </w:rPr>
              <w:t>2</w:t>
            </w:r>
          </w:p>
        </w:tc>
      </w:tr>
      <w:tr w:rsidR="76BAD6C4" w14:paraId="6339CF05" w14:textId="77777777" w:rsidTr="2A40C812">
        <w:trPr>
          <w:trHeight w:val="300"/>
        </w:trPr>
        <w:tc>
          <w:tcPr>
            <w:tcW w:w="2338" w:type="dxa"/>
          </w:tcPr>
          <w:p w14:paraId="2DCDDFB0" w14:textId="77777777" w:rsidR="76BAD6C4" w:rsidRDefault="27FE51EE" w:rsidP="76BAD6C4">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03951C29" w14:textId="274EB18A"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This test case is designed to verify that an admin user can successfully </w:t>
            </w:r>
            <w:r w:rsidR="5238B78F" w:rsidRPr="2A40C812">
              <w:rPr>
                <w:rFonts w:eastAsia="Times New Roman" w:cs="Times New Roman"/>
                <w:color w:val="000000" w:themeColor="text1"/>
                <w:sz w:val="24"/>
                <w:szCs w:val="24"/>
              </w:rPr>
              <w:t>redirect to the</w:t>
            </w:r>
            <w:r w:rsidR="4CD63E2D" w:rsidRPr="2A40C812">
              <w:rPr>
                <w:rFonts w:eastAsia="Times New Roman" w:cs="Times New Roman"/>
                <w:color w:val="000000" w:themeColor="text1"/>
                <w:sz w:val="24"/>
                <w:szCs w:val="24"/>
              </w:rPr>
              <w:t xml:space="preserve"> Timesheet</w:t>
            </w:r>
            <w:r w:rsidRPr="2A40C812">
              <w:rPr>
                <w:rFonts w:eastAsia="Times New Roman" w:cs="Times New Roman"/>
                <w:color w:val="000000" w:themeColor="text1"/>
                <w:sz w:val="24"/>
                <w:szCs w:val="24"/>
              </w:rPr>
              <w:t xml:space="preserve"> page after clicking </w:t>
            </w:r>
            <w:r w:rsidR="25C3222D" w:rsidRPr="2A40C812">
              <w:rPr>
                <w:rFonts w:eastAsia="Times New Roman" w:cs="Times New Roman"/>
                <w:color w:val="000000" w:themeColor="text1"/>
                <w:sz w:val="24"/>
                <w:szCs w:val="24"/>
              </w:rPr>
              <w:t>button “Time</w:t>
            </w:r>
            <w:r w:rsidR="0D322643" w:rsidRPr="2A40C812">
              <w:rPr>
                <w:rFonts w:eastAsia="Times New Roman" w:cs="Times New Roman"/>
                <w:color w:val="000000" w:themeColor="text1"/>
                <w:sz w:val="24"/>
                <w:szCs w:val="24"/>
              </w:rPr>
              <w:t xml:space="preserve"> S</w:t>
            </w:r>
            <w:r w:rsidR="25C3222D" w:rsidRPr="2A40C812">
              <w:rPr>
                <w:rFonts w:eastAsia="Times New Roman" w:cs="Times New Roman"/>
                <w:color w:val="000000" w:themeColor="text1"/>
                <w:sz w:val="24"/>
                <w:szCs w:val="24"/>
              </w:rPr>
              <w:t>heet”</w:t>
            </w:r>
            <w:r w:rsidRPr="2A40C812">
              <w:rPr>
                <w:rFonts w:eastAsia="Times New Roman" w:cs="Times New Roman"/>
                <w:color w:val="000000" w:themeColor="text1"/>
                <w:sz w:val="24"/>
                <w:szCs w:val="24"/>
              </w:rPr>
              <w:t xml:space="preserve"> </w:t>
            </w:r>
            <w:proofErr w:type="gramStart"/>
            <w:r w:rsidRPr="2A40C812">
              <w:rPr>
                <w:rFonts w:eastAsia="Times New Roman" w:cs="Times New Roman"/>
                <w:color w:val="000000" w:themeColor="text1"/>
                <w:sz w:val="24"/>
                <w:szCs w:val="24"/>
              </w:rPr>
              <w:t xml:space="preserve">on </w:t>
            </w:r>
            <w:r w:rsidR="3943F64C" w:rsidRPr="2A40C812">
              <w:rPr>
                <w:rFonts w:eastAsia="Times New Roman" w:cs="Times New Roman"/>
                <w:color w:val="000000" w:themeColor="text1"/>
                <w:sz w:val="24"/>
                <w:szCs w:val="24"/>
              </w:rPr>
              <w:t xml:space="preserve"> the</w:t>
            </w:r>
            <w:proofErr w:type="gramEnd"/>
            <w:r w:rsidR="3943F64C" w:rsidRPr="2A40C812">
              <w:rPr>
                <w:rFonts w:eastAsia="Times New Roman" w:cs="Times New Roman"/>
                <w:color w:val="000000" w:themeColor="text1"/>
                <w:sz w:val="24"/>
                <w:szCs w:val="24"/>
              </w:rPr>
              <w:t xml:space="preserve"> </w:t>
            </w:r>
            <w:r w:rsidR="046FE555" w:rsidRPr="2A40C812">
              <w:rPr>
                <w:rFonts w:eastAsia="Times New Roman" w:cs="Times New Roman"/>
                <w:color w:val="000000" w:themeColor="text1"/>
                <w:sz w:val="24"/>
                <w:szCs w:val="24"/>
              </w:rPr>
              <w:t>“M</w:t>
            </w:r>
            <w:r w:rsidR="3943F64C" w:rsidRPr="2A40C812">
              <w:rPr>
                <w:rFonts w:eastAsia="Times New Roman" w:cs="Times New Roman"/>
                <w:color w:val="000000" w:themeColor="text1"/>
                <w:sz w:val="24"/>
                <w:szCs w:val="24"/>
              </w:rPr>
              <w:t xml:space="preserve">anage </w:t>
            </w:r>
            <w:r w:rsidR="198A86A2" w:rsidRPr="2A40C812">
              <w:rPr>
                <w:rFonts w:eastAsia="Times New Roman" w:cs="Times New Roman"/>
                <w:color w:val="000000" w:themeColor="text1"/>
                <w:sz w:val="24"/>
                <w:szCs w:val="24"/>
              </w:rPr>
              <w:t>E</w:t>
            </w:r>
            <w:r w:rsidR="3943F64C" w:rsidRPr="2A40C812">
              <w:rPr>
                <w:rFonts w:eastAsia="Times New Roman" w:cs="Times New Roman"/>
                <w:color w:val="000000" w:themeColor="text1"/>
                <w:sz w:val="24"/>
                <w:szCs w:val="24"/>
              </w:rPr>
              <w:t>mployees</w:t>
            </w:r>
            <w:r w:rsidR="18EE68EB" w:rsidRPr="2A40C812">
              <w:rPr>
                <w:rFonts w:eastAsia="Times New Roman" w:cs="Times New Roman"/>
                <w:color w:val="000000" w:themeColor="text1"/>
                <w:sz w:val="24"/>
                <w:szCs w:val="24"/>
              </w:rPr>
              <w:t>”</w:t>
            </w:r>
            <w:r w:rsidRPr="2A40C812">
              <w:rPr>
                <w:rFonts w:eastAsia="Times New Roman" w:cs="Times New Roman"/>
                <w:color w:val="000000" w:themeColor="text1"/>
                <w:sz w:val="24"/>
                <w:szCs w:val="24"/>
              </w:rPr>
              <w:t xml:space="preserve"> page.</w:t>
            </w:r>
          </w:p>
        </w:tc>
      </w:tr>
      <w:tr w:rsidR="76BAD6C4" w14:paraId="73F06981" w14:textId="77777777" w:rsidTr="2A40C812">
        <w:trPr>
          <w:trHeight w:val="300"/>
        </w:trPr>
        <w:tc>
          <w:tcPr>
            <w:tcW w:w="2338" w:type="dxa"/>
          </w:tcPr>
          <w:p w14:paraId="672C0A5B" w14:textId="77777777" w:rsidR="76BAD6C4" w:rsidRDefault="27FE51EE" w:rsidP="76BAD6C4">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03FF24D0" w14:textId="190C740C"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tester is logged in as an admin user. </w:t>
            </w:r>
          </w:p>
          <w:p w14:paraId="78A9DC07" w14:textId="3E8E41A3" w:rsidR="66BFAE6B" w:rsidRDefault="7AD2F5A1"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tester is on the “Manage Employees” page.</w:t>
            </w:r>
          </w:p>
        </w:tc>
      </w:tr>
      <w:tr w:rsidR="76BAD6C4" w14:paraId="5E94C056" w14:textId="77777777" w:rsidTr="2A40C812">
        <w:trPr>
          <w:trHeight w:val="300"/>
        </w:trPr>
        <w:tc>
          <w:tcPr>
            <w:tcW w:w="2338" w:type="dxa"/>
          </w:tcPr>
          <w:p w14:paraId="6C7DA98D" w14:textId="77777777" w:rsidR="76BAD6C4" w:rsidRDefault="27FE51EE" w:rsidP="76BAD6C4">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13C79743" w14:textId="35C0C743"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any employee </w:t>
            </w:r>
            <w:proofErr w:type="spellStart"/>
            <w:proofErr w:type="gramStart"/>
            <w:r w:rsidRPr="2A40C812">
              <w:rPr>
                <w:rFonts w:eastAsia="Times New Roman" w:cs="Times New Roman"/>
                <w:color w:val="000000" w:themeColor="text1"/>
                <w:sz w:val="24"/>
                <w:szCs w:val="24"/>
              </w:rPr>
              <w:t>firstname</w:t>
            </w:r>
            <w:proofErr w:type="spellEnd"/>
            <w:r w:rsidRPr="2A40C812">
              <w:rPr>
                <w:rFonts w:eastAsia="Times New Roman" w:cs="Times New Roman"/>
                <w:color w:val="000000" w:themeColor="text1"/>
                <w:sz w:val="24"/>
                <w:szCs w:val="24"/>
              </w:rPr>
              <w:t>(</w:t>
            </w:r>
            <w:proofErr w:type="gramEnd"/>
            <w:r w:rsidRPr="2A40C812">
              <w:rPr>
                <w:rFonts w:eastAsia="Times New Roman" w:cs="Times New Roman"/>
                <w:color w:val="000000" w:themeColor="text1"/>
                <w:sz w:val="24"/>
                <w:szCs w:val="24"/>
              </w:rPr>
              <w:t xml:space="preserve">e.g., </w:t>
            </w:r>
            <w:r w:rsidR="549DFBFC" w:rsidRPr="2A40C812">
              <w:rPr>
                <w:rFonts w:eastAsia="Times New Roman" w:cs="Times New Roman"/>
                <w:color w:val="000000" w:themeColor="text1"/>
                <w:sz w:val="24"/>
                <w:szCs w:val="24"/>
              </w:rPr>
              <w:t>William</w:t>
            </w:r>
            <w:r w:rsidRPr="2A40C812">
              <w:rPr>
                <w:rFonts w:eastAsia="Times New Roman" w:cs="Times New Roman"/>
                <w:color w:val="000000" w:themeColor="text1"/>
                <w:sz w:val="24"/>
                <w:szCs w:val="24"/>
              </w:rPr>
              <w:t>)</w:t>
            </w:r>
          </w:p>
          <w:p w14:paraId="5D91B133" w14:textId="421773B1"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w:t>
            </w:r>
            <w:r w:rsidR="7C644A06" w:rsidRPr="2A40C812">
              <w:rPr>
                <w:rFonts w:eastAsia="Times New Roman" w:cs="Times New Roman"/>
                <w:color w:val="000000" w:themeColor="text1"/>
                <w:sz w:val="24"/>
                <w:szCs w:val="24"/>
              </w:rPr>
              <w:t>Timesheet</w:t>
            </w:r>
            <w:r w:rsidRPr="2A40C812">
              <w:rPr>
                <w:rFonts w:eastAsia="Times New Roman" w:cs="Times New Roman"/>
                <w:color w:val="000000" w:themeColor="text1"/>
                <w:sz w:val="24"/>
                <w:szCs w:val="24"/>
              </w:rPr>
              <w:t>' button.</w:t>
            </w:r>
          </w:p>
        </w:tc>
      </w:tr>
      <w:tr w:rsidR="76BAD6C4" w14:paraId="177A11FC" w14:textId="77777777" w:rsidTr="2A40C812">
        <w:trPr>
          <w:trHeight w:val="300"/>
        </w:trPr>
        <w:tc>
          <w:tcPr>
            <w:tcW w:w="2338" w:type="dxa"/>
          </w:tcPr>
          <w:p w14:paraId="2C92C55A" w14:textId="77777777" w:rsidR="76BAD6C4" w:rsidRDefault="27FE51EE" w:rsidP="76BAD6C4">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1C21E31E" w14:textId="1A2525C1"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system should redirect to the </w:t>
            </w:r>
            <w:r w:rsidR="1D080DBF" w:rsidRPr="2A40C812">
              <w:rPr>
                <w:rFonts w:eastAsia="Times New Roman" w:cs="Times New Roman"/>
                <w:color w:val="000000" w:themeColor="text1"/>
                <w:sz w:val="24"/>
                <w:szCs w:val="24"/>
              </w:rPr>
              <w:t>time sheet</w:t>
            </w:r>
            <w:r w:rsidRPr="2A40C812">
              <w:rPr>
                <w:rFonts w:eastAsia="Times New Roman" w:cs="Times New Roman"/>
                <w:color w:val="000000" w:themeColor="text1"/>
                <w:sz w:val="24"/>
                <w:szCs w:val="24"/>
              </w:rPr>
              <w:t xml:space="preserve"> page, where the admin can </w:t>
            </w:r>
            <w:r w:rsidR="134164C9" w:rsidRPr="2A40C812">
              <w:rPr>
                <w:rFonts w:eastAsia="Times New Roman" w:cs="Times New Roman"/>
                <w:color w:val="000000" w:themeColor="text1"/>
                <w:sz w:val="24"/>
                <w:szCs w:val="24"/>
              </w:rPr>
              <w:t xml:space="preserve">add, edit clock in and clock out. </w:t>
            </w:r>
          </w:p>
        </w:tc>
      </w:tr>
      <w:tr w:rsidR="76BAD6C4" w14:paraId="3306ECF8" w14:textId="77777777" w:rsidTr="2A40C812">
        <w:trPr>
          <w:trHeight w:val="300"/>
        </w:trPr>
        <w:tc>
          <w:tcPr>
            <w:tcW w:w="2338" w:type="dxa"/>
          </w:tcPr>
          <w:p w14:paraId="5C27467F" w14:textId="77777777" w:rsidR="76BAD6C4" w:rsidRDefault="27FE51EE" w:rsidP="76BAD6C4">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7733B07A" w14:textId="4FA448D6"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76BAD6C4" w14:paraId="12EF46C4" w14:textId="77777777" w:rsidTr="2A40C812">
        <w:trPr>
          <w:trHeight w:val="300"/>
        </w:trPr>
        <w:tc>
          <w:tcPr>
            <w:tcW w:w="2338" w:type="dxa"/>
          </w:tcPr>
          <w:p w14:paraId="19C734F3" w14:textId="29833162" w:rsidR="76BAD6C4" w:rsidRDefault="27FE51EE" w:rsidP="76BAD6C4">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12" w:type="dxa"/>
          </w:tcPr>
          <w:p w14:paraId="466E5541" w14:textId="0C5B5F42"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4BCA7409" w14:textId="13439512"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redirects to the </w:t>
            </w:r>
            <w:r w:rsidR="086F547B" w:rsidRPr="2A40C812">
              <w:rPr>
                <w:rFonts w:eastAsia="Times New Roman" w:cs="Times New Roman"/>
                <w:color w:val="000000" w:themeColor="text1"/>
                <w:sz w:val="24"/>
                <w:szCs w:val="24"/>
              </w:rPr>
              <w:t>“Time Sheet”</w:t>
            </w:r>
            <w:r w:rsidRPr="2A40C812">
              <w:rPr>
                <w:rFonts w:eastAsia="Times New Roman" w:cs="Times New Roman"/>
                <w:color w:val="000000" w:themeColor="text1"/>
                <w:sz w:val="24"/>
                <w:szCs w:val="24"/>
              </w:rPr>
              <w:t xml:space="preserve"> page.</w:t>
            </w:r>
          </w:p>
          <w:p w14:paraId="59821690" w14:textId="2A87B851" w:rsidR="76BAD6C4" w:rsidRDefault="27FE51EE" w:rsidP="76BAD6C4">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41778D97" w14:textId="55FB2FFD" w:rsidR="76BAD6C4" w:rsidRDefault="27FE51EE" w:rsidP="76BAD6C4">
            <w:pPr>
              <w:pStyle w:val="ListParagraph"/>
              <w:numPr>
                <w:ilvl w:val="0"/>
                <w:numId w:val="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Button does nothing.</w:t>
            </w:r>
          </w:p>
          <w:p w14:paraId="754C3B20" w14:textId="1F0C82E5" w:rsidR="76BAD6C4" w:rsidRDefault="27FE51EE" w:rsidP="76BAD6C4">
            <w:pPr>
              <w:pStyle w:val="ListParagraph"/>
              <w:numPr>
                <w:ilvl w:val="0"/>
                <w:numId w:val="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Button redirects to the wrong page.</w:t>
            </w:r>
          </w:p>
        </w:tc>
      </w:tr>
    </w:tbl>
    <w:p w14:paraId="2527C4FD" w14:textId="38D4A0D7" w:rsidR="76BAD6C4" w:rsidRDefault="76BAD6C4"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5578CA09" w14:paraId="56DB6A3B" w14:textId="77777777" w:rsidTr="2A40C812">
        <w:trPr>
          <w:trHeight w:val="300"/>
        </w:trPr>
        <w:tc>
          <w:tcPr>
            <w:tcW w:w="2338" w:type="dxa"/>
          </w:tcPr>
          <w:p w14:paraId="1913FECC"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7592254C" w14:textId="557FC887" w:rsidR="51E1A677" w:rsidRDefault="71DF2366"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Employee Search Bar Functionality - First Name Filter</w:t>
            </w:r>
          </w:p>
        </w:tc>
      </w:tr>
      <w:tr w:rsidR="5578CA09" w14:paraId="023E9C67" w14:textId="77777777" w:rsidTr="2A40C812">
        <w:trPr>
          <w:trHeight w:val="300"/>
        </w:trPr>
        <w:tc>
          <w:tcPr>
            <w:tcW w:w="2338" w:type="dxa"/>
          </w:tcPr>
          <w:p w14:paraId="53A8ECBE"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39E9927E" w14:textId="4AA00A03"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TC-2</w:t>
            </w:r>
            <w:r w:rsidR="51172117" w:rsidRPr="2A40C812">
              <w:rPr>
                <w:rFonts w:eastAsia="Times New Roman" w:cs="Times New Roman"/>
                <w:color w:val="000000" w:themeColor="text1"/>
                <w:sz w:val="24"/>
                <w:szCs w:val="24"/>
              </w:rPr>
              <w:t>3</w:t>
            </w:r>
          </w:p>
        </w:tc>
      </w:tr>
      <w:tr w:rsidR="5578CA09" w14:paraId="736161F4" w14:textId="77777777" w:rsidTr="2A40C812">
        <w:trPr>
          <w:trHeight w:val="300"/>
        </w:trPr>
        <w:tc>
          <w:tcPr>
            <w:tcW w:w="2338" w:type="dxa"/>
          </w:tcPr>
          <w:p w14:paraId="6AB650E7"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Description</w:t>
            </w:r>
          </w:p>
        </w:tc>
        <w:tc>
          <w:tcPr>
            <w:tcW w:w="7012" w:type="dxa"/>
          </w:tcPr>
          <w:p w14:paraId="06F6EA9E" w14:textId="3714FAF2" w:rsidR="1909B14D" w:rsidRDefault="300FB58E"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is designed to verify the functionality of the Employee Search Bar in the “Manage Employees” section, particularly focusing on its capability to filter and display employees based on their first name.</w:t>
            </w:r>
          </w:p>
        </w:tc>
      </w:tr>
      <w:tr w:rsidR="5578CA09" w14:paraId="472B9BDF" w14:textId="77777777" w:rsidTr="2A40C812">
        <w:trPr>
          <w:trHeight w:val="300"/>
        </w:trPr>
        <w:tc>
          <w:tcPr>
            <w:tcW w:w="2338" w:type="dxa"/>
          </w:tcPr>
          <w:p w14:paraId="12C4F03A"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5F0EF131" w14:textId="7FBD4BB5" w:rsidR="24EB1E6A" w:rsidRDefault="4B2DB0A8"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tester must be logged in with admin privileges. </w:t>
            </w:r>
          </w:p>
          <w:p w14:paraId="75E6CE51" w14:textId="7A47C61C" w:rsidR="24EB1E6A" w:rsidRDefault="4B2DB0A8"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tester is on the “Manage Employees” page where the enhanced Employee Search Bar is present.</w:t>
            </w:r>
          </w:p>
        </w:tc>
      </w:tr>
      <w:tr w:rsidR="5578CA09" w14:paraId="7C017F1C" w14:textId="77777777" w:rsidTr="2A40C812">
        <w:trPr>
          <w:trHeight w:val="300"/>
        </w:trPr>
        <w:tc>
          <w:tcPr>
            <w:tcW w:w="2338" w:type="dxa"/>
          </w:tcPr>
          <w:p w14:paraId="527BBB62"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115322A6" w14:textId="214E3357" w:rsidR="5AF0395E" w:rsidRDefault="16309D6E"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a specific first name (e.g., "William") into the Employee Search Bar.</w:t>
            </w:r>
          </w:p>
        </w:tc>
      </w:tr>
      <w:tr w:rsidR="5578CA09" w14:paraId="443D86FA" w14:textId="77777777" w:rsidTr="2A40C812">
        <w:trPr>
          <w:trHeight w:val="300"/>
        </w:trPr>
        <w:tc>
          <w:tcPr>
            <w:tcW w:w="2338" w:type="dxa"/>
          </w:tcPr>
          <w:p w14:paraId="4C7E1E70"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0B26F8B8" w14:textId="2333304B" w:rsidR="0AA42767" w:rsidRDefault="01344D76"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Employee Search Bar should accurately filter and display a list of employees whose first name matches the entered name (e.g., all employees named “William”).</w:t>
            </w:r>
          </w:p>
        </w:tc>
      </w:tr>
      <w:tr w:rsidR="5578CA09" w14:paraId="012F1E06" w14:textId="77777777" w:rsidTr="2A40C812">
        <w:trPr>
          <w:trHeight w:val="300"/>
        </w:trPr>
        <w:tc>
          <w:tcPr>
            <w:tcW w:w="2338" w:type="dxa"/>
          </w:tcPr>
          <w:p w14:paraId="068FFB8D"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4AB2D943" w14:textId="7E38847F" w:rsidR="11274A79" w:rsidRDefault="42016B4F"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5578CA09" w14:paraId="5C23D6AF" w14:textId="77777777" w:rsidTr="2A40C812">
        <w:trPr>
          <w:trHeight w:val="300"/>
        </w:trPr>
        <w:tc>
          <w:tcPr>
            <w:tcW w:w="2338" w:type="dxa"/>
          </w:tcPr>
          <w:p w14:paraId="523AA73B" w14:textId="29833162"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12" w:type="dxa"/>
          </w:tcPr>
          <w:p w14:paraId="57DDDB56" w14:textId="0C5B5F42"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01B4C34D" w14:textId="22462860" w:rsidR="4E52F10A" w:rsidRDefault="41F9467D"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Employee Search Bar successfully filters and displays employees based on the first name entered.</w:t>
            </w:r>
          </w:p>
          <w:p w14:paraId="5728BF98" w14:textId="2A87B851"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6FC90421" w14:textId="5C4EFC25" w:rsidR="2C58CE08" w:rsidRDefault="0B230D4A"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Employee Search Bar fails to correctly filter employees by first name, either not displaying the correct employees or showing an incorrect list.</w:t>
            </w:r>
          </w:p>
        </w:tc>
      </w:tr>
    </w:tbl>
    <w:p w14:paraId="4BF8D049" w14:textId="17B6C2EF" w:rsidR="5578CA09" w:rsidRDefault="5578CA09"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5578CA09" w14:paraId="398E635F" w14:textId="77777777" w:rsidTr="2A40C812">
        <w:trPr>
          <w:trHeight w:val="300"/>
        </w:trPr>
        <w:tc>
          <w:tcPr>
            <w:tcW w:w="2338" w:type="dxa"/>
          </w:tcPr>
          <w:p w14:paraId="7EF8E03B"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607A7652" w14:textId="2BDBB8AE"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Employee Search Bar Functionality - </w:t>
            </w:r>
            <w:r w:rsidR="7EA628CC" w:rsidRPr="2A40C812">
              <w:rPr>
                <w:rFonts w:eastAsia="Times New Roman" w:cs="Times New Roman"/>
                <w:color w:val="000000" w:themeColor="text1"/>
                <w:sz w:val="24"/>
                <w:szCs w:val="24"/>
              </w:rPr>
              <w:t>Last</w:t>
            </w:r>
            <w:r w:rsidRPr="2A40C812">
              <w:rPr>
                <w:rFonts w:eastAsia="Times New Roman" w:cs="Times New Roman"/>
                <w:color w:val="000000" w:themeColor="text1"/>
                <w:sz w:val="24"/>
                <w:szCs w:val="24"/>
              </w:rPr>
              <w:t xml:space="preserve"> Name Filter</w:t>
            </w:r>
          </w:p>
        </w:tc>
      </w:tr>
      <w:tr w:rsidR="5578CA09" w14:paraId="02660E42" w14:textId="77777777" w:rsidTr="2A40C812">
        <w:trPr>
          <w:trHeight w:val="300"/>
        </w:trPr>
        <w:tc>
          <w:tcPr>
            <w:tcW w:w="2338" w:type="dxa"/>
          </w:tcPr>
          <w:p w14:paraId="04C14101"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06313285" w14:textId="7938B9C6"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TC-2</w:t>
            </w:r>
            <w:r w:rsidR="2D9A8847" w:rsidRPr="2A40C812">
              <w:rPr>
                <w:rFonts w:eastAsia="Times New Roman" w:cs="Times New Roman"/>
                <w:color w:val="000000" w:themeColor="text1"/>
                <w:sz w:val="24"/>
                <w:szCs w:val="24"/>
              </w:rPr>
              <w:t>4</w:t>
            </w:r>
          </w:p>
        </w:tc>
      </w:tr>
      <w:tr w:rsidR="5578CA09" w14:paraId="610E93F0" w14:textId="77777777" w:rsidTr="2A40C812">
        <w:trPr>
          <w:trHeight w:val="300"/>
        </w:trPr>
        <w:tc>
          <w:tcPr>
            <w:tcW w:w="2338" w:type="dxa"/>
          </w:tcPr>
          <w:p w14:paraId="6AD9AA16"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05BD08F3" w14:textId="502ED1F7"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This test case is designed to verify the functionality of the Employee Search Bar in the “Manage Employees” section, particularly focusing on its capability to filter and display employees based on their </w:t>
            </w:r>
            <w:r w:rsidR="55936259" w:rsidRPr="2A40C812">
              <w:rPr>
                <w:rFonts w:eastAsia="Times New Roman" w:cs="Times New Roman"/>
                <w:color w:val="000000" w:themeColor="text1"/>
                <w:sz w:val="24"/>
                <w:szCs w:val="24"/>
              </w:rPr>
              <w:t>last</w:t>
            </w:r>
            <w:r w:rsidRPr="2A40C812">
              <w:rPr>
                <w:rFonts w:eastAsia="Times New Roman" w:cs="Times New Roman"/>
                <w:color w:val="000000" w:themeColor="text1"/>
                <w:sz w:val="24"/>
                <w:szCs w:val="24"/>
              </w:rPr>
              <w:t xml:space="preserve"> name.</w:t>
            </w:r>
          </w:p>
        </w:tc>
      </w:tr>
      <w:tr w:rsidR="5578CA09" w14:paraId="48BCCADA" w14:textId="77777777" w:rsidTr="2A40C812">
        <w:trPr>
          <w:trHeight w:val="300"/>
        </w:trPr>
        <w:tc>
          <w:tcPr>
            <w:tcW w:w="2338" w:type="dxa"/>
          </w:tcPr>
          <w:p w14:paraId="55F39CA6"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183FCEAC" w14:textId="7FBD4BB5"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tester must be logged in with admin privileges. </w:t>
            </w:r>
          </w:p>
          <w:p w14:paraId="384C4B88" w14:textId="7A47C61C"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tester is on the “Manage Employees” page where the enhanced Employee Search Bar is present.</w:t>
            </w:r>
          </w:p>
        </w:tc>
      </w:tr>
      <w:tr w:rsidR="5578CA09" w14:paraId="3F21C00F" w14:textId="77777777" w:rsidTr="2A40C812">
        <w:trPr>
          <w:trHeight w:val="300"/>
        </w:trPr>
        <w:tc>
          <w:tcPr>
            <w:tcW w:w="2338" w:type="dxa"/>
          </w:tcPr>
          <w:p w14:paraId="08F1F554"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Steps</w:t>
            </w:r>
          </w:p>
        </w:tc>
        <w:tc>
          <w:tcPr>
            <w:tcW w:w="7012" w:type="dxa"/>
          </w:tcPr>
          <w:p w14:paraId="4AB18EC3" w14:textId="23940D36"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Enter a specific </w:t>
            </w:r>
            <w:r w:rsidR="2C01329C" w:rsidRPr="2A40C812">
              <w:rPr>
                <w:rFonts w:eastAsia="Times New Roman" w:cs="Times New Roman"/>
                <w:color w:val="000000" w:themeColor="text1"/>
                <w:sz w:val="24"/>
                <w:szCs w:val="24"/>
              </w:rPr>
              <w:t>last</w:t>
            </w:r>
            <w:r w:rsidRPr="2A40C812">
              <w:rPr>
                <w:rFonts w:eastAsia="Times New Roman" w:cs="Times New Roman"/>
                <w:color w:val="000000" w:themeColor="text1"/>
                <w:sz w:val="24"/>
                <w:szCs w:val="24"/>
              </w:rPr>
              <w:t xml:space="preserve"> name (e.g., "</w:t>
            </w:r>
            <w:r w:rsidR="003900F0" w:rsidRPr="2A40C812">
              <w:rPr>
                <w:rFonts w:eastAsia="Times New Roman" w:cs="Times New Roman"/>
                <w:color w:val="000000" w:themeColor="text1"/>
                <w:sz w:val="24"/>
                <w:szCs w:val="24"/>
              </w:rPr>
              <w:t>Esparza</w:t>
            </w:r>
            <w:r w:rsidRPr="2A40C812">
              <w:rPr>
                <w:rFonts w:eastAsia="Times New Roman" w:cs="Times New Roman"/>
                <w:color w:val="000000" w:themeColor="text1"/>
                <w:sz w:val="24"/>
                <w:szCs w:val="24"/>
              </w:rPr>
              <w:t>") into the Employee Search Bar.</w:t>
            </w:r>
          </w:p>
        </w:tc>
      </w:tr>
      <w:tr w:rsidR="5578CA09" w14:paraId="73390D73" w14:textId="77777777" w:rsidTr="2A40C812">
        <w:trPr>
          <w:trHeight w:val="300"/>
        </w:trPr>
        <w:tc>
          <w:tcPr>
            <w:tcW w:w="2338" w:type="dxa"/>
          </w:tcPr>
          <w:p w14:paraId="5C96D0C6"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35592705" w14:textId="15F22DEB"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Employee Search Bar should accurately filter and display a list of employees whose </w:t>
            </w:r>
            <w:r w:rsidR="3D435452" w:rsidRPr="2A40C812">
              <w:rPr>
                <w:rFonts w:eastAsia="Times New Roman" w:cs="Times New Roman"/>
                <w:color w:val="000000" w:themeColor="text1"/>
                <w:sz w:val="24"/>
                <w:szCs w:val="24"/>
              </w:rPr>
              <w:t>last</w:t>
            </w:r>
            <w:r w:rsidRPr="2A40C812">
              <w:rPr>
                <w:rFonts w:eastAsia="Times New Roman" w:cs="Times New Roman"/>
                <w:color w:val="000000" w:themeColor="text1"/>
                <w:sz w:val="24"/>
                <w:szCs w:val="24"/>
              </w:rPr>
              <w:t xml:space="preserve"> name matches the entered name (e.g., all employees named “</w:t>
            </w:r>
            <w:r w:rsidR="2C78C8F7" w:rsidRPr="2A40C812">
              <w:rPr>
                <w:rFonts w:eastAsia="Times New Roman" w:cs="Times New Roman"/>
                <w:color w:val="000000" w:themeColor="text1"/>
                <w:sz w:val="24"/>
                <w:szCs w:val="24"/>
              </w:rPr>
              <w:t>Esparza</w:t>
            </w:r>
            <w:r w:rsidRPr="2A40C812">
              <w:rPr>
                <w:rFonts w:eastAsia="Times New Roman" w:cs="Times New Roman"/>
                <w:color w:val="000000" w:themeColor="text1"/>
                <w:sz w:val="24"/>
                <w:szCs w:val="24"/>
              </w:rPr>
              <w:t>”).</w:t>
            </w:r>
          </w:p>
        </w:tc>
      </w:tr>
      <w:tr w:rsidR="5578CA09" w14:paraId="176AF8E9" w14:textId="77777777" w:rsidTr="2A40C812">
        <w:trPr>
          <w:trHeight w:val="300"/>
        </w:trPr>
        <w:tc>
          <w:tcPr>
            <w:tcW w:w="2338" w:type="dxa"/>
          </w:tcPr>
          <w:p w14:paraId="7576DBAE"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091964BC" w14:textId="7E38847F"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5578CA09" w14:paraId="14531C3B" w14:textId="77777777" w:rsidTr="2A40C812">
        <w:trPr>
          <w:trHeight w:val="300"/>
        </w:trPr>
        <w:tc>
          <w:tcPr>
            <w:tcW w:w="2338" w:type="dxa"/>
          </w:tcPr>
          <w:p w14:paraId="57114D59" w14:textId="29833162"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12" w:type="dxa"/>
          </w:tcPr>
          <w:p w14:paraId="6BFBE90A" w14:textId="0C5B5F42"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03119D35" w14:textId="03944A6A"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Employee Search Bar successfully filters and displays employees based on the </w:t>
            </w:r>
            <w:r w:rsidR="59997074" w:rsidRPr="2A40C812">
              <w:rPr>
                <w:rFonts w:eastAsia="Times New Roman" w:cs="Times New Roman"/>
                <w:color w:val="000000" w:themeColor="text1"/>
                <w:sz w:val="24"/>
                <w:szCs w:val="24"/>
              </w:rPr>
              <w:t>las</w:t>
            </w:r>
            <w:r w:rsidRPr="2A40C812">
              <w:rPr>
                <w:rFonts w:eastAsia="Times New Roman" w:cs="Times New Roman"/>
                <w:color w:val="000000" w:themeColor="text1"/>
                <w:sz w:val="24"/>
                <w:szCs w:val="24"/>
              </w:rPr>
              <w:t>t name entered.</w:t>
            </w:r>
          </w:p>
          <w:p w14:paraId="14B88420" w14:textId="2A87B851"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0E1757B5" w14:textId="009FE864"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Employee Search Bar fails to correctly filter employees by </w:t>
            </w:r>
            <w:r w:rsidR="27FC9011" w:rsidRPr="2A40C812">
              <w:rPr>
                <w:rFonts w:eastAsia="Times New Roman" w:cs="Times New Roman"/>
                <w:color w:val="000000" w:themeColor="text1"/>
                <w:sz w:val="24"/>
                <w:szCs w:val="24"/>
              </w:rPr>
              <w:t>last</w:t>
            </w:r>
            <w:r w:rsidRPr="2A40C812">
              <w:rPr>
                <w:rFonts w:eastAsia="Times New Roman" w:cs="Times New Roman"/>
                <w:color w:val="000000" w:themeColor="text1"/>
                <w:sz w:val="24"/>
                <w:szCs w:val="24"/>
              </w:rPr>
              <w:t xml:space="preserve"> name, either not displaying the correct employees or showing an incorrect list.</w:t>
            </w:r>
          </w:p>
        </w:tc>
      </w:tr>
    </w:tbl>
    <w:p w14:paraId="3B249FCD" w14:textId="122E77C4" w:rsidR="5578CA09" w:rsidRDefault="5578CA09"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5578CA09" w14:paraId="3A65852C" w14:textId="77777777" w:rsidTr="2A40C812">
        <w:trPr>
          <w:trHeight w:val="300"/>
        </w:trPr>
        <w:tc>
          <w:tcPr>
            <w:tcW w:w="2338" w:type="dxa"/>
          </w:tcPr>
          <w:p w14:paraId="299C6749"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499402FA" w14:textId="10EF14F0" w:rsidR="453AE076" w:rsidRDefault="14DB56C9"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Filter by Role</w:t>
            </w:r>
            <w:r w:rsidR="126E6F6B" w:rsidRPr="2A40C812">
              <w:rPr>
                <w:rFonts w:eastAsia="Times New Roman" w:cs="Times New Roman"/>
                <w:color w:val="000000" w:themeColor="text1"/>
                <w:sz w:val="24"/>
                <w:szCs w:val="24"/>
              </w:rPr>
              <w:t xml:space="preserve"> Functionality -</w:t>
            </w:r>
            <w:r w:rsidR="61B1235A" w:rsidRPr="2A40C812">
              <w:rPr>
                <w:rFonts w:eastAsia="Times New Roman" w:cs="Times New Roman"/>
                <w:color w:val="000000" w:themeColor="text1"/>
                <w:sz w:val="24"/>
                <w:szCs w:val="24"/>
              </w:rPr>
              <w:t xml:space="preserve"> Owner</w:t>
            </w:r>
          </w:p>
        </w:tc>
      </w:tr>
      <w:tr w:rsidR="5578CA09" w14:paraId="4B169FD9" w14:textId="77777777" w:rsidTr="2A40C812">
        <w:trPr>
          <w:trHeight w:val="300"/>
        </w:trPr>
        <w:tc>
          <w:tcPr>
            <w:tcW w:w="2338" w:type="dxa"/>
          </w:tcPr>
          <w:p w14:paraId="06951C2E"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69EBEA54" w14:textId="39499B06"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TC-2</w:t>
            </w:r>
            <w:r w:rsidR="3D0BD0CE" w:rsidRPr="2A40C812">
              <w:rPr>
                <w:rFonts w:eastAsia="Times New Roman" w:cs="Times New Roman"/>
                <w:color w:val="000000" w:themeColor="text1"/>
                <w:sz w:val="24"/>
                <w:szCs w:val="24"/>
              </w:rPr>
              <w:t>5</w:t>
            </w:r>
          </w:p>
        </w:tc>
      </w:tr>
      <w:tr w:rsidR="5578CA09" w14:paraId="7E0C16A1" w14:textId="77777777" w:rsidTr="2A40C812">
        <w:trPr>
          <w:trHeight w:val="300"/>
        </w:trPr>
        <w:tc>
          <w:tcPr>
            <w:tcW w:w="2338" w:type="dxa"/>
          </w:tcPr>
          <w:p w14:paraId="220FBF06"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152CC8B4" w14:textId="14FA18EA" w:rsidR="518CC042" w:rsidRDefault="306B9441"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assesses the capability of the Employee Search Bar within the “Manage Employees” section to filter and display employees based on their designated role, specifically focusing on the "Owner" role.</w:t>
            </w:r>
          </w:p>
        </w:tc>
      </w:tr>
      <w:tr w:rsidR="5578CA09" w14:paraId="44C0D8ED" w14:textId="77777777" w:rsidTr="2A40C812">
        <w:trPr>
          <w:trHeight w:val="300"/>
        </w:trPr>
        <w:tc>
          <w:tcPr>
            <w:tcW w:w="2338" w:type="dxa"/>
          </w:tcPr>
          <w:p w14:paraId="29A19662"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0392121E" w14:textId="7FBD4BB5"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tester must be logged in with admin privileges. </w:t>
            </w:r>
          </w:p>
          <w:p w14:paraId="3BAB735E" w14:textId="3AE6C4CF"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tester is on the “Manage Employees” page.</w:t>
            </w:r>
          </w:p>
        </w:tc>
      </w:tr>
      <w:tr w:rsidR="5578CA09" w14:paraId="6D54588B" w14:textId="77777777" w:rsidTr="2A40C812">
        <w:trPr>
          <w:trHeight w:val="300"/>
        </w:trPr>
        <w:tc>
          <w:tcPr>
            <w:tcW w:w="2338" w:type="dxa"/>
          </w:tcPr>
          <w:p w14:paraId="44515615"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0B1BCE12" w14:textId="167277E4" w:rsidR="26540B6B" w:rsidRDefault="2FE8C1DA"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Filter owner role from the filter.</w:t>
            </w:r>
          </w:p>
        </w:tc>
      </w:tr>
      <w:tr w:rsidR="5578CA09" w14:paraId="0D411DDC" w14:textId="77777777" w:rsidTr="2A40C812">
        <w:trPr>
          <w:trHeight w:val="300"/>
        </w:trPr>
        <w:tc>
          <w:tcPr>
            <w:tcW w:w="2338" w:type="dxa"/>
          </w:tcPr>
          <w:p w14:paraId="3BF1E1C3"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6CDBFD6D" w14:textId="5F23BE2D" w:rsidR="1ECFB473" w:rsidRDefault="245C2532"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Employee Filter Bar should efficiently filter and display only those employees who are designated as 'Owners'.</w:t>
            </w:r>
          </w:p>
        </w:tc>
      </w:tr>
      <w:tr w:rsidR="5578CA09" w14:paraId="1580286E" w14:textId="77777777" w:rsidTr="2A40C812">
        <w:trPr>
          <w:trHeight w:val="300"/>
        </w:trPr>
        <w:tc>
          <w:tcPr>
            <w:tcW w:w="2338" w:type="dxa"/>
          </w:tcPr>
          <w:p w14:paraId="151FA6F5"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07E93B23" w14:textId="7E38847F"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5578CA09" w14:paraId="4A65A484" w14:textId="77777777" w:rsidTr="2A40C812">
        <w:trPr>
          <w:trHeight w:val="300"/>
        </w:trPr>
        <w:tc>
          <w:tcPr>
            <w:tcW w:w="2338" w:type="dxa"/>
          </w:tcPr>
          <w:p w14:paraId="3E82C5B1" w14:textId="29833162"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12" w:type="dxa"/>
          </w:tcPr>
          <w:p w14:paraId="1F24BFE5" w14:textId="50D230D1" w:rsidR="6F9FF88C" w:rsidRDefault="5F7A401C"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14F6F157" w14:textId="1ABE08BC" w:rsidR="6F9FF88C" w:rsidRDefault="5F7A401C"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Employee Filter Bar accurately filters and displays a list of employees who have the role of 'Owner'. </w:t>
            </w:r>
          </w:p>
          <w:p w14:paraId="74669FCD" w14:textId="253FBE6D" w:rsidR="6F9FF88C" w:rsidRDefault="5F7A401C"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26BCE42A" w14:textId="0E5B606C" w:rsidR="6F9FF88C" w:rsidRDefault="5F7A401C"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The Employee Filter Bar fails to correctly filter employees by the 'Owner' role, either not displaying the correct employees, showing employees with different roles, or presenting an inaccurate or incomplete list.</w:t>
            </w:r>
          </w:p>
        </w:tc>
      </w:tr>
    </w:tbl>
    <w:p w14:paraId="22B0BD8E" w14:textId="17A70A6E" w:rsidR="5578CA09" w:rsidRDefault="5578CA09"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5578CA09" w14:paraId="0050F924" w14:textId="77777777" w:rsidTr="2A40C812">
        <w:trPr>
          <w:trHeight w:val="300"/>
        </w:trPr>
        <w:tc>
          <w:tcPr>
            <w:tcW w:w="2338" w:type="dxa"/>
          </w:tcPr>
          <w:p w14:paraId="43191E6A"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2652C286" w14:textId="3BF78BE5"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Filter by Role Functionality - </w:t>
            </w:r>
            <w:r w:rsidR="7A1B71CB" w:rsidRPr="2A40C812">
              <w:rPr>
                <w:rFonts w:eastAsia="Times New Roman" w:cs="Times New Roman"/>
                <w:color w:val="000000" w:themeColor="text1"/>
                <w:sz w:val="24"/>
                <w:szCs w:val="24"/>
              </w:rPr>
              <w:t>Manager</w:t>
            </w:r>
          </w:p>
        </w:tc>
      </w:tr>
      <w:tr w:rsidR="5578CA09" w14:paraId="565CFE57" w14:textId="77777777" w:rsidTr="2A40C812">
        <w:trPr>
          <w:trHeight w:val="300"/>
        </w:trPr>
        <w:tc>
          <w:tcPr>
            <w:tcW w:w="2338" w:type="dxa"/>
          </w:tcPr>
          <w:p w14:paraId="5E00966F"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2A3AB454" w14:textId="796EBDDE"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TC-2</w:t>
            </w:r>
            <w:r w:rsidR="49301177" w:rsidRPr="2A40C812">
              <w:rPr>
                <w:rFonts w:eastAsia="Times New Roman" w:cs="Times New Roman"/>
                <w:color w:val="000000" w:themeColor="text1"/>
                <w:sz w:val="24"/>
                <w:szCs w:val="24"/>
              </w:rPr>
              <w:t>6</w:t>
            </w:r>
          </w:p>
        </w:tc>
      </w:tr>
      <w:tr w:rsidR="5578CA09" w14:paraId="739B5C49" w14:textId="77777777" w:rsidTr="2A40C812">
        <w:trPr>
          <w:trHeight w:val="300"/>
        </w:trPr>
        <w:tc>
          <w:tcPr>
            <w:tcW w:w="2338" w:type="dxa"/>
          </w:tcPr>
          <w:p w14:paraId="35484BD7"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05D25BC4" w14:textId="1B65BA00"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This test case assesses the capability of the Employee </w:t>
            </w:r>
            <w:r w:rsidR="326A1CF3" w:rsidRPr="2A40C812">
              <w:rPr>
                <w:rFonts w:eastAsia="Times New Roman" w:cs="Times New Roman"/>
                <w:color w:val="000000" w:themeColor="text1"/>
                <w:sz w:val="24"/>
                <w:szCs w:val="24"/>
              </w:rPr>
              <w:t>Filter</w:t>
            </w:r>
            <w:r w:rsidRPr="2A40C812">
              <w:rPr>
                <w:rFonts w:eastAsia="Times New Roman" w:cs="Times New Roman"/>
                <w:color w:val="000000" w:themeColor="text1"/>
                <w:sz w:val="24"/>
                <w:szCs w:val="24"/>
              </w:rPr>
              <w:t xml:space="preserve"> Bar within the “Manage Employees” section to filter and display employees based on their designated role, specifically focusing on the "</w:t>
            </w:r>
            <w:r w:rsidR="62D812F0" w:rsidRPr="2A40C812">
              <w:rPr>
                <w:rFonts w:eastAsia="Times New Roman" w:cs="Times New Roman"/>
                <w:color w:val="000000" w:themeColor="text1"/>
                <w:sz w:val="24"/>
                <w:szCs w:val="24"/>
              </w:rPr>
              <w:t>Manager</w:t>
            </w:r>
            <w:r w:rsidRPr="2A40C812">
              <w:rPr>
                <w:rFonts w:eastAsia="Times New Roman" w:cs="Times New Roman"/>
                <w:color w:val="000000" w:themeColor="text1"/>
                <w:sz w:val="24"/>
                <w:szCs w:val="24"/>
              </w:rPr>
              <w:t>" role.</w:t>
            </w:r>
          </w:p>
        </w:tc>
      </w:tr>
      <w:tr w:rsidR="5578CA09" w14:paraId="7B03CBF9" w14:textId="77777777" w:rsidTr="2A40C812">
        <w:trPr>
          <w:trHeight w:val="300"/>
        </w:trPr>
        <w:tc>
          <w:tcPr>
            <w:tcW w:w="2338" w:type="dxa"/>
          </w:tcPr>
          <w:p w14:paraId="56E92791"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1B8C1528" w14:textId="7FBD4BB5"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tester must be logged in with admin privileges. </w:t>
            </w:r>
          </w:p>
          <w:p w14:paraId="2DBB1B38" w14:textId="3AE6C4CF"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tester is on the “Manage Employees” page.</w:t>
            </w:r>
          </w:p>
        </w:tc>
      </w:tr>
      <w:tr w:rsidR="5578CA09" w14:paraId="54FE2A16" w14:textId="77777777" w:rsidTr="2A40C812">
        <w:trPr>
          <w:trHeight w:val="300"/>
        </w:trPr>
        <w:tc>
          <w:tcPr>
            <w:tcW w:w="2338" w:type="dxa"/>
          </w:tcPr>
          <w:p w14:paraId="7D6B2287"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02DDB6F8" w14:textId="7597D727" w:rsidR="2E179C32" w:rsidRDefault="62ADDF74"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Select</w:t>
            </w:r>
            <w:r w:rsidR="126E6F6B" w:rsidRPr="2A40C812">
              <w:rPr>
                <w:rFonts w:eastAsia="Times New Roman" w:cs="Times New Roman"/>
                <w:color w:val="000000" w:themeColor="text1"/>
                <w:sz w:val="24"/>
                <w:szCs w:val="24"/>
              </w:rPr>
              <w:t xml:space="preserve"> </w:t>
            </w:r>
            <w:r w:rsidR="0992805B" w:rsidRPr="2A40C812">
              <w:rPr>
                <w:rFonts w:eastAsia="Times New Roman" w:cs="Times New Roman"/>
                <w:color w:val="000000" w:themeColor="text1"/>
                <w:sz w:val="24"/>
                <w:szCs w:val="24"/>
              </w:rPr>
              <w:t>“Owner”</w:t>
            </w:r>
            <w:r w:rsidR="126E6F6B" w:rsidRPr="2A40C812">
              <w:rPr>
                <w:rFonts w:eastAsia="Times New Roman" w:cs="Times New Roman"/>
                <w:color w:val="000000" w:themeColor="text1"/>
                <w:sz w:val="24"/>
                <w:szCs w:val="24"/>
              </w:rPr>
              <w:t xml:space="preserve"> role from the filter.</w:t>
            </w:r>
          </w:p>
        </w:tc>
      </w:tr>
      <w:tr w:rsidR="5578CA09" w14:paraId="2EBA19B5" w14:textId="77777777" w:rsidTr="2A40C812">
        <w:trPr>
          <w:trHeight w:val="300"/>
        </w:trPr>
        <w:tc>
          <w:tcPr>
            <w:tcW w:w="2338" w:type="dxa"/>
          </w:tcPr>
          <w:p w14:paraId="017CE67B"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0447DB6C" w14:textId="74679D16"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Employee Filter Bar should efficiently filter and display only those employees who are designated as '</w:t>
            </w:r>
            <w:r w:rsidR="3DB37D26" w:rsidRPr="2A40C812">
              <w:rPr>
                <w:rFonts w:eastAsia="Times New Roman" w:cs="Times New Roman"/>
                <w:color w:val="000000" w:themeColor="text1"/>
                <w:sz w:val="24"/>
                <w:szCs w:val="24"/>
              </w:rPr>
              <w:t>Manager</w:t>
            </w:r>
            <w:r w:rsidRPr="2A40C812">
              <w:rPr>
                <w:rFonts w:eastAsia="Times New Roman" w:cs="Times New Roman"/>
                <w:color w:val="000000" w:themeColor="text1"/>
                <w:sz w:val="24"/>
                <w:szCs w:val="24"/>
              </w:rPr>
              <w:t>'.</w:t>
            </w:r>
          </w:p>
        </w:tc>
      </w:tr>
      <w:tr w:rsidR="5578CA09" w14:paraId="431175B9" w14:textId="77777777" w:rsidTr="2A40C812">
        <w:trPr>
          <w:trHeight w:val="300"/>
        </w:trPr>
        <w:tc>
          <w:tcPr>
            <w:tcW w:w="2338" w:type="dxa"/>
          </w:tcPr>
          <w:p w14:paraId="36CA6FB4" w14:textId="77777777"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2D40D76A" w14:textId="7E38847F"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5578CA09" w14:paraId="32ED13B1" w14:textId="77777777" w:rsidTr="2A40C812">
        <w:trPr>
          <w:trHeight w:val="300"/>
        </w:trPr>
        <w:tc>
          <w:tcPr>
            <w:tcW w:w="2338" w:type="dxa"/>
          </w:tcPr>
          <w:p w14:paraId="37C075CB" w14:textId="29833162" w:rsidR="5578CA09" w:rsidRDefault="126E6F6B" w:rsidP="5578CA09">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12" w:type="dxa"/>
          </w:tcPr>
          <w:p w14:paraId="691258BD" w14:textId="50D230D1"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5D5C3B56" w14:textId="4765C88C"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Employee Filter Bar accurately filters and displays a list of employees who have the role of '</w:t>
            </w:r>
            <w:r w:rsidR="606DB045" w:rsidRPr="2A40C812">
              <w:rPr>
                <w:rFonts w:eastAsia="Times New Roman" w:cs="Times New Roman"/>
                <w:color w:val="000000" w:themeColor="text1"/>
                <w:sz w:val="24"/>
                <w:szCs w:val="24"/>
              </w:rPr>
              <w:t>Manager</w:t>
            </w:r>
            <w:r w:rsidRPr="2A40C812">
              <w:rPr>
                <w:rFonts w:eastAsia="Times New Roman" w:cs="Times New Roman"/>
                <w:color w:val="000000" w:themeColor="text1"/>
                <w:sz w:val="24"/>
                <w:szCs w:val="24"/>
              </w:rPr>
              <w:t xml:space="preserve">'. </w:t>
            </w:r>
          </w:p>
          <w:p w14:paraId="6AFD00CF" w14:textId="253FBE6D"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4ECA990B" w14:textId="0E5B606C" w:rsidR="5578CA09" w:rsidRDefault="126E6F6B" w:rsidP="5578CA0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Employee Filter Bar fails to correctly filter employees by the 'Owner' role, either not displaying the correct employees, showing employees with different roles, or presenting an inaccurate or incomplete list.</w:t>
            </w:r>
          </w:p>
        </w:tc>
      </w:tr>
    </w:tbl>
    <w:p w14:paraId="292BA4FF" w14:textId="322C0F51" w:rsidR="5578CA09" w:rsidRDefault="5578CA09" w:rsidP="2A40C812">
      <w:pPr>
        <w:spacing w:line="360" w:lineRule="auto"/>
        <w:rPr>
          <w:rFonts w:eastAsia="Times New Roman" w:cs="Times New Roman"/>
          <w:b/>
          <w:bCs/>
          <w:color w:val="000000" w:themeColor="text1"/>
        </w:rPr>
      </w:pPr>
    </w:p>
    <w:p w14:paraId="778CA6FA" w14:textId="55CA7281" w:rsidR="5578CA09" w:rsidRDefault="5578CA09" w:rsidP="2A40C812">
      <w:pPr>
        <w:spacing w:line="360" w:lineRule="auto"/>
        <w:rPr>
          <w:rFonts w:eastAsia="Times New Roman" w:cs="Times New Roman"/>
          <w:b/>
          <w:bCs/>
          <w:color w:val="000000" w:themeColor="text1"/>
        </w:rPr>
      </w:pPr>
    </w:p>
    <w:p w14:paraId="086F0A94" w14:textId="7EC8D4ED" w:rsidR="5578CA09" w:rsidRDefault="5578CA09" w:rsidP="2A40C812">
      <w:pPr>
        <w:spacing w:line="360" w:lineRule="auto"/>
        <w:rPr>
          <w:rFonts w:eastAsia="Times New Roman" w:cs="Times New Roman"/>
          <w:b/>
          <w:bCs/>
          <w:color w:val="000000" w:themeColor="text1"/>
        </w:rPr>
      </w:pPr>
    </w:p>
    <w:p w14:paraId="742A6A45" w14:textId="6AA96FDA" w:rsidR="1759C041" w:rsidRDefault="1759C041" w:rsidP="07FBE992">
      <w:pPr>
        <w:pStyle w:val="Heading3"/>
        <w:keepNext w:val="0"/>
        <w:keepLines w:val="0"/>
        <w:spacing w:before="0" w:line="360" w:lineRule="auto"/>
        <w:rPr>
          <w:rFonts w:ascii="Times New Roman" w:eastAsia="Times New Roman" w:hAnsi="Times New Roman" w:cs="Times New Roman"/>
          <w:b/>
          <w:bCs/>
          <w:color w:val="000000" w:themeColor="text1"/>
        </w:rPr>
      </w:pPr>
      <w:bookmarkStart w:id="75" w:name="_Toc152077610"/>
      <w:r w:rsidRPr="2A40C812">
        <w:rPr>
          <w:rFonts w:ascii="Times New Roman" w:eastAsia="Times New Roman" w:hAnsi="Times New Roman" w:cs="Times New Roman"/>
          <w:b/>
          <w:bCs/>
          <w:color w:val="000000" w:themeColor="text1"/>
        </w:rPr>
        <w:t>5.1.7 Time Clock Page Unit Test Cases</w:t>
      </w:r>
      <w:bookmarkEnd w:id="75"/>
    </w:p>
    <w:tbl>
      <w:tblPr>
        <w:tblStyle w:val="TableGrid"/>
        <w:tblW w:w="0" w:type="auto"/>
        <w:tblLook w:val="06A0" w:firstRow="1" w:lastRow="0" w:firstColumn="1" w:lastColumn="0" w:noHBand="1" w:noVBand="1"/>
      </w:tblPr>
      <w:tblGrid>
        <w:gridCol w:w="2338"/>
        <w:gridCol w:w="7012"/>
      </w:tblGrid>
      <w:tr w:rsidR="07FBE992" w14:paraId="27D3BF6A" w14:textId="77777777" w:rsidTr="2A40C812">
        <w:trPr>
          <w:trHeight w:val="300"/>
        </w:trPr>
        <w:tc>
          <w:tcPr>
            <w:tcW w:w="2340" w:type="dxa"/>
          </w:tcPr>
          <w:p w14:paraId="051475A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Case Name</w:t>
            </w:r>
          </w:p>
        </w:tc>
        <w:tc>
          <w:tcPr>
            <w:tcW w:w="7020" w:type="dxa"/>
          </w:tcPr>
          <w:p w14:paraId="176C87CC" w14:textId="74DCA19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Clock In</w:t>
            </w:r>
            <w:r w:rsidR="644014BE" w:rsidRPr="2A40C812">
              <w:rPr>
                <w:rFonts w:eastAsia="Times New Roman" w:cs="Times New Roman"/>
                <w:color w:val="000000" w:themeColor="text1"/>
                <w:sz w:val="24"/>
                <w:szCs w:val="24"/>
              </w:rPr>
              <w:t xml:space="preserve"> Button</w:t>
            </w:r>
          </w:p>
        </w:tc>
      </w:tr>
      <w:tr w:rsidR="07FBE992" w14:paraId="4AEE8580" w14:textId="77777777" w:rsidTr="2A40C812">
        <w:trPr>
          <w:trHeight w:val="300"/>
        </w:trPr>
        <w:tc>
          <w:tcPr>
            <w:tcW w:w="2340" w:type="dxa"/>
          </w:tcPr>
          <w:p w14:paraId="3B0D559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794F411D" w14:textId="514C7D5C"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35083DCA" w:rsidRPr="2A40C812">
              <w:rPr>
                <w:rFonts w:eastAsia="Times New Roman" w:cs="Times New Roman"/>
                <w:color w:val="000000" w:themeColor="text1"/>
                <w:sz w:val="24"/>
                <w:szCs w:val="24"/>
              </w:rPr>
              <w:t>2</w:t>
            </w:r>
            <w:r w:rsidR="4F4C0469" w:rsidRPr="2A40C812">
              <w:rPr>
                <w:rFonts w:eastAsia="Times New Roman" w:cs="Times New Roman"/>
                <w:color w:val="000000" w:themeColor="text1"/>
                <w:sz w:val="24"/>
                <w:szCs w:val="24"/>
              </w:rPr>
              <w:t>7</w:t>
            </w:r>
          </w:p>
        </w:tc>
      </w:tr>
      <w:tr w:rsidR="07FBE992" w14:paraId="7A088EFB" w14:textId="77777777" w:rsidTr="2A40C812">
        <w:trPr>
          <w:trHeight w:val="300"/>
        </w:trPr>
        <w:tc>
          <w:tcPr>
            <w:tcW w:w="2340" w:type="dxa"/>
          </w:tcPr>
          <w:p w14:paraId="464A709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0D12E699" w14:textId="2BC8184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will verify that an employee can successfully clock in using the application.</w:t>
            </w:r>
          </w:p>
        </w:tc>
      </w:tr>
      <w:tr w:rsidR="07FBE992" w14:paraId="026F2EAB" w14:textId="77777777" w:rsidTr="2A40C812">
        <w:trPr>
          <w:trHeight w:val="300"/>
        </w:trPr>
        <w:tc>
          <w:tcPr>
            <w:tcW w:w="2340" w:type="dxa"/>
          </w:tcPr>
          <w:p w14:paraId="5E31A68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2A4C5141" w14:textId="13886064" w:rsidR="07FBE992" w:rsidRDefault="056DF771" w:rsidP="00A85E3D">
            <w:pPr>
              <w:pStyle w:val="ListParagraph"/>
              <w:numPr>
                <w:ilvl w:val="0"/>
                <w:numId w:val="17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user is logged in as an employee, manager, or owner. </w:t>
            </w:r>
          </w:p>
          <w:p w14:paraId="00B1ABC0" w14:textId="7B7D20FC" w:rsidR="07FBE992" w:rsidRDefault="056DF771" w:rsidP="00A85E3D">
            <w:pPr>
              <w:pStyle w:val="ListParagraph"/>
              <w:numPr>
                <w:ilvl w:val="0"/>
                <w:numId w:val="17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Follow TC-22</w:t>
            </w:r>
          </w:p>
        </w:tc>
      </w:tr>
      <w:tr w:rsidR="07FBE992" w14:paraId="406ED055" w14:textId="77777777" w:rsidTr="2A40C812">
        <w:trPr>
          <w:trHeight w:val="300"/>
        </w:trPr>
        <w:tc>
          <w:tcPr>
            <w:tcW w:w="2340" w:type="dxa"/>
          </w:tcPr>
          <w:p w14:paraId="66692632"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3750E6F9" w14:textId="724AFBF8" w:rsidR="07FBE992" w:rsidRDefault="056DF771" w:rsidP="00A85E3D">
            <w:pPr>
              <w:pStyle w:val="ListParagraph"/>
              <w:numPr>
                <w:ilvl w:val="0"/>
                <w:numId w:val="17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Navigate to the time clock page. </w:t>
            </w:r>
          </w:p>
          <w:p w14:paraId="3265B67E" w14:textId="7A758480" w:rsidR="07FBE992" w:rsidRDefault="056DF771" w:rsidP="00A85E3D">
            <w:pPr>
              <w:pStyle w:val="ListParagraph"/>
              <w:numPr>
                <w:ilvl w:val="0"/>
                <w:numId w:val="17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'Clock In' button. </w:t>
            </w:r>
          </w:p>
          <w:p w14:paraId="73058A43" w14:textId="5EB863E4" w:rsidR="07FBE992" w:rsidRDefault="056DF771" w:rsidP="00A85E3D">
            <w:pPr>
              <w:pStyle w:val="ListParagraph"/>
              <w:numPr>
                <w:ilvl w:val="0"/>
                <w:numId w:val="17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Observe the response.</w:t>
            </w:r>
          </w:p>
        </w:tc>
      </w:tr>
      <w:tr w:rsidR="07FBE992" w14:paraId="12E3E1A3" w14:textId="77777777" w:rsidTr="2A40C812">
        <w:trPr>
          <w:trHeight w:val="300"/>
        </w:trPr>
        <w:tc>
          <w:tcPr>
            <w:tcW w:w="2340" w:type="dxa"/>
          </w:tcPr>
          <w:p w14:paraId="2B120C7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20" w:type="dxa"/>
          </w:tcPr>
          <w:p w14:paraId="5BA42DF2" w14:textId="4C91254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After clicking 'Clock In', the user should see a pop-up message indicating a successful clock-in.</w:t>
            </w:r>
          </w:p>
        </w:tc>
      </w:tr>
      <w:tr w:rsidR="07FBE992" w14:paraId="43B131E1" w14:textId="77777777" w:rsidTr="2A40C812">
        <w:trPr>
          <w:trHeight w:val="300"/>
        </w:trPr>
        <w:tc>
          <w:tcPr>
            <w:tcW w:w="2340" w:type="dxa"/>
          </w:tcPr>
          <w:p w14:paraId="31D6E44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20" w:type="dxa"/>
          </w:tcPr>
          <w:p w14:paraId="597B5FB7" w14:textId="46203871"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5645A482" w14:paraId="12666EC9" w14:textId="77777777" w:rsidTr="2A40C812">
        <w:trPr>
          <w:trHeight w:val="300"/>
        </w:trPr>
        <w:tc>
          <w:tcPr>
            <w:tcW w:w="2338" w:type="dxa"/>
          </w:tcPr>
          <w:p w14:paraId="5AF3373F" w14:textId="21F2E84B" w:rsidR="1231EA24" w:rsidRDefault="3A3EBD08"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4A6CDD33" w14:textId="6575957C" w:rsidR="4CB658BE" w:rsidRDefault="4CB658BE" w:rsidP="4CB658BE">
            <w:pPr>
              <w:spacing w:line="360" w:lineRule="auto"/>
              <w:rPr>
                <w:rFonts w:eastAsia="Times New Roman" w:cs="Times New Roman"/>
                <w:b/>
                <w:bCs/>
                <w:color w:val="000000" w:themeColor="text1"/>
                <w:sz w:val="24"/>
                <w:szCs w:val="24"/>
              </w:rPr>
            </w:pPr>
          </w:p>
          <w:p w14:paraId="414F32ED" w14:textId="0CB8EEE7" w:rsidR="5645A482" w:rsidRDefault="5645A482" w:rsidP="5645A482">
            <w:pPr>
              <w:spacing w:line="360" w:lineRule="auto"/>
              <w:rPr>
                <w:rFonts w:eastAsia="Times New Roman" w:cs="Times New Roman"/>
                <w:b/>
                <w:bCs/>
                <w:color w:val="000000" w:themeColor="text1"/>
                <w:sz w:val="24"/>
                <w:szCs w:val="24"/>
              </w:rPr>
            </w:pPr>
          </w:p>
        </w:tc>
        <w:tc>
          <w:tcPr>
            <w:tcW w:w="7012" w:type="dxa"/>
          </w:tcPr>
          <w:p w14:paraId="05245676" w14:textId="4109DE2D" w:rsidR="5645A482" w:rsidRDefault="3D7F5AA0"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32E2C2A5" w14:textId="7FFF271D" w:rsidR="5645A482" w:rsidRDefault="3D7F5AA0" w:rsidP="00A85E3D">
            <w:pPr>
              <w:pStyle w:val="ListParagraph"/>
              <w:numPr>
                <w:ilvl w:val="0"/>
                <w:numId w:val="8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 successful pop up displayed.</w:t>
            </w:r>
          </w:p>
          <w:p w14:paraId="151A9D4A" w14:textId="55217915" w:rsidR="5645A482" w:rsidRDefault="3D7F5AA0" w:rsidP="00A85E3D">
            <w:pPr>
              <w:pStyle w:val="ListParagraph"/>
              <w:numPr>
                <w:ilvl w:val="0"/>
                <w:numId w:val="8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was successfully clocked in. </w:t>
            </w:r>
          </w:p>
          <w:p w14:paraId="4C0B5886" w14:textId="7F2E423A" w:rsidR="5645A482" w:rsidRDefault="3D7F5AA0"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2B480552" w14:textId="520B5FE1" w:rsidR="5645A482" w:rsidRDefault="3D7F5AA0" w:rsidP="00A85E3D">
            <w:pPr>
              <w:pStyle w:val="ListParagraph"/>
              <w:numPr>
                <w:ilvl w:val="0"/>
                <w:numId w:val="8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No </w:t>
            </w:r>
            <w:proofErr w:type="gramStart"/>
            <w:r w:rsidRPr="2A40C812">
              <w:rPr>
                <w:rFonts w:eastAsia="Times New Roman" w:cs="Times New Roman"/>
                <w:color w:val="000000" w:themeColor="text1"/>
                <w:sz w:val="24"/>
                <w:szCs w:val="24"/>
              </w:rPr>
              <w:t>pop up</w:t>
            </w:r>
            <w:proofErr w:type="gramEnd"/>
            <w:r w:rsidRPr="2A40C812">
              <w:rPr>
                <w:rFonts w:eastAsia="Times New Roman" w:cs="Times New Roman"/>
                <w:color w:val="000000" w:themeColor="text1"/>
                <w:sz w:val="24"/>
                <w:szCs w:val="24"/>
              </w:rPr>
              <w:t xml:space="preserve"> message being displayed.</w:t>
            </w:r>
          </w:p>
          <w:p w14:paraId="69FD93C5" w14:textId="10FEFDA4" w:rsidR="5645A482" w:rsidRDefault="3D7F5AA0" w:rsidP="00A85E3D">
            <w:pPr>
              <w:pStyle w:val="ListParagraph"/>
              <w:numPr>
                <w:ilvl w:val="0"/>
                <w:numId w:val="8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was not clocked in. </w:t>
            </w:r>
          </w:p>
        </w:tc>
      </w:tr>
    </w:tbl>
    <w:p w14:paraId="111ED431" w14:textId="335597BC" w:rsidR="000B5463" w:rsidRDefault="000B5463"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07FBE992" w14:paraId="0A3EEB4E" w14:textId="77777777" w:rsidTr="2A40C812">
        <w:trPr>
          <w:trHeight w:val="300"/>
        </w:trPr>
        <w:tc>
          <w:tcPr>
            <w:tcW w:w="2340" w:type="dxa"/>
          </w:tcPr>
          <w:p w14:paraId="2F4BF9D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36590735" w14:textId="3FD4762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Clock Out</w:t>
            </w:r>
            <w:r w:rsidR="34A5D5CB" w:rsidRPr="2A40C812">
              <w:rPr>
                <w:rFonts w:eastAsia="Times New Roman" w:cs="Times New Roman"/>
                <w:color w:val="000000" w:themeColor="text1"/>
                <w:sz w:val="24"/>
                <w:szCs w:val="24"/>
              </w:rPr>
              <w:t xml:space="preserve"> Button</w:t>
            </w:r>
          </w:p>
        </w:tc>
      </w:tr>
      <w:tr w:rsidR="07FBE992" w14:paraId="3B7795C9" w14:textId="77777777" w:rsidTr="2A40C812">
        <w:trPr>
          <w:trHeight w:val="300"/>
        </w:trPr>
        <w:tc>
          <w:tcPr>
            <w:tcW w:w="2340" w:type="dxa"/>
          </w:tcPr>
          <w:p w14:paraId="4721BD6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5A819158" w14:textId="1049459B"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1B430EBD" w:rsidRPr="2A40C812">
              <w:rPr>
                <w:rFonts w:eastAsia="Times New Roman" w:cs="Times New Roman"/>
                <w:color w:val="000000" w:themeColor="text1"/>
                <w:sz w:val="24"/>
                <w:szCs w:val="24"/>
              </w:rPr>
              <w:t>2</w:t>
            </w:r>
            <w:r w:rsidR="423566B3" w:rsidRPr="2A40C812">
              <w:rPr>
                <w:rFonts w:eastAsia="Times New Roman" w:cs="Times New Roman"/>
                <w:color w:val="000000" w:themeColor="text1"/>
                <w:sz w:val="24"/>
                <w:szCs w:val="24"/>
              </w:rPr>
              <w:t>8</w:t>
            </w:r>
          </w:p>
        </w:tc>
      </w:tr>
      <w:tr w:rsidR="07FBE992" w14:paraId="0A663EA4" w14:textId="77777777" w:rsidTr="2A40C812">
        <w:trPr>
          <w:trHeight w:val="300"/>
        </w:trPr>
        <w:tc>
          <w:tcPr>
            <w:tcW w:w="2340" w:type="dxa"/>
          </w:tcPr>
          <w:p w14:paraId="633EDF7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031F3339" w14:textId="0DDA6C74"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will verify that an employee can successfully clock out using the application.</w:t>
            </w:r>
          </w:p>
        </w:tc>
      </w:tr>
      <w:tr w:rsidR="07FBE992" w14:paraId="080C39F3" w14:textId="77777777" w:rsidTr="2A40C812">
        <w:trPr>
          <w:trHeight w:val="300"/>
        </w:trPr>
        <w:tc>
          <w:tcPr>
            <w:tcW w:w="2340" w:type="dxa"/>
          </w:tcPr>
          <w:p w14:paraId="59F7E6D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6A058122" w14:textId="2FD7A730"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user is logged in as an employee, manager, or owner. </w:t>
            </w:r>
          </w:p>
          <w:p w14:paraId="033B956D" w14:textId="062A387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 has clocked in and is on the application's home page.</w:t>
            </w:r>
          </w:p>
        </w:tc>
      </w:tr>
      <w:tr w:rsidR="07FBE992" w14:paraId="6E0D838A" w14:textId="77777777" w:rsidTr="2A40C812">
        <w:trPr>
          <w:trHeight w:val="300"/>
        </w:trPr>
        <w:tc>
          <w:tcPr>
            <w:tcW w:w="2340" w:type="dxa"/>
          </w:tcPr>
          <w:p w14:paraId="0AFEB30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2C3BD3CF" w14:textId="1BB5A550" w:rsidR="07FBE992" w:rsidRDefault="056DF771" w:rsidP="00A85E3D">
            <w:pPr>
              <w:pStyle w:val="ListParagraph"/>
              <w:numPr>
                <w:ilvl w:val="0"/>
                <w:numId w:val="18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Navigate to the time clock page. </w:t>
            </w:r>
          </w:p>
          <w:p w14:paraId="0446D48B" w14:textId="1D310AF5" w:rsidR="07FBE992" w:rsidRDefault="056DF771" w:rsidP="00A85E3D">
            <w:pPr>
              <w:pStyle w:val="ListParagraph"/>
              <w:numPr>
                <w:ilvl w:val="0"/>
                <w:numId w:val="18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'Clock Out' button. </w:t>
            </w:r>
          </w:p>
          <w:p w14:paraId="5ED7B607" w14:textId="6C90FA80" w:rsidR="07FBE992" w:rsidRDefault="056DF771" w:rsidP="00A85E3D">
            <w:pPr>
              <w:pStyle w:val="ListParagraph"/>
              <w:numPr>
                <w:ilvl w:val="0"/>
                <w:numId w:val="18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Observe the response.</w:t>
            </w:r>
          </w:p>
        </w:tc>
      </w:tr>
      <w:tr w:rsidR="07FBE992" w14:paraId="21EE98F4" w14:textId="77777777" w:rsidTr="2A40C812">
        <w:trPr>
          <w:trHeight w:val="300"/>
        </w:trPr>
        <w:tc>
          <w:tcPr>
            <w:tcW w:w="2340" w:type="dxa"/>
          </w:tcPr>
          <w:p w14:paraId="6829FE5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20" w:type="dxa"/>
          </w:tcPr>
          <w:p w14:paraId="759CFD55" w14:textId="4C91254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After clicking 'Clock Out', the user should see a pop-up message indicating a successful clock-out. </w:t>
            </w:r>
          </w:p>
          <w:p w14:paraId="68E36A28" w14:textId="3B98D87E"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The system should record the clock-out time and date accurately.</w:t>
            </w:r>
          </w:p>
        </w:tc>
      </w:tr>
      <w:tr w:rsidR="07FBE992" w14:paraId="599C0606" w14:textId="77777777" w:rsidTr="2A40C812">
        <w:trPr>
          <w:trHeight w:val="300"/>
        </w:trPr>
        <w:tc>
          <w:tcPr>
            <w:tcW w:w="2340" w:type="dxa"/>
          </w:tcPr>
          <w:p w14:paraId="6B8CA64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Priority</w:t>
            </w:r>
          </w:p>
        </w:tc>
        <w:tc>
          <w:tcPr>
            <w:tcW w:w="7020" w:type="dxa"/>
          </w:tcPr>
          <w:p w14:paraId="2AC96BB4" w14:textId="5628CABC"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692FBB17" w14:paraId="16C7FA57" w14:textId="77777777" w:rsidTr="2A40C812">
        <w:trPr>
          <w:trHeight w:val="300"/>
        </w:trPr>
        <w:tc>
          <w:tcPr>
            <w:tcW w:w="2338" w:type="dxa"/>
          </w:tcPr>
          <w:p w14:paraId="51487C24" w14:textId="1ABF6C09" w:rsidR="582956FB" w:rsidRDefault="081BD8B3" w:rsidP="692FBB1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w:t>
            </w:r>
          </w:p>
          <w:p w14:paraId="6E6562CE" w14:textId="6C4A6FDE" w:rsidR="692FBB17" w:rsidRDefault="692FBB17" w:rsidP="692FBB17">
            <w:pPr>
              <w:spacing w:line="360" w:lineRule="auto"/>
              <w:rPr>
                <w:rFonts w:eastAsia="Times New Roman" w:cs="Times New Roman"/>
                <w:b/>
                <w:bCs/>
                <w:color w:val="000000" w:themeColor="text1"/>
                <w:sz w:val="24"/>
                <w:szCs w:val="24"/>
              </w:rPr>
            </w:pPr>
          </w:p>
        </w:tc>
        <w:tc>
          <w:tcPr>
            <w:tcW w:w="7012" w:type="dxa"/>
          </w:tcPr>
          <w:p w14:paraId="0D4AA195" w14:textId="0134A9E8" w:rsidR="692FBB17" w:rsidRDefault="6A293939"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6A26F6A5" w14:textId="0134A9E8" w:rsidR="692FBB17" w:rsidRDefault="6A293939" w:rsidP="00A85E3D">
            <w:pPr>
              <w:pStyle w:val="ListParagraph"/>
              <w:numPr>
                <w:ilvl w:val="0"/>
                <w:numId w:val="8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 successful pop up displayed.</w:t>
            </w:r>
          </w:p>
          <w:p w14:paraId="7D7F83AA" w14:textId="68C5E8A7" w:rsidR="692FBB17" w:rsidRDefault="6A293939" w:rsidP="00A85E3D">
            <w:pPr>
              <w:pStyle w:val="ListParagraph"/>
              <w:numPr>
                <w:ilvl w:val="0"/>
                <w:numId w:val="8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was successfully clocked out. </w:t>
            </w:r>
          </w:p>
          <w:p w14:paraId="4BAEB18B" w14:textId="0134A9E8" w:rsidR="692FBB17" w:rsidRDefault="6A293939"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517353F0" w14:textId="0134A9E8" w:rsidR="692FBB17" w:rsidRDefault="6A293939" w:rsidP="00A85E3D">
            <w:pPr>
              <w:pStyle w:val="ListParagraph"/>
              <w:numPr>
                <w:ilvl w:val="0"/>
                <w:numId w:val="8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No </w:t>
            </w:r>
            <w:proofErr w:type="gramStart"/>
            <w:r w:rsidRPr="2A40C812">
              <w:rPr>
                <w:rFonts w:eastAsia="Times New Roman" w:cs="Times New Roman"/>
                <w:color w:val="000000" w:themeColor="text1"/>
                <w:sz w:val="24"/>
                <w:szCs w:val="24"/>
              </w:rPr>
              <w:t>pop up</w:t>
            </w:r>
            <w:proofErr w:type="gramEnd"/>
            <w:r w:rsidRPr="2A40C812">
              <w:rPr>
                <w:rFonts w:eastAsia="Times New Roman" w:cs="Times New Roman"/>
                <w:color w:val="000000" w:themeColor="text1"/>
                <w:sz w:val="24"/>
                <w:szCs w:val="24"/>
              </w:rPr>
              <w:t xml:space="preserve"> message being displayed.</w:t>
            </w:r>
          </w:p>
          <w:p w14:paraId="4C53BA6C" w14:textId="28578615" w:rsidR="692FBB17" w:rsidRDefault="6A293939" w:rsidP="00A85E3D">
            <w:pPr>
              <w:pStyle w:val="ListParagraph"/>
              <w:numPr>
                <w:ilvl w:val="0"/>
                <w:numId w:val="8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was not clocked out.</w:t>
            </w:r>
          </w:p>
          <w:p w14:paraId="24CB6C54" w14:textId="0134A9E8" w:rsidR="692FBB17" w:rsidRDefault="692FBB17" w:rsidP="2A7828F5">
            <w:pPr>
              <w:spacing w:line="360" w:lineRule="auto"/>
              <w:rPr>
                <w:rFonts w:eastAsia="Times New Roman" w:cs="Times New Roman"/>
                <w:color w:val="000000" w:themeColor="text1"/>
                <w:sz w:val="24"/>
                <w:szCs w:val="24"/>
              </w:rPr>
            </w:pPr>
          </w:p>
        </w:tc>
      </w:tr>
    </w:tbl>
    <w:p w14:paraId="36420FB4" w14:textId="037698B4" w:rsidR="07FBE992" w:rsidRDefault="07FBE992" w:rsidP="2A40C812">
      <w:pPr>
        <w:spacing w:line="360" w:lineRule="auto"/>
        <w:rPr>
          <w:rFonts w:eastAsia="Times New Roman" w:cs="Times New Roman"/>
          <w:b/>
          <w:bCs/>
          <w:color w:val="000000" w:themeColor="text1"/>
        </w:rPr>
      </w:pPr>
    </w:p>
    <w:p w14:paraId="22BB08DD" w14:textId="376D4B2E" w:rsidR="654FE89F" w:rsidRDefault="654FE89F" w:rsidP="07FBE992">
      <w:pPr>
        <w:pStyle w:val="Heading3"/>
        <w:keepNext w:val="0"/>
        <w:keepLines w:val="0"/>
        <w:spacing w:before="0" w:line="360" w:lineRule="auto"/>
        <w:rPr>
          <w:rFonts w:ascii="Times New Roman" w:eastAsia="Times New Roman" w:hAnsi="Times New Roman" w:cs="Times New Roman"/>
          <w:b/>
          <w:bCs/>
          <w:color w:val="000000" w:themeColor="text1"/>
        </w:rPr>
      </w:pPr>
      <w:bookmarkStart w:id="76" w:name="_Toc152077611"/>
      <w:r w:rsidRPr="2A40C812">
        <w:rPr>
          <w:rFonts w:ascii="Times New Roman" w:eastAsia="Times New Roman" w:hAnsi="Times New Roman" w:cs="Times New Roman"/>
          <w:b/>
          <w:bCs/>
          <w:color w:val="000000" w:themeColor="text1"/>
        </w:rPr>
        <w:t>5.1.8 Inventory View Page Unit Test Cases</w:t>
      </w:r>
      <w:bookmarkEnd w:id="76"/>
    </w:p>
    <w:tbl>
      <w:tblPr>
        <w:tblStyle w:val="TableGrid"/>
        <w:tblW w:w="0" w:type="auto"/>
        <w:tblLook w:val="06A0" w:firstRow="1" w:lastRow="0" w:firstColumn="1" w:lastColumn="0" w:noHBand="1" w:noVBand="1"/>
      </w:tblPr>
      <w:tblGrid>
        <w:gridCol w:w="2339"/>
        <w:gridCol w:w="7011"/>
      </w:tblGrid>
      <w:tr w:rsidR="07FBE992" w14:paraId="2AA39670" w14:textId="77777777" w:rsidTr="2A40C812">
        <w:trPr>
          <w:trHeight w:val="300"/>
        </w:trPr>
        <w:tc>
          <w:tcPr>
            <w:tcW w:w="2339" w:type="dxa"/>
          </w:tcPr>
          <w:p w14:paraId="6FEA15E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207554D6" w14:textId="1667387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Add Item Button</w:t>
            </w:r>
          </w:p>
        </w:tc>
      </w:tr>
      <w:tr w:rsidR="07FBE992" w14:paraId="3E945BC0" w14:textId="77777777" w:rsidTr="2A40C812">
        <w:trPr>
          <w:trHeight w:val="300"/>
        </w:trPr>
        <w:tc>
          <w:tcPr>
            <w:tcW w:w="2339" w:type="dxa"/>
          </w:tcPr>
          <w:p w14:paraId="2E28A52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04CA16F5" w14:textId="51E68AD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66A3371F" w:rsidRPr="2A40C812">
              <w:rPr>
                <w:rFonts w:eastAsia="Times New Roman" w:cs="Times New Roman"/>
                <w:color w:val="000000" w:themeColor="text1"/>
                <w:sz w:val="24"/>
                <w:szCs w:val="24"/>
              </w:rPr>
              <w:t>2</w:t>
            </w:r>
            <w:r w:rsidR="4C94780F" w:rsidRPr="2A40C812">
              <w:rPr>
                <w:rFonts w:eastAsia="Times New Roman" w:cs="Times New Roman"/>
                <w:color w:val="000000" w:themeColor="text1"/>
                <w:sz w:val="24"/>
                <w:szCs w:val="24"/>
              </w:rPr>
              <w:t>9</w:t>
            </w:r>
          </w:p>
        </w:tc>
      </w:tr>
      <w:tr w:rsidR="07FBE992" w14:paraId="0689E4FB" w14:textId="77777777" w:rsidTr="2A40C812">
        <w:trPr>
          <w:trHeight w:val="300"/>
        </w:trPr>
        <w:tc>
          <w:tcPr>
            <w:tcW w:w="2339" w:type="dxa"/>
          </w:tcPr>
          <w:p w14:paraId="303ED7B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15258F8A" w14:textId="7B00DE91"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Redirects to the add inventory item form page.</w:t>
            </w:r>
          </w:p>
        </w:tc>
      </w:tr>
      <w:tr w:rsidR="07FBE992" w14:paraId="5F8E385E" w14:textId="77777777" w:rsidTr="2A40C812">
        <w:trPr>
          <w:trHeight w:val="300"/>
        </w:trPr>
        <w:tc>
          <w:tcPr>
            <w:tcW w:w="2339" w:type="dxa"/>
          </w:tcPr>
          <w:p w14:paraId="3A8EC67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4DF3A60A" w14:textId="6D24A1D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w:t>
            </w:r>
          </w:p>
        </w:tc>
      </w:tr>
      <w:tr w:rsidR="07FBE992" w14:paraId="5D5BF378" w14:textId="77777777" w:rsidTr="2A40C812">
        <w:trPr>
          <w:trHeight w:val="300"/>
        </w:trPr>
        <w:tc>
          <w:tcPr>
            <w:tcW w:w="2339" w:type="dxa"/>
          </w:tcPr>
          <w:p w14:paraId="6FF48E0C"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677AB501" w14:textId="12A94687" w:rsidR="07FBE992" w:rsidRDefault="056DF771" w:rsidP="00A85E3D">
            <w:pPr>
              <w:pStyle w:val="ListParagraph"/>
              <w:numPr>
                <w:ilvl w:val="0"/>
                <w:numId w:val="17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add item button</w:t>
            </w:r>
          </w:p>
        </w:tc>
      </w:tr>
      <w:tr w:rsidR="07FBE992" w14:paraId="54DA9B6B" w14:textId="77777777" w:rsidTr="2A40C812">
        <w:trPr>
          <w:trHeight w:val="300"/>
        </w:trPr>
        <w:tc>
          <w:tcPr>
            <w:tcW w:w="2339" w:type="dxa"/>
          </w:tcPr>
          <w:p w14:paraId="66AAB22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09562859" w14:textId="7511019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redirected to add item form page.</w:t>
            </w:r>
          </w:p>
        </w:tc>
      </w:tr>
      <w:tr w:rsidR="07FBE992" w14:paraId="78930415" w14:textId="77777777" w:rsidTr="2A40C812">
        <w:trPr>
          <w:trHeight w:val="300"/>
        </w:trPr>
        <w:tc>
          <w:tcPr>
            <w:tcW w:w="2339" w:type="dxa"/>
          </w:tcPr>
          <w:p w14:paraId="2F3A841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529D9277" w14:textId="1CE8417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692FBB17" w14:paraId="5C40E876" w14:textId="77777777" w:rsidTr="2A40C812">
        <w:trPr>
          <w:trHeight w:val="300"/>
        </w:trPr>
        <w:tc>
          <w:tcPr>
            <w:tcW w:w="2339" w:type="dxa"/>
          </w:tcPr>
          <w:p w14:paraId="1D6E12D7" w14:textId="21F2E84B" w:rsidR="7C968156" w:rsidRDefault="3195236D"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5AAF710B" w14:textId="5BA39EBC" w:rsidR="4CB658BE" w:rsidRDefault="4CB658BE" w:rsidP="4CB658BE">
            <w:pPr>
              <w:spacing w:line="360" w:lineRule="auto"/>
              <w:rPr>
                <w:rFonts w:eastAsia="Times New Roman" w:cs="Times New Roman"/>
                <w:b/>
                <w:bCs/>
                <w:color w:val="000000" w:themeColor="text1"/>
                <w:sz w:val="24"/>
                <w:szCs w:val="24"/>
              </w:rPr>
            </w:pPr>
          </w:p>
          <w:p w14:paraId="38738FC0" w14:textId="4C7BE500" w:rsidR="692FBB17" w:rsidRDefault="692FBB17" w:rsidP="692FBB17">
            <w:pPr>
              <w:spacing w:line="360" w:lineRule="auto"/>
              <w:rPr>
                <w:rFonts w:eastAsia="Times New Roman" w:cs="Times New Roman"/>
                <w:b/>
                <w:bCs/>
                <w:color w:val="000000" w:themeColor="text1"/>
                <w:sz w:val="24"/>
                <w:szCs w:val="24"/>
              </w:rPr>
            </w:pPr>
          </w:p>
        </w:tc>
        <w:tc>
          <w:tcPr>
            <w:tcW w:w="7011" w:type="dxa"/>
          </w:tcPr>
          <w:p w14:paraId="0A5287E4" w14:textId="649E4906" w:rsidR="692FBB17" w:rsidRDefault="496A32EE"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23685FCA" w14:textId="010E9614" w:rsidR="692FBB17" w:rsidRDefault="496A32EE" w:rsidP="00A85E3D">
            <w:pPr>
              <w:pStyle w:val="ListParagraph"/>
              <w:numPr>
                <w:ilvl w:val="0"/>
                <w:numId w:val="7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redirected to the add i</w:t>
            </w:r>
            <w:r w:rsidR="76CF2F5D" w:rsidRPr="2A40C812">
              <w:rPr>
                <w:rFonts w:eastAsia="Times New Roman" w:cs="Times New Roman"/>
                <w:color w:val="000000" w:themeColor="text1"/>
                <w:sz w:val="24"/>
                <w:szCs w:val="24"/>
              </w:rPr>
              <w:t xml:space="preserve">nventory </w:t>
            </w:r>
            <w:r w:rsidRPr="2A40C812">
              <w:rPr>
                <w:rFonts w:eastAsia="Times New Roman" w:cs="Times New Roman"/>
                <w:color w:val="000000" w:themeColor="text1"/>
                <w:sz w:val="24"/>
                <w:szCs w:val="24"/>
              </w:rPr>
              <w:t>page.</w:t>
            </w:r>
          </w:p>
          <w:p w14:paraId="2C23A4A5" w14:textId="0890BDF3" w:rsidR="692FBB17" w:rsidRDefault="496A32EE"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39273F7C" w14:textId="74E9B729" w:rsidR="692FBB17" w:rsidRDefault="496A32EE" w:rsidP="00A85E3D">
            <w:pPr>
              <w:pStyle w:val="ListParagraph"/>
              <w:numPr>
                <w:ilvl w:val="0"/>
                <w:numId w:val="7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Button does nothing.</w:t>
            </w:r>
          </w:p>
          <w:p w14:paraId="4883944F" w14:textId="3FAC45DB" w:rsidR="692FBB17" w:rsidRDefault="496A32EE" w:rsidP="00A85E3D">
            <w:pPr>
              <w:pStyle w:val="ListParagraph"/>
              <w:numPr>
                <w:ilvl w:val="0"/>
                <w:numId w:val="7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Button redirects them to the wrong page.</w:t>
            </w:r>
          </w:p>
        </w:tc>
      </w:tr>
    </w:tbl>
    <w:p w14:paraId="7A0E3310" w14:textId="7EB87541" w:rsidR="07FBE992" w:rsidRDefault="07FBE992" w:rsidP="07FBE992">
      <w:pPr>
        <w:spacing w:line="360" w:lineRule="auto"/>
      </w:pPr>
    </w:p>
    <w:tbl>
      <w:tblPr>
        <w:tblStyle w:val="TableGrid"/>
        <w:tblW w:w="0" w:type="auto"/>
        <w:tblLook w:val="06A0" w:firstRow="1" w:lastRow="0" w:firstColumn="1" w:lastColumn="0" w:noHBand="1" w:noVBand="1"/>
      </w:tblPr>
      <w:tblGrid>
        <w:gridCol w:w="2339"/>
        <w:gridCol w:w="7011"/>
      </w:tblGrid>
      <w:tr w:rsidR="07FBE992" w14:paraId="0123CF86" w14:textId="77777777" w:rsidTr="2A40C812">
        <w:trPr>
          <w:trHeight w:val="300"/>
        </w:trPr>
        <w:tc>
          <w:tcPr>
            <w:tcW w:w="2339" w:type="dxa"/>
          </w:tcPr>
          <w:p w14:paraId="37F767F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1414D13F" w14:textId="48A4C77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Edit Inventory Button</w:t>
            </w:r>
          </w:p>
        </w:tc>
      </w:tr>
      <w:tr w:rsidR="07FBE992" w14:paraId="65DB2C77" w14:textId="77777777" w:rsidTr="2A40C812">
        <w:trPr>
          <w:trHeight w:val="300"/>
        </w:trPr>
        <w:tc>
          <w:tcPr>
            <w:tcW w:w="2339" w:type="dxa"/>
          </w:tcPr>
          <w:p w14:paraId="4749232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34378B78" w14:textId="456F3E7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4A0A639E" w:rsidRPr="2A40C812">
              <w:rPr>
                <w:rFonts w:eastAsia="Times New Roman" w:cs="Times New Roman"/>
                <w:color w:val="000000" w:themeColor="text1"/>
                <w:sz w:val="24"/>
                <w:szCs w:val="24"/>
              </w:rPr>
              <w:t>30</w:t>
            </w:r>
          </w:p>
        </w:tc>
      </w:tr>
      <w:tr w:rsidR="07FBE992" w14:paraId="75188EEB" w14:textId="77777777" w:rsidTr="2A40C812">
        <w:trPr>
          <w:trHeight w:val="300"/>
        </w:trPr>
        <w:tc>
          <w:tcPr>
            <w:tcW w:w="2339" w:type="dxa"/>
          </w:tcPr>
          <w:p w14:paraId="1FD63CB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5C5839AE" w14:textId="4D12DC8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this button to go to the edit inventory page.</w:t>
            </w:r>
          </w:p>
        </w:tc>
      </w:tr>
      <w:tr w:rsidR="07FBE992" w14:paraId="735037DD" w14:textId="77777777" w:rsidTr="2A40C812">
        <w:trPr>
          <w:trHeight w:val="300"/>
        </w:trPr>
        <w:tc>
          <w:tcPr>
            <w:tcW w:w="2339" w:type="dxa"/>
          </w:tcPr>
          <w:p w14:paraId="3721C0B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1653C49F" w14:textId="2965E5A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w:t>
            </w:r>
          </w:p>
        </w:tc>
      </w:tr>
      <w:tr w:rsidR="07FBE992" w14:paraId="4A72F9F5" w14:textId="77777777" w:rsidTr="2A40C812">
        <w:trPr>
          <w:trHeight w:val="300"/>
        </w:trPr>
        <w:tc>
          <w:tcPr>
            <w:tcW w:w="2339" w:type="dxa"/>
          </w:tcPr>
          <w:p w14:paraId="614E216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2963EE14" w14:textId="5001FC71" w:rsidR="07FBE992" w:rsidRDefault="056DF771" w:rsidP="00A85E3D">
            <w:pPr>
              <w:pStyle w:val="ListParagraph"/>
              <w:numPr>
                <w:ilvl w:val="0"/>
                <w:numId w:val="20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edit inventory button</w:t>
            </w:r>
          </w:p>
        </w:tc>
      </w:tr>
      <w:tr w:rsidR="07FBE992" w14:paraId="2F211945" w14:textId="77777777" w:rsidTr="2A40C812">
        <w:trPr>
          <w:trHeight w:val="300"/>
        </w:trPr>
        <w:tc>
          <w:tcPr>
            <w:tcW w:w="2339" w:type="dxa"/>
          </w:tcPr>
          <w:p w14:paraId="0CAB2CC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26F49106" w14:textId="474C512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redirected to the edit inventory page.</w:t>
            </w:r>
          </w:p>
        </w:tc>
      </w:tr>
      <w:tr w:rsidR="07FBE992" w14:paraId="6132E0CF" w14:textId="77777777" w:rsidTr="2A40C812">
        <w:trPr>
          <w:trHeight w:val="300"/>
        </w:trPr>
        <w:tc>
          <w:tcPr>
            <w:tcW w:w="2339" w:type="dxa"/>
          </w:tcPr>
          <w:p w14:paraId="755D4EAC"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Priority</w:t>
            </w:r>
          </w:p>
        </w:tc>
        <w:tc>
          <w:tcPr>
            <w:tcW w:w="7011" w:type="dxa"/>
          </w:tcPr>
          <w:p w14:paraId="2C690EDA" w14:textId="5F4A3ECD"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692FBB17" w14:paraId="5A1D5E89" w14:textId="77777777" w:rsidTr="2A40C812">
        <w:trPr>
          <w:trHeight w:val="300"/>
        </w:trPr>
        <w:tc>
          <w:tcPr>
            <w:tcW w:w="2339" w:type="dxa"/>
          </w:tcPr>
          <w:p w14:paraId="2C86263A" w14:textId="2C35D014" w:rsidR="76FE6F5C" w:rsidRDefault="70E01DFC"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436D59D7" w14:textId="3C64B2C6" w:rsidR="4CB658BE" w:rsidRDefault="4CB658BE" w:rsidP="4CB658BE">
            <w:pPr>
              <w:spacing w:line="360" w:lineRule="auto"/>
              <w:rPr>
                <w:rFonts w:eastAsia="Times New Roman" w:cs="Times New Roman"/>
                <w:b/>
                <w:bCs/>
                <w:color w:val="000000" w:themeColor="text1"/>
                <w:sz w:val="24"/>
                <w:szCs w:val="24"/>
              </w:rPr>
            </w:pPr>
          </w:p>
          <w:p w14:paraId="053D81AC" w14:textId="08DE0F32" w:rsidR="692FBB17" w:rsidRDefault="692FBB17" w:rsidP="692FBB17">
            <w:pPr>
              <w:spacing w:line="360" w:lineRule="auto"/>
              <w:rPr>
                <w:rFonts w:eastAsia="Times New Roman" w:cs="Times New Roman"/>
                <w:b/>
                <w:bCs/>
                <w:color w:val="000000" w:themeColor="text1"/>
                <w:sz w:val="24"/>
                <w:szCs w:val="24"/>
              </w:rPr>
            </w:pPr>
          </w:p>
        </w:tc>
        <w:tc>
          <w:tcPr>
            <w:tcW w:w="7011" w:type="dxa"/>
          </w:tcPr>
          <w:p w14:paraId="4A2A85E3" w14:textId="479D086C" w:rsidR="692FBB17" w:rsidRDefault="37E768A9"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3D3D9F17" w14:textId="41730F7A" w:rsidR="692FBB17" w:rsidRDefault="37E768A9" w:rsidP="00A85E3D">
            <w:pPr>
              <w:pStyle w:val="ListParagraph"/>
              <w:numPr>
                <w:ilvl w:val="0"/>
                <w:numId w:val="7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redirected to edit inventory page.</w:t>
            </w:r>
          </w:p>
          <w:p w14:paraId="16A9869E" w14:textId="03834CFE" w:rsidR="692FBB17" w:rsidRDefault="37E768A9"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39B43998" w14:textId="495B7AE0" w:rsidR="692FBB17" w:rsidRDefault="37E768A9" w:rsidP="00A85E3D">
            <w:pPr>
              <w:pStyle w:val="ListParagraph"/>
              <w:numPr>
                <w:ilvl w:val="0"/>
                <w:numId w:val="7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Button does nothing.</w:t>
            </w:r>
          </w:p>
          <w:p w14:paraId="657596F6" w14:textId="4A1D1967" w:rsidR="692FBB17" w:rsidRDefault="37E768A9" w:rsidP="00A85E3D">
            <w:pPr>
              <w:pStyle w:val="ListParagraph"/>
              <w:numPr>
                <w:ilvl w:val="0"/>
                <w:numId w:val="7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Button redirects them to the wrong page.</w:t>
            </w:r>
          </w:p>
        </w:tc>
      </w:tr>
    </w:tbl>
    <w:p w14:paraId="02BE0709" w14:textId="293463B6" w:rsidR="07FBE992" w:rsidRDefault="07FBE992" w:rsidP="07FBE992">
      <w:pPr>
        <w:spacing w:line="360" w:lineRule="auto"/>
      </w:pPr>
    </w:p>
    <w:tbl>
      <w:tblPr>
        <w:tblStyle w:val="TableGrid"/>
        <w:tblW w:w="0" w:type="auto"/>
        <w:tblLook w:val="06A0" w:firstRow="1" w:lastRow="0" w:firstColumn="1" w:lastColumn="0" w:noHBand="1" w:noVBand="1"/>
      </w:tblPr>
      <w:tblGrid>
        <w:gridCol w:w="2339"/>
        <w:gridCol w:w="7011"/>
      </w:tblGrid>
      <w:tr w:rsidR="07FBE992" w14:paraId="578A552B" w14:textId="77777777" w:rsidTr="2A40C812">
        <w:trPr>
          <w:trHeight w:val="300"/>
        </w:trPr>
        <w:tc>
          <w:tcPr>
            <w:tcW w:w="2339" w:type="dxa"/>
          </w:tcPr>
          <w:p w14:paraId="7025E5F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05272F7F" w14:textId="6F004516"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Track Inventory Button</w:t>
            </w:r>
          </w:p>
        </w:tc>
      </w:tr>
      <w:tr w:rsidR="07FBE992" w14:paraId="5F9C8C7D" w14:textId="77777777" w:rsidTr="2A40C812">
        <w:trPr>
          <w:trHeight w:val="300"/>
        </w:trPr>
        <w:tc>
          <w:tcPr>
            <w:tcW w:w="2339" w:type="dxa"/>
          </w:tcPr>
          <w:p w14:paraId="4A9B6AE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1022F0EB" w14:textId="25AE5084"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3F10C7AE" w:rsidRPr="2A40C812">
              <w:rPr>
                <w:rFonts w:eastAsia="Times New Roman" w:cs="Times New Roman"/>
                <w:color w:val="000000" w:themeColor="text1"/>
                <w:sz w:val="24"/>
                <w:szCs w:val="24"/>
              </w:rPr>
              <w:t>31</w:t>
            </w:r>
          </w:p>
        </w:tc>
      </w:tr>
      <w:tr w:rsidR="07FBE992" w14:paraId="0207B023" w14:textId="77777777" w:rsidTr="2A40C812">
        <w:trPr>
          <w:trHeight w:val="300"/>
        </w:trPr>
        <w:tc>
          <w:tcPr>
            <w:tcW w:w="2339" w:type="dxa"/>
          </w:tcPr>
          <w:p w14:paraId="363C641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582F305C" w14:textId="27D84370"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track inventory button to be redirected to the track inventory page.</w:t>
            </w:r>
          </w:p>
        </w:tc>
      </w:tr>
      <w:tr w:rsidR="07FBE992" w14:paraId="0F277E1F" w14:textId="77777777" w:rsidTr="2A40C812">
        <w:trPr>
          <w:trHeight w:val="300"/>
        </w:trPr>
        <w:tc>
          <w:tcPr>
            <w:tcW w:w="2339" w:type="dxa"/>
          </w:tcPr>
          <w:p w14:paraId="78270B5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105F093C" w14:textId="4B2C9CD4"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w:t>
            </w:r>
          </w:p>
        </w:tc>
      </w:tr>
      <w:tr w:rsidR="07FBE992" w14:paraId="2A2C032C" w14:textId="77777777" w:rsidTr="2A40C812">
        <w:trPr>
          <w:trHeight w:val="300"/>
        </w:trPr>
        <w:tc>
          <w:tcPr>
            <w:tcW w:w="2339" w:type="dxa"/>
          </w:tcPr>
          <w:p w14:paraId="58FDD7F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79FE8213" w14:textId="5D45B0D3" w:rsidR="07FBE992" w:rsidRDefault="056DF771" w:rsidP="00A85E3D">
            <w:pPr>
              <w:pStyle w:val="ListParagraph"/>
              <w:numPr>
                <w:ilvl w:val="0"/>
                <w:numId w:val="20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track inventory button.</w:t>
            </w:r>
          </w:p>
        </w:tc>
      </w:tr>
      <w:tr w:rsidR="07FBE992" w14:paraId="4433CCBB" w14:textId="77777777" w:rsidTr="2A40C812">
        <w:trPr>
          <w:trHeight w:val="300"/>
        </w:trPr>
        <w:tc>
          <w:tcPr>
            <w:tcW w:w="2339" w:type="dxa"/>
          </w:tcPr>
          <w:p w14:paraId="4F4DDA52"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3D88C2B9" w14:textId="334458A1"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 is redirected to the track inventory page.</w:t>
            </w:r>
          </w:p>
        </w:tc>
      </w:tr>
      <w:tr w:rsidR="07FBE992" w14:paraId="19EB6F45" w14:textId="77777777" w:rsidTr="2A40C812">
        <w:trPr>
          <w:trHeight w:val="300"/>
        </w:trPr>
        <w:tc>
          <w:tcPr>
            <w:tcW w:w="2339" w:type="dxa"/>
          </w:tcPr>
          <w:p w14:paraId="517C617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0D144750" w14:textId="65617C86"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692FBB17" w14:paraId="1CDEAD68" w14:textId="77777777" w:rsidTr="2A40C812">
        <w:trPr>
          <w:trHeight w:val="300"/>
        </w:trPr>
        <w:tc>
          <w:tcPr>
            <w:tcW w:w="2339" w:type="dxa"/>
          </w:tcPr>
          <w:p w14:paraId="0D46BA6D" w14:textId="76A729ED" w:rsidR="14C02501" w:rsidRDefault="6AF03D13"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130D68C4" w14:textId="4520FDB1" w:rsidR="692FBB17" w:rsidRDefault="692FBB17" w:rsidP="692FBB17">
            <w:pPr>
              <w:spacing w:line="360" w:lineRule="auto"/>
              <w:rPr>
                <w:rFonts w:eastAsia="Times New Roman" w:cs="Times New Roman"/>
                <w:b/>
                <w:bCs/>
                <w:color w:val="000000" w:themeColor="text1"/>
                <w:sz w:val="24"/>
                <w:szCs w:val="24"/>
              </w:rPr>
            </w:pPr>
          </w:p>
        </w:tc>
        <w:tc>
          <w:tcPr>
            <w:tcW w:w="7011" w:type="dxa"/>
          </w:tcPr>
          <w:p w14:paraId="5728586F" w14:textId="479D086C" w:rsidR="692FBB17" w:rsidRDefault="4715AA45"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3A6626EA" w14:textId="08CA7541" w:rsidR="692FBB17" w:rsidRDefault="4715AA45" w:rsidP="00A85E3D">
            <w:pPr>
              <w:pStyle w:val="ListParagraph"/>
              <w:numPr>
                <w:ilvl w:val="0"/>
                <w:numId w:val="7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redirected to track inventory page.</w:t>
            </w:r>
          </w:p>
          <w:p w14:paraId="60BC8BDD" w14:textId="03834CFE" w:rsidR="692FBB17" w:rsidRDefault="4715AA45"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457DB1A2" w14:textId="495B7AE0" w:rsidR="692FBB17" w:rsidRDefault="4715AA45" w:rsidP="00A85E3D">
            <w:pPr>
              <w:pStyle w:val="ListParagraph"/>
              <w:numPr>
                <w:ilvl w:val="0"/>
                <w:numId w:val="7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Button does nothing.</w:t>
            </w:r>
          </w:p>
          <w:p w14:paraId="5CE3937E" w14:textId="65B3CC0C" w:rsidR="692FBB17" w:rsidRDefault="4715AA45" w:rsidP="2A7828F5">
            <w:pPr>
              <w:pStyle w:val="ListParagraph"/>
              <w:numPr>
                <w:ilvl w:val="0"/>
                <w:numId w:val="7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Button redirects them to the wrong page.</w:t>
            </w:r>
          </w:p>
        </w:tc>
      </w:tr>
    </w:tbl>
    <w:p w14:paraId="33ABD73D" w14:textId="61F9F465" w:rsidR="07FBE992" w:rsidRDefault="07FBE992" w:rsidP="07FBE992">
      <w:pPr>
        <w:spacing w:line="360" w:lineRule="auto"/>
      </w:pPr>
    </w:p>
    <w:tbl>
      <w:tblPr>
        <w:tblStyle w:val="TableGrid"/>
        <w:tblW w:w="0" w:type="auto"/>
        <w:tblLook w:val="06A0" w:firstRow="1" w:lastRow="0" w:firstColumn="1" w:lastColumn="0" w:noHBand="1" w:noVBand="1"/>
      </w:tblPr>
      <w:tblGrid>
        <w:gridCol w:w="2339"/>
        <w:gridCol w:w="7011"/>
      </w:tblGrid>
      <w:tr w:rsidR="07FBE992" w14:paraId="56A22791" w14:textId="77777777" w:rsidTr="2A40C812">
        <w:trPr>
          <w:trHeight w:val="300"/>
        </w:trPr>
        <w:tc>
          <w:tcPr>
            <w:tcW w:w="2339" w:type="dxa"/>
          </w:tcPr>
          <w:p w14:paraId="1AD0D44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3DFAF737" w14:textId="1B41E4FD"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Item Search</w:t>
            </w:r>
          </w:p>
        </w:tc>
      </w:tr>
      <w:tr w:rsidR="07FBE992" w14:paraId="493D40B3" w14:textId="77777777" w:rsidTr="2A40C812">
        <w:trPr>
          <w:trHeight w:val="300"/>
        </w:trPr>
        <w:tc>
          <w:tcPr>
            <w:tcW w:w="2339" w:type="dxa"/>
          </w:tcPr>
          <w:p w14:paraId="4562F0B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1A5ED31C" w14:textId="31CDA58B"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1724E1DF" w:rsidRPr="2A40C812">
              <w:rPr>
                <w:rFonts w:eastAsia="Times New Roman" w:cs="Times New Roman"/>
                <w:color w:val="000000" w:themeColor="text1"/>
                <w:sz w:val="24"/>
                <w:szCs w:val="24"/>
              </w:rPr>
              <w:t>32</w:t>
            </w:r>
          </w:p>
        </w:tc>
      </w:tr>
      <w:tr w:rsidR="07FBE992" w14:paraId="731507F1" w14:textId="77777777" w:rsidTr="2A40C812">
        <w:trPr>
          <w:trHeight w:val="300"/>
        </w:trPr>
        <w:tc>
          <w:tcPr>
            <w:tcW w:w="2339" w:type="dxa"/>
          </w:tcPr>
          <w:p w14:paraId="62981E3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63CD2569" w14:textId="30FC7B3C"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inputs the name of any item in to search up a specific item in the inventory, results come up matching the letter(s) or word input in the search bar.</w:t>
            </w:r>
          </w:p>
        </w:tc>
      </w:tr>
      <w:tr w:rsidR="07FBE992" w14:paraId="568F11C9" w14:textId="77777777" w:rsidTr="2A40C812">
        <w:trPr>
          <w:trHeight w:val="300"/>
        </w:trPr>
        <w:tc>
          <w:tcPr>
            <w:tcW w:w="2339" w:type="dxa"/>
          </w:tcPr>
          <w:p w14:paraId="65C8DFB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231AD1AF" w14:textId="219AF164"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 There must also be at least two items in the inventory list to see the effects of the searching feature. Additionally, the user should be in the first page within the inventory list (Page 1)</w:t>
            </w:r>
          </w:p>
        </w:tc>
      </w:tr>
      <w:tr w:rsidR="07FBE992" w14:paraId="5D662BE4" w14:textId="77777777" w:rsidTr="2A40C812">
        <w:trPr>
          <w:trHeight w:val="300"/>
        </w:trPr>
        <w:tc>
          <w:tcPr>
            <w:tcW w:w="2339" w:type="dxa"/>
          </w:tcPr>
          <w:p w14:paraId="7C96B70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Steps</w:t>
            </w:r>
          </w:p>
        </w:tc>
        <w:tc>
          <w:tcPr>
            <w:tcW w:w="7011" w:type="dxa"/>
          </w:tcPr>
          <w:p w14:paraId="2FF230DD" w14:textId="169A512D" w:rsidR="07FBE992" w:rsidRDefault="056DF771" w:rsidP="00A85E3D">
            <w:pPr>
              <w:pStyle w:val="ListParagraph"/>
              <w:numPr>
                <w:ilvl w:val="0"/>
                <w:numId w:val="19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Input any letter(s) or word that may be in the inventory </w:t>
            </w:r>
            <w:proofErr w:type="gramStart"/>
            <w:r w:rsidRPr="2A40C812">
              <w:rPr>
                <w:rFonts w:eastAsia="Times New Roman" w:cs="Times New Roman"/>
                <w:color w:val="000000" w:themeColor="text1"/>
                <w:sz w:val="24"/>
                <w:szCs w:val="24"/>
              </w:rPr>
              <w:t>list</w:t>
            </w:r>
            <w:proofErr w:type="gramEnd"/>
          </w:p>
          <w:p w14:paraId="1AB81AD7" w14:textId="6D4581BC" w:rsidR="07FBE992" w:rsidRDefault="056DF771" w:rsidP="00A85E3D">
            <w:pPr>
              <w:pStyle w:val="ListParagraph"/>
              <w:numPr>
                <w:ilvl w:val="0"/>
                <w:numId w:val="19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List of items matching the input will </w:t>
            </w:r>
            <w:proofErr w:type="gramStart"/>
            <w:r w:rsidRPr="2A40C812">
              <w:rPr>
                <w:rFonts w:eastAsia="Times New Roman" w:cs="Times New Roman"/>
                <w:color w:val="000000" w:themeColor="text1"/>
                <w:sz w:val="24"/>
                <w:szCs w:val="24"/>
              </w:rPr>
              <w:t>appear</w:t>
            </w:r>
            <w:proofErr w:type="gramEnd"/>
          </w:p>
          <w:p w14:paraId="66D284E5" w14:textId="10F444F0" w:rsidR="07FBE992" w:rsidRDefault="056DF771" w:rsidP="00A85E3D">
            <w:pPr>
              <w:pStyle w:val="ListParagraph"/>
              <w:numPr>
                <w:ilvl w:val="0"/>
                <w:numId w:val="19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Refine the search more by typing a specific word/name of an inventory item</w:t>
            </w:r>
          </w:p>
        </w:tc>
      </w:tr>
      <w:tr w:rsidR="07FBE992" w14:paraId="655C40D8" w14:textId="77777777" w:rsidTr="2A40C812">
        <w:trPr>
          <w:trHeight w:val="300"/>
        </w:trPr>
        <w:tc>
          <w:tcPr>
            <w:tcW w:w="2339" w:type="dxa"/>
          </w:tcPr>
          <w:p w14:paraId="3C2B962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7FEF40BE" w14:textId="3F205CF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Results matching the input in the search bar will only be visible</w:t>
            </w:r>
          </w:p>
        </w:tc>
      </w:tr>
      <w:tr w:rsidR="07FBE992" w14:paraId="2F0F68EF" w14:textId="77777777" w:rsidTr="2A40C812">
        <w:trPr>
          <w:trHeight w:val="300"/>
        </w:trPr>
        <w:tc>
          <w:tcPr>
            <w:tcW w:w="2339" w:type="dxa"/>
          </w:tcPr>
          <w:p w14:paraId="7FC7108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7BDEB275" w14:textId="61FF40E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692FBB17" w14:paraId="4E6E38D6" w14:textId="77777777" w:rsidTr="2A40C812">
        <w:trPr>
          <w:trHeight w:val="300"/>
        </w:trPr>
        <w:tc>
          <w:tcPr>
            <w:tcW w:w="2339" w:type="dxa"/>
          </w:tcPr>
          <w:p w14:paraId="4FC6FF00" w14:textId="12F74172" w:rsidR="08D5D6AE" w:rsidRDefault="4E301560"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5280FB00" w14:textId="12F74172" w:rsidR="4CB658BE" w:rsidRDefault="4CB658BE" w:rsidP="4CB658BE">
            <w:pPr>
              <w:spacing w:line="360" w:lineRule="auto"/>
              <w:rPr>
                <w:rFonts w:eastAsia="Times New Roman" w:cs="Times New Roman"/>
                <w:b/>
                <w:bCs/>
                <w:color w:val="000000" w:themeColor="text1"/>
                <w:sz w:val="24"/>
                <w:szCs w:val="24"/>
              </w:rPr>
            </w:pPr>
          </w:p>
          <w:p w14:paraId="08995D05" w14:textId="12F74172" w:rsidR="692FBB17" w:rsidRDefault="692FBB17" w:rsidP="692FBB17">
            <w:pPr>
              <w:spacing w:line="360" w:lineRule="auto"/>
              <w:rPr>
                <w:rFonts w:eastAsia="Times New Roman" w:cs="Times New Roman"/>
                <w:b/>
                <w:bCs/>
                <w:color w:val="000000" w:themeColor="text1"/>
                <w:sz w:val="24"/>
                <w:szCs w:val="24"/>
              </w:rPr>
            </w:pPr>
          </w:p>
        </w:tc>
        <w:tc>
          <w:tcPr>
            <w:tcW w:w="7011" w:type="dxa"/>
          </w:tcPr>
          <w:p w14:paraId="7157BE05" w14:textId="339CEEBA" w:rsidR="692FBB17" w:rsidRDefault="502FBFD3"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5DFAB000" w14:textId="0F524365" w:rsidR="692FBB17" w:rsidRDefault="502FBFD3" w:rsidP="00A85E3D">
            <w:pPr>
              <w:pStyle w:val="ListParagraph"/>
              <w:numPr>
                <w:ilvl w:val="0"/>
                <w:numId w:val="7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displayed only matching inventory to search.</w:t>
            </w:r>
          </w:p>
          <w:p w14:paraId="05306E81" w14:textId="52359D2A" w:rsidR="692FBB17" w:rsidRDefault="502FBFD3"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6C611630" w14:textId="485F144C" w:rsidR="692FBB17" w:rsidRDefault="502FBFD3" w:rsidP="00A85E3D">
            <w:pPr>
              <w:pStyle w:val="ListParagraph"/>
              <w:numPr>
                <w:ilvl w:val="0"/>
                <w:numId w:val="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displayed nonmatching inventory to search.</w:t>
            </w:r>
          </w:p>
        </w:tc>
      </w:tr>
    </w:tbl>
    <w:p w14:paraId="0BFF044B" w14:textId="1139B80F" w:rsidR="07FBE992" w:rsidRDefault="07FBE992" w:rsidP="07FBE992">
      <w:pPr>
        <w:spacing w:line="360" w:lineRule="auto"/>
      </w:pPr>
    </w:p>
    <w:tbl>
      <w:tblPr>
        <w:tblStyle w:val="TableGrid"/>
        <w:tblW w:w="0" w:type="auto"/>
        <w:tblLook w:val="06A0" w:firstRow="1" w:lastRow="0" w:firstColumn="1" w:lastColumn="0" w:noHBand="1" w:noVBand="1"/>
      </w:tblPr>
      <w:tblGrid>
        <w:gridCol w:w="2339"/>
        <w:gridCol w:w="7011"/>
      </w:tblGrid>
      <w:tr w:rsidR="07FBE992" w14:paraId="4610E6C7" w14:textId="77777777" w:rsidTr="2A40C812">
        <w:trPr>
          <w:trHeight w:val="300"/>
        </w:trPr>
        <w:tc>
          <w:tcPr>
            <w:tcW w:w="2339" w:type="dxa"/>
          </w:tcPr>
          <w:p w14:paraId="5119E65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5CD6C63D" w14:textId="2287455A"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Item Sort</w:t>
            </w:r>
          </w:p>
        </w:tc>
      </w:tr>
      <w:tr w:rsidR="07FBE992" w14:paraId="47116428" w14:textId="77777777" w:rsidTr="2A40C812">
        <w:trPr>
          <w:trHeight w:val="300"/>
        </w:trPr>
        <w:tc>
          <w:tcPr>
            <w:tcW w:w="2339" w:type="dxa"/>
          </w:tcPr>
          <w:p w14:paraId="63F9316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4E066FCB" w14:textId="25A67C50"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01A12453" w:rsidRPr="2A40C812">
              <w:rPr>
                <w:rFonts w:eastAsia="Times New Roman" w:cs="Times New Roman"/>
                <w:color w:val="000000" w:themeColor="text1"/>
                <w:sz w:val="24"/>
                <w:szCs w:val="24"/>
              </w:rPr>
              <w:t>33</w:t>
            </w:r>
          </w:p>
        </w:tc>
      </w:tr>
      <w:tr w:rsidR="07FBE992" w14:paraId="5341C234" w14:textId="77777777" w:rsidTr="2A40C812">
        <w:trPr>
          <w:trHeight w:val="300"/>
        </w:trPr>
        <w:tc>
          <w:tcPr>
            <w:tcW w:w="2339" w:type="dxa"/>
          </w:tcPr>
          <w:p w14:paraId="315748B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6C931903" w14:textId="2EF8556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arrows next to the ‘name’ field in the inventory item list header to sort the list by name (ascending or descending)</w:t>
            </w:r>
          </w:p>
        </w:tc>
      </w:tr>
      <w:tr w:rsidR="07FBE992" w14:paraId="36480202" w14:textId="77777777" w:rsidTr="2A40C812">
        <w:trPr>
          <w:trHeight w:val="300"/>
        </w:trPr>
        <w:tc>
          <w:tcPr>
            <w:tcW w:w="2339" w:type="dxa"/>
          </w:tcPr>
          <w:p w14:paraId="0BC6248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76390305" w14:textId="797ECF2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 There must also be at least two items in the inventory list to see the effects of the sorting feature.</w:t>
            </w:r>
          </w:p>
        </w:tc>
      </w:tr>
      <w:tr w:rsidR="07FBE992" w14:paraId="010C5284" w14:textId="77777777" w:rsidTr="2A40C812">
        <w:trPr>
          <w:trHeight w:val="855"/>
        </w:trPr>
        <w:tc>
          <w:tcPr>
            <w:tcW w:w="2339" w:type="dxa"/>
          </w:tcPr>
          <w:p w14:paraId="50126E9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7B859E66" w14:textId="4FF92E86" w:rsidR="07FBE992" w:rsidRDefault="056DF771" w:rsidP="00A85E3D">
            <w:pPr>
              <w:pStyle w:val="ListParagraph"/>
              <w:numPr>
                <w:ilvl w:val="0"/>
                <w:numId w:val="19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arrows to sort the inventory item list in descending order.</w:t>
            </w:r>
          </w:p>
          <w:p w14:paraId="6BA0F30B" w14:textId="276E0F51" w:rsidR="07FBE992" w:rsidRDefault="056DF771" w:rsidP="00A85E3D">
            <w:pPr>
              <w:pStyle w:val="ListParagraph"/>
              <w:numPr>
                <w:ilvl w:val="0"/>
                <w:numId w:val="19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again on the arrows to sort the inventory item list in ascending order.</w:t>
            </w:r>
          </w:p>
        </w:tc>
      </w:tr>
      <w:tr w:rsidR="07FBE992" w14:paraId="69F63CB8" w14:textId="77777777" w:rsidTr="2A40C812">
        <w:trPr>
          <w:trHeight w:val="300"/>
        </w:trPr>
        <w:tc>
          <w:tcPr>
            <w:tcW w:w="2339" w:type="dxa"/>
          </w:tcPr>
          <w:p w14:paraId="2C428B6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58D6355E" w14:textId="637B816B"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item list sorted by ascending or descending order</w:t>
            </w:r>
          </w:p>
        </w:tc>
      </w:tr>
      <w:tr w:rsidR="07FBE992" w14:paraId="5F925EE5" w14:textId="77777777" w:rsidTr="2A40C812">
        <w:trPr>
          <w:trHeight w:val="300"/>
        </w:trPr>
        <w:tc>
          <w:tcPr>
            <w:tcW w:w="2339" w:type="dxa"/>
          </w:tcPr>
          <w:p w14:paraId="20383D9C"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0EB8E8F3" w14:textId="61FF40E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35C18CF9" w14:paraId="5166DB31" w14:textId="77777777" w:rsidTr="2A40C812">
        <w:trPr>
          <w:trHeight w:val="300"/>
        </w:trPr>
        <w:tc>
          <w:tcPr>
            <w:tcW w:w="2339" w:type="dxa"/>
          </w:tcPr>
          <w:p w14:paraId="5073F1BD" w14:textId="7EEF6CB7" w:rsidR="227E83D2" w:rsidRDefault="6130F3A6"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6069F1BC" w14:textId="7E31CDF0" w:rsidR="4CB658BE" w:rsidRDefault="4CB658BE" w:rsidP="4CB658BE">
            <w:pPr>
              <w:spacing w:line="360" w:lineRule="auto"/>
              <w:rPr>
                <w:rFonts w:eastAsia="Times New Roman" w:cs="Times New Roman"/>
                <w:b/>
                <w:bCs/>
                <w:color w:val="000000" w:themeColor="text1"/>
                <w:sz w:val="24"/>
                <w:szCs w:val="24"/>
              </w:rPr>
            </w:pPr>
          </w:p>
          <w:p w14:paraId="231FF3E6" w14:textId="3940E973" w:rsidR="35C18CF9" w:rsidRDefault="35C18CF9" w:rsidP="4CB658BE">
            <w:pPr>
              <w:spacing w:line="360" w:lineRule="auto"/>
              <w:rPr>
                <w:rFonts w:eastAsia="Times New Roman" w:cs="Times New Roman"/>
                <w:b/>
                <w:bCs/>
                <w:color w:val="000000" w:themeColor="text1"/>
                <w:sz w:val="24"/>
                <w:szCs w:val="24"/>
              </w:rPr>
            </w:pPr>
          </w:p>
        </w:tc>
        <w:tc>
          <w:tcPr>
            <w:tcW w:w="7011" w:type="dxa"/>
          </w:tcPr>
          <w:p w14:paraId="36B7B9B3" w14:textId="581E010D" w:rsidR="35C18CF9" w:rsidRDefault="390AF55C"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0D5351F2" w14:textId="62216C4A" w:rsidR="35C18CF9" w:rsidRDefault="390AF55C" w:rsidP="00A85E3D">
            <w:pPr>
              <w:pStyle w:val="ListParagraph"/>
              <w:numPr>
                <w:ilvl w:val="0"/>
                <w:numId w:val="6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list is sorted in ascending or descending order.</w:t>
            </w:r>
          </w:p>
          <w:p w14:paraId="083645E0" w14:textId="45C1441E" w:rsidR="35C18CF9" w:rsidRDefault="390AF55C"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726749E1" w14:textId="040BD741" w:rsidR="35C18CF9" w:rsidRDefault="472C9102" w:rsidP="00A85E3D">
            <w:pPr>
              <w:pStyle w:val="ListParagraph"/>
              <w:numPr>
                <w:ilvl w:val="0"/>
                <w:numId w:val="6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w:t>
            </w:r>
            <w:r w:rsidR="390AF55C" w:rsidRPr="2A40C812">
              <w:rPr>
                <w:rFonts w:eastAsia="Times New Roman" w:cs="Times New Roman"/>
                <w:color w:val="000000" w:themeColor="text1"/>
                <w:sz w:val="24"/>
                <w:szCs w:val="24"/>
              </w:rPr>
              <w:t xml:space="preserve"> list is not sorted in any order.</w:t>
            </w:r>
          </w:p>
        </w:tc>
      </w:tr>
    </w:tbl>
    <w:p w14:paraId="7A25961D" w14:textId="583E5BCF" w:rsidR="07FBE992" w:rsidRDefault="07FBE992" w:rsidP="07FBE992">
      <w:pPr>
        <w:spacing w:line="360" w:lineRule="auto"/>
      </w:pPr>
    </w:p>
    <w:tbl>
      <w:tblPr>
        <w:tblStyle w:val="TableGrid"/>
        <w:tblW w:w="0" w:type="auto"/>
        <w:tblLook w:val="06A0" w:firstRow="1" w:lastRow="0" w:firstColumn="1" w:lastColumn="0" w:noHBand="1" w:noVBand="1"/>
      </w:tblPr>
      <w:tblGrid>
        <w:gridCol w:w="2339"/>
        <w:gridCol w:w="7011"/>
      </w:tblGrid>
      <w:tr w:rsidR="07FBE992" w14:paraId="3EDDF377" w14:textId="77777777" w:rsidTr="2A40C812">
        <w:trPr>
          <w:trHeight w:val="300"/>
        </w:trPr>
        <w:tc>
          <w:tcPr>
            <w:tcW w:w="2339" w:type="dxa"/>
          </w:tcPr>
          <w:p w14:paraId="35BB016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2924FC39" w14:textId="05F93D1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Item List Pagination</w:t>
            </w:r>
          </w:p>
        </w:tc>
      </w:tr>
      <w:tr w:rsidR="07FBE992" w14:paraId="33EEA7D2" w14:textId="77777777" w:rsidTr="2A40C812">
        <w:trPr>
          <w:trHeight w:val="300"/>
        </w:trPr>
        <w:tc>
          <w:tcPr>
            <w:tcW w:w="2339" w:type="dxa"/>
          </w:tcPr>
          <w:p w14:paraId="46837C1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Case ID</w:t>
            </w:r>
          </w:p>
        </w:tc>
        <w:tc>
          <w:tcPr>
            <w:tcW w:w="7011" w:type="dxa"/>
          </w:tcPr>
          <w:p w14:paraId="04FD8F24" w14:textId="1D9DB6C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7E28D1B6" w:rsidRPr="2A40C812">
              <w:rPr>
                <w:rFonts w:eastAsia="Times New Roman" w:cs="Times New Roman"/>
                <w:color w:val="000000" w:themeColor="text1"/>
                <w:sz w:val="24"/>
                <w:szCs w:val="24"/>
              </w:rPr>
              <w:t>34</w:t>
            </w:r>
          </w:p>
        </w:tc>
      </w:tr>
      <w:tr w:rsidR="07FBE992" w14:paraId="63631134" w14:textId="77777777" w:rsidTr="2A40C812">
        <w:trPr>
          <w:trHeight w:val="300"/>
        </w:trPr>
        <w:tc>
          <w:tcPr>
            <w:tcW w:w="2339" w:type="dxa"/>
          </w:tcPr>
          <w:p w14:paraId="77E368C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523F3BFF" w14:textId="7B6837E5"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When the number of items in the list exceeds 10 rows it will send additional items to the next page and will continue to do so for subsequent pages.</w:t>
            </w:r>
          </w:p>
        </w:tc>
      </w:tr>
      <w:tr w:rsidR="07FBE992" w14:paraId="06B82ACB" w14:textId="77777777" w:rsidTr="2A40C812">
        <w:trPr>
          <w:trHeight w:val="300"/>
        </w:trPr>
        <w:tc>
          <w:tcPr>
            <w:tcW w:w="2339" w:type="dxa"/>
          </w:tcPr>
          <w:p w14:paraId="3BC9153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0336DFD9" w14:textId="2EACD17B"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 There must also be at least 11 items on the inventory list.</w:t>
            </w:r>
          </w:p>
        </w:tc>
      </w:tr>
      <w:tr w:rsidR="07FBE992" w14:paraId="25B882A5" w14:textId="77777777" w:rsidTr="2A40C812">
        <w:trPr>
          <w:trHeight w:val="855"/>
        </w:trPr>
        <w:tc>
          <w:tcPr>
            <w:tcW w:w="2339" w:type="dxa"/>
          </w:tcPr>
          <w:p w14:paraId="0E992A6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26A27CB1" w14:textId="1E134D56" w:rsidR="07FBE992" w:rsidRDefault="056DF771" w:rsidP="00A85E3D">
            <w:pPr>
              <w:pStyle w:val="ListParagraph"/>
              <w:numPr>
                <w:ilvl w:val="0"/>
                <w:numId w:val="19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bottom right arrow next to ‘Page 1’ to proceed to the next page.</w:t>
            </w:r>
          </w:p>
          <w:p w14:paraId="7F28A2D1" w14:textId="6D5553DC" w:rsidR="07FBE992" w:rsidRDefault="056DF771" w:rsidP="00A85E3D">
            <w:pPr>
              <w:pStyle w:val="ListParagraph"/>
              <w:numPr>
                <w:ilvl w:val="0"/>
                <w:numId w:val="19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On page 2 there will be the option to go back to page 2 by clicking on the left arrow next to ‘Page 2’ on the bottom</w:t>
            </w:r>
          </w:p>
          <w:p w14:paraId="258E8CFD" w14:textId="2AABD637" w:rsidR="07FBE992" w:rsidRDefault="056DF771" w:rsidP="00A85E3D">
            <w:pPr>
              <w:pStyle w:val="ListParagraph"/>
              <w:numPr>
                <w:ilvl w:val="0"/>
                <w:numId w:val="19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If there </w:t>
            </w:r>
            <w:r w:rsidR="6D11BDAA" w:rsidRPr="2A40C812">
              <w:rPr>
                <w:rFonts w:eastAsia="Times New Roman" w:cs="Times New Roman"/>
                <w:color w:val="000000" w:themeColor="text1"/>
                <w:sz w:val="24"/>
                <w:szCs w:val="24"/>
              </w:rPr>
              <w:t>are</w:t>
            </w:r>
            <w:r w:rsidRPr="2A40C812">
              <w:rPr>
                <w:rFonts w:eastAsia="Times New Roman" w:cs="Times New Roman"/>
                <w:color w:val="000000" w:themeColor="text1"/>
                <w:sz w:val="24"/>
                <w:szCs w:val="24"/>
              </w:rPr>
              <w:t xml:space="preserve"> more than 20 items, then you will have the option to proceed to the next page (page 3) as well.</w:t>
            </w:r>
          </w:p>
          <w:p w14:paraId="78FF9276" w14:textId="68A4FE48" w:rsidR="07FBE992" w:rsidRDefault="056DF771" w:rsidP="00A85E3D">
            <w:pPr>
              <w:pStyle w:val="ListParagraph"/>
              <w:numPr>
                <w:ilvl w:val="0"/>
                <w:numId w:val="19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Any subsequent pages (in increments of 10) will become available to page through until you get to the end of the list.</w:t>
            </w:r>
          </w:p>
        </w:tc>
      </w:tr>
      <w:tr w:rsidR="07FBE992" w14:paraId="2BC02E38" w14:textId="77777777" w:rsidTr="2A40C812">
        <w:trPr>
          <w:trHeight w:val="300"/>
        </w:trPr>
        <w:tc>
          <w:tcPr>
            <w:tcW w:w="2339" w:type="dxa"/>
          </w:tcPr>
          <w:p w14:paraId="4338063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7470D82A" w14:textId="1D1D70B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Page # with arrows on both sides of the ‘page #’ on the bottom of the list will appear. Only the right arrow will be enabled to go to the next page. If on page 2 but list ends there only the left arrow will be enabled, otherwise both arrows will be enabled, and this applies to any subsequent page until the final page is shown where only the left arrow will be enabled.</w:t>
            </w:r>
          </w:p>
        </w:tc>
      </w:tr>
      <w:tr w:rsidR="07FBE992" w14:paraId="28DFB5B3" w14:textId="77777777" w:rsidTr="2A40C812">
        <w:trPr>
          <w:trHeight w:val="300"/>
        </w:trPr>
        <w:tc>
          <w:tcPr>
            <w:tcW w:w="2339" w:type="dxa"/>
          </w:tcPr>
          <w:p w14:paraId="22D0A7E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31619FE4" w14:textId="61FF40E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35C18CF9" w14:paraId="49F404F0" w14:textId="77777777" w:rsidTr="2A40C812">
        <w:trPr>
          <w:trHeight w:val="300"/>
        </w:trPr>
        <w:tc>
          <w:tcPr>
            <w:tcW w:w="2339" w:type="dxa"/>
          </w:tcPr>
          <w:p w14:paraId="134D6FD9" w14:textId="21F2E84B" w:rsidR="798FD880" w:rsidRDefault="3F54F876"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56A1D5A2" w14:textId="3793FE73" w:rsidR="4CB658BE" w:rsidRDefault="4CB658BE" w:rsidP="4CB658BE">
            <w:pPr>
              <w:spacing w:line="360" w:lineRule="auto"/>
              <w:rPr>
                <w:rFonts w:eastAsia="Times New Roman" w:cs="Times New Roman"/>
                <w:b/>
                <w:bCs/>
                <w:color w:val="000000" w:themeColor="text1"/>
                <w:sz w:val="24"/>
                <w:szCs w:val="24"/>
              </w:rPr>
            </w:pPr>
          </w:p>
          <w:p w14:paraId="1781CF2F" w14:textId="124A30C7" w:rsidR="35C18CF9" w:rsidRDefault="35C18CF9" w:rsidP="35C18CF9">
            <w:pPr>
              <w:spacing w:line="360" w:lineRule="auto"/>
              <w:rPr>
                <w:rFonts w:eastAsia="Times New Roman" w:cs="Times New Roman"/>
                <w:b/>
                <w:bCs/>
                <w:color w:val="000000" w:themeColor="text1"/>
                <w:sz w:val="24"/>
                <w:szCs w:val="24"/>
              </w:rPr>
            </w:pPr>
          </w:p>
        </w:tc>
        <w:tc>
          <w:tcPr>
            <w:tcW w:w="7011" w:type="dxa"/>
          </w:tcPr>
          <w:p w14:paraId="27A0C6E2" w14:textId="74786508" w:rsidR="35C18CF9" w:rsidRDefault="52D66590"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0C2910F6" w14:textId="3A67F55C" w:rsidR="35C18CF9" w:rsidRDefault="52D66590" w:rsidP="00A85E3D">
            <w:pPr>
              <w:pStyle w:val="ListParagraph"/>
              <w:numPr>
                <w:ilvl w:val="0"/>
                <w:numId w:val="67"/>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w:t>
            </w:r>
            <w:proofErr w:type="gramEnd"/>
            <w:r w:rsidRPr="2A40C812">
              <w:rPr>
                <w:rFonts w:eastAsia="Times New Roman" w:cs="Times New Roman"/>
                <w:color w:val="000000" w:themeColor="text1"/>
                <w:sz w:val="24"/>
                <w:szCs w:val="24"/>
              </w:rPr>
              <w:t xml:space="preserve"> will go to a different page based on the button they selected.</w:t>
            </w:r>
          </w:p>
          <w:p w14:paraId="76673443" w14:textId="2351988E" w:rsidR="35C18CF9" w:rsidRDefault="52D66590"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3CC3310D" w14:textId="3E220256" w:rsidR="35C18CF9" w:rsidRDefault="52D66590" w:rsidP="00A85E3D">
            <w:pPr>
              <w:pStyle w:val="ListParagraph"/>
              <w:numPr>
                <w:ilvl w:val="0"/>
                <w:numId w:val="66"/>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w:t>
            </w:r>
            <w:proofErr w:type="gramEnd"/>
            <w:r w:rsidRPr="2A40C812">
              <w:rPr>
                <w:rFonts w:eastAsia="Times New Roman" w:cs="Times New Roman"/>
                <w:color w:val="000000" w:themeColor="text1"/>
                <w:sz w:val="24"/>
                <w:szCs w:val="24"/>
              </w:rPr>
              <w:t xml:space="preserve"> will remain on the same page.</w:t>
            </w:r>
          </w:p>
          <w:p w14:paraId="42416F96" w14:textId="47BDFCD1" w:rsidR="35C18CF9" w:rsidRDefault="52D66590" w:rsidP="00A85E3D">
            <w:pPr>
              <w:pStyle w:val="ListParagraph"/>
              <w:numPr>
                <w:ilvl w:val="0"/>
                <w:numId w:val="6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will be redirected to the wrong page.</w:t>
            </w:r>
          </w:p>
        </w:tc>
      </w:tr>
    </w:tbl>
    <w:p w14:paraId="5C4A318E" w14:textId="1A94F4FF" w:rsidR="07FBE992" w:rsidRDefault="07FBE992" w:rsidP="07FBE992">
      <w:pPr>
        <w:spacing w:line="360" w:lineRule="auto"/>
      </w:pPr>
    </w:p>
    <w:p w14:paraId="4C9B1C3A" w14:textId="32DF60B1" w:rsidR="0BB95481" w:rsidRDefault="0BB95481" w:rsidP="2A40C812">
      <w:pPr>
        <w:pStyle w:val="Heading3"/>
        <w:rPr>
          <w:rFonts w:ascii="Times New Roman" w:hAnsi="Times New Roman" w:cs="Times New Roman"/>
          <w:b/>
          <w:bCs/>
          <w:color w:val="auto"/>
        </w:rPr>
      </w:pPr>
      <w:bookmarkStart w:id="77" w:name="_Toc152077612"/>
      <w:r w:rsidRPr="2A40C812">
        <w:rPr>
          <w:rFonts w:ascii="Times New Roman" w:hAnsi="Times New Roman" w:cs="Times New Roman"/>
          <w:b/>
          <w:bCs/>
          <w:color w:val="auto"/>
        </w:rPr>
        <w:t>5.1.9 Inventory Add Item Form Page Test Cases</w:t>
      </w:r>
      <w:bookmarkEnd w:id="77"/>
    </w:p>
    <w:p w14:paraId="591BE8D4" w14:textId="77777777" w:rsidR="00DC78B7" w:rsidRPr="00DC78B7" w:rsidRDefault="00DC78B7" w:rsidP="00DC78B7"/>
    <w:tbl>
      <w:tblPr>
        <w:tblStyle w:val="TableGrid"/>
        <w:tblW w:w="0" w:type="auto"/>
        <w:tblLook w:val="06A0" w:firstRow="1" w:lastRow="0" w:firstColumn="1" w:lastColumn="0" w:noHBand="1" w:noVBand="1"/>
      </w:tblPr>
      <w:tblGrid>
        <w:gridCol w:w="2339"/>
        <w:gridCol w:w="7011"/>
      </w:tblGrid>
      <w:tr w:rsidR="07FBE992" w14:paraId="03FBBEE4" w14:textId="77777777" w:rsidTr="2A40C812">
        <w:trPr>
          <w:trHeight w:val="300"/>
        </w:trPr>
        <w:tc>
          <w:tcPr>
            <w:tcW w:w="2339" w:type="dxa"/>
          </w:tcPr>
          <w:p w14:paraId="5830689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Case Name</w:t>
            </w:r>
          </w:p>
        </w:tc>
        <w:tc>
          <w:tcPr>
            <w:tcW w:w="7011" w:type="dxa"/>
          </w:tcPr>
          <w:p w14:paraId="16B68222" w14:textId="213A532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Select Category Field</w:t>
            </w:r>
          </w:p>
        </w:tc>
      </w:tr>
      <w:tr w:rsidR="07FBE992" w14:paraId="6119B29D" w14:textId="77777777" w:rsidTr="2A40C812">
        <w:trPr>
          <w:trHeight w:val="300"/>
        </w:trPr>
        <w:tc>
          <w:tcPr>
            <w:tcW w:w="2339" w:type="dxa"/>
          </w:tcPr>
          <w:p w14:paraId="0157F50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2593EC37" w14:textId="6989FB27"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4B4FCD85" w:rsidRPr="2A40C812">
              <w:rPr>
                <w:rFonts w:eastAsia="Times New Roman" w:cs="Times New Roman"/>
                <w:color w:val="000000" w:themeColor="text1"/>
                <w:sz w:val="24"/>
                <w:szCs w:val="24"/>
              </w:rPr>
              <w:t>35</w:t>
            </w:r>
          </w:p>
        </w:tc>
      </w:tr>
      <w:tr w:rsidR="07FBE992" w14:paraId="316FCF0C" w14:textId="77777777" w:rsidTr="2A40C812">
        <w:trPr>
          <w:trHeight w:val="300"/>
        </w:trPr>
        <w:tc>
          <w:tcPr>
            <w:tcW w:w="2339" w:type="dxa"/>
          </w:tcPr>
          <w:p w14:paraId="6FEC064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6B9ED76B" w14:textId="63D27657"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list of available categories appears in the dropdown selection and the user selects one of these categories.</w:t>
            </w:r>
          </w:p>
        </w:tc>
      </w:tr>
      <w:tr w:rsidR="07FBE992" w14:paraId="1530F015" w14:textId="77777777" w:rsidTr="2A40C812">
        <w:trPr>
          <w:trHeight w:val="300"/>
        </w:trPr>
        <w:tc>
          <w:tcPr>
            <w:tcW w:w="2339" w:type="dxa"/>
          </w:tcPr>
          <w:p w14:paraId="6B23C572"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46CCAF2D" w14:textId="784B4CBB"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Must be logged in and have owner/manager privileges. </w:t>
            </w:r>
          </w:p>
        </w:tc>
      </w:tr>
      <w:tr w:rsidR="07FBE992" w14:paraId="53658551" w14:textId="77777777" w:rsidTr="2A40C812">
        <w:trPr>
          <w:trHeight w:val="855"/>
        </w:trPr>
        <w:tc>
          <w:tcPr>
            <w:tcW w:w="2339" w:type="dxa"/>
          </w:tcPr>
          <w:p w14:paraId="53BCAE0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2E66DA3A" w14:textId="6FF8F784" w:rsidR="07FBE992" w:rsidRDefault="056DF771" w:rsidP="00A85E3D">
            <w:pPr>
              <w:pStyle w:val="ListParagraph"/>
              <w:numPr>
                <w:ilvl w:val="0"/>
                <w:numId w:val="19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select category input field.</w:t>
            </w:r>
          </w:p>
          <w:p w14:paraId="66CD5F45" w14:textId="6459958A" w:rsidR="07FBE992" w:rsidRDefault="056DF771" w:rsidP="00A85E3D">
            <w:pPr>
              <w:pStyle w:val="ListParagraph"/>
              <w:numPr>
                <w:ilvl w:val="0"/>
                <w:numId w:val="19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Select a category to add to the input field.</w:t>
            </w:r>
          </w:p>
        </w:tc>
      </w:tr>
      <w:tr w:rsidR="07FBE992" w14:paraId="0CE4DD76" w14:textId="77777777" w:rsidTr="2A40C812">
        <w:trPr>
          <w:trHeight w:val="300"/>
        </w:trPr>
        <w:tc>
          <w:tcPr>
            <w:tcW w:w="2339" w:type="dxa"/>
          </w:tcPr>
          <w:p w14:paraId="15ACA17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58313279" w14:textId="231C2245"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selected category populates the input field.</w:t>
            </w:r>
          </w:p>
        </w:tc>
      </w:tr>
      <w:tr w:rsidR="07FBE992" w14:paraId="319D55A1" w14:textId="77777777" w:rsidTr="2A40C812">
        <w:trPr>
          <w:trHeight w:val="300"/>
        </w:trPr>
        <w:tc>
          <w:tcPr>
            <w:tcW w:w="2339" w:type="dxa"/>
          </w:tcPr>
          <w:p w14:paraId="01BAE65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196F764B" w14:textId="2DBA836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35C18CF9" w14:paraId="447D0838" w14:textId="77777777" w:rsidTr="2A40C812">
        <w:trPr>
          <w:trHeight w:val="300"/>
        </w:trPr>
        <w:tc>
          <w:tcPr>
            <w:tcW w:w="2339" w:type="dxa"/>
          </w:tcPr>
          <w:p w14:paraId="16ECB12A" w14:textId="21F2E84B" w:rsidR="2BC63D3D" w:rsidRDefault="3FC2A533"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6F3D4811" w14:textId="5CECBBE3" w:rsidR="4CB658BE" w:rsidRDefault="4CB658BE" w:rsidP="4CB658BE">
            <w:pPr>
              <w:spacing w:line="360" w:lineRule="auto"/>
              <w:rPr>
                <w:rFonts w:eastAsia="Times New Roman" w:cs="Times New Roman"/>
                <w:b/>
                <w:bCs/>
                <w:color w:val="000000" w:themeColor="text1"/>
                <w:sz w:val="24"/>
                <w:szCs w:val="24"/>
              </w:rPr>
            </w:pPr>
          </w:p>
          <w:p w14:paraId="432D3B66" w14:textId="54BC4694" w:rsidR="35C18CF9" w:rsidRDefault="35C18CF9" w:rsidP="35C18CF9">
            <w:pPr>
              <w:spacing w:line="360" w:lineRule="auto"/>
              <w:rPr>
                <w:rFonts w:eastAsia="Times New Roman" w:cs="Times New Roman"/>
                <w:b/>
                <w:bCs/>
                <w:color w:val="000000" w:themeColor="text1"/>
                <w:sz w:val="24"/>
                <w:szCs w:val="24"/>
              </w:rPr>
            </w:pPr>
          </w:p>
        </w:tc>
        <w:tc>
          <w:tcPr>
            <w:tcW w:w="7011" w:type="dxa"/>
          </w:tcPr>
          <w:p w14:paraId="1BD76ED8" w14:textId="7F94B90D" w:rsidR="35C18CF9" w:rsidRDefault="1AB326AC"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476A2343" w14:textId="62C7BF95" w:rsidR="35C18CF9" w:rsidRDefault="6C9C797D" w:rsidP="00A85E3D">
            <w:pPr>
              <w:pStyle w:val="ListParagraph"/>
              <w:numPr>
                <w:ilvl w:val="0"/>
                <w:numId w:val="6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w:t>
            </w:r>
            <w:proofErr w:type="gramStart"/>
            <w:r w:rsidRPr="2A40C812">
              <w:rPr>
                <w:rFonts w:eastAsia="Times New Roman" w:cs="Times New Roman"/>
                <w:color w:val="000000" w:themeColor="text1"/>
                <w:sz w:val="24"/>
                <w:szCs w:val="24"/>
              </w:rPr>
              <w:t>is able to</w:t>
            </w:r>
            <w:proofErr w:type="gramEnd"/>
            <w:r w:rsidRPr="2A40C812">
              <w:rPr>
                <w:rFonts w:eastAsia="Times New Roman" w:cs="Times New Roman"/>
                <w:color w:val="000000" w:themeColor="text1"/>
                <w:sz w:val="24"/>
                <w:szCs w:val="24"/>
              </w:rPr>
              <w:t xml:space="preserve"> select a category.</w:t>
            </w:r>
          </w:p>
          <w:p w14:paraId="799A5BCB" w14:textId="593B4CE9" w:rsidR="35C18CF9" w:rsidRDefault="6C9C797D"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368B0615" w14:textId="363F7AAF" w:rsidR="35C18CF9" w:rsidRDefault="6C9C797D" w:rsidP="00A85E3D">
            <w:pPr>
              <w:pStyle w:val="ListParagraph"/>
              <w:numPr>
                <w:ilvl w:val="0"/>
                <w:numId w:val="64"/>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not able to select a category.</w:t>
            </w:r>
          </w:p>
          <w:p w14:paraId="0161CF90" w14:textId="3F71AA4C" w:rsidR="35C18CF9" w:rsidRDefault="6C9C797D" w:rsidP="00A85E3D">
            <w:pPr>
              <w:pStyle w:val="ListParagraph"/>
              <w:numPr>
                <w:ilvl w:val="0"/>
                <w:numId w:val="6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wrong category (based on selection) is not loaded into the field.</w:t>
            </w:r>
          </w:p>
        </w:tc>
      </w:tr>
    </w:tbl>
    <w:p w14:paraId="0C3D9D13" w14:textId="31FB9FD1" w:rsidR="07FBE992" w:rsidRDefault="07FBE992" w:rsidP="07FBE992">
      <w:pPr>
        <w:spacing w:line="360" w:lineRule="auto"/>
      </w:pPr>
    </w:p>
    <w:tbl>
      <w:tblPr>
        <w:tblStyle w:val="TableGrid"/>
        <w:tblW w:w="0" w:type="auto"/>
        <w:tblLook w:val="06A0" w:firstRow="1" w:lastRow="0" w:firstColumn="1" w:lastColumn="0" w:noHBand="1" w:noVBand="1"/>
      </w:tblPr>
      <w:tblGrid>
        <w:gridCol w:w="2339"/>
        <w:gridCol w:w="7011"/>
      </w:tblGrid>
      <w:tr w:rsidR="07FBE992" w14:paraId="70EF3032" w14:textId="77777777" w:rsidTr="2A40C812">
        <w:trPr>
          <w:trHeight w:val="300"/>
        </w:trPr>
        <w:tc>
          <w:tcPr>
            <w:tcW w:w="2339" w:type="dxa"/>
          </w:tcPr>
          <w:p w14:paraId="0276299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1CD15C53" w14:textId="079E6D15"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Select Unit Type</w:t>
            </w:r>
          </w:p>
        </w:tc>
      </w:tr>
      <w:tr w:rsidR="07FBE992" w14:paraId="1009ECAE" w14:textId="77777777" w:rsidTr="2A40C812">
        <w:trPr>
          <w:trHeight w:val="300"/>
        </w:trPr>
        <w:tc>
          <w:tcPr>
            <w:tcW w:w="2339" w:type="dxa"/>
          </w:tcPr>
          <w:p w14:paraId="1632B3F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61628522" w14:textId="1652D6A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70948CBB" w:rsidRPr="2A40C812">
              <w:rPr>
                <w:rFonts w:eastAsia="Times New Roman" w:cs="Times New Roman"/>
                <w:color w:val="000000" w:themeColor="text1"/>
                <w:sz w:val="24"/>
                <w:szCs w:val="24"/>
              </w:rPr>
              <w:t>3</w:t>
            </w:r>
            <w:r w:rsidR="33A6228C" w:rsidRPr="2A40C812">
              <w:rPr>
                <w:rFonts w:eastAsia="Times New Roman" w:cs="Times New Roman"/>
                <w:color w:val="000000" w:themeColor="text1"/>
                <w:sz w:val="24"/>
                <w:szCs w:val="24"/>
              </w:rPr>
              <w:t>6</w:t>
            </w:r>
          </w:p>
        </w:tc>
      </w:tr>
      <w:tr w:rsidR="07FBE992" w14:paraId="61BFFA0C" w14:textId="77777777" w:rsidTr="2A40C812">
        <w:trPr>
          <w:trHeight w:val="300"/>
        </w:trPr>
        <w:tc>
          <w:tcPr>
            <w:tcW w:w="2339" w:type="dxa"/>
          </w:tcPr>
          <w:p w14:paraId="5DB526E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75E311B4" w14:textId="4891489A"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 list of unit types appears based on the category selected in the category input field, from which the user can select and apply it to the unit type field.</w:t>
            </w:r>
          </w:p>
        </w:tc>
      </w:tr>
      <w:tr w:rsidR="07FBE992" w14:paraId="768692CB" w14:textId="77777777" w:rsidTr="2A40C812">
        <w:trPr>
          <w:trHeight w:val="300"/>
        </w:trPr>
        <w:tc>
          <w:tcPr>
            <w:tcW w:w="2339" w:type="dxa"/>
          </w:tcPr>
          <w:p w14:paraId="3DCA4AF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66C30083" w14:textId="3E3DFFF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 TC-45.</w:t>
            </w:r>
          </w:p>
        </w:tc>
      </w:tr>
      <w:tr w:rsidR="07FBE992" w14:paraId="2781B60A" w14:textId="77777777" w:rsidTr="2A40C812">
        <w:trPr>
          <w:trHeight w:val="855"/>
        </w:trPr>
        <w:tc>
          <w:tcPr>
            <w:tcW w:w="2339" w:type="dxa"/>
          </w:tcPr>
          <w:p w14:paraId="2BE073D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0F58E93A" w14:textId="3C7C0D35" w:rsidR="07FBE992" w:rsidRDefault="056DF771" w:rsidP="00A85E3D">
            <w:pPr>
              <w:pStyle w:val="ListParagraph"/>
              <w:numPr>
                <w:ilvl w:val="0"/>
                <w:numId w:val="19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input field to show the options.</w:t>
            </w:r>
          </w:p>
          <w:p w14:paraId="4F333E26" w14:textId="575AAE20" w:rsidR="07FBE992" w:rsidRDefault="056DF771" w:rsidP="00A85E3D">
            <w:pPr>
              <w:pStyle w:val="ListParagraph"/>
              <w:numPr>
                <w:ilvl w:val="0"/>
                <w:numId w:val="19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Select the unit type desired.</w:t>
            </w:r>
          </w:p>
        </w:tc>
      </w:tr>
      <w:tr w:rsidR="07FBE992" w14:paraId="6F1176AC" w14:textId="77777777" w:rsidTr="2A40C812">
        <w:trPr>
          <w:trHeight w:val="300"/>
        </w:trPr>
        <w:tc>
          <w:tcPr>
            <w:tcW w:w="2339" w:type="dxa"/>
          </w:tcPr>
          <w:p w14:paraId="19BECA2C"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09935369" w14:textId="589D62DD"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selected unit type populates the unit type field.</w:t>
            </w:r>
          </w:p>
        </w:tc>
      </w:tr>
      <w:tr w:rsidR="07FBE992" w14:paraId="17724F64" w14:textId="77777777" w:rsidTr="2A40C812">
        <w:trPr>
          <w:trHeight w:val="300"/>
        </w:trPr>
        <w:tc>
          <w:tcPr>
            <w:tcW w:w="2339" w:type="dxa"/>
          </w:tcPr>
          <w:p w14:paraId="3B2FEF9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70BB67B0" w14:textId="2DBA836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77F04901" w14:textId="77777777" w:rsidTr="2A40C812">
        <w:trPr>
          <w:trHeight w:val="300"/>
        </w:trPr>
        <w:tc>
          <w:tcPr>
            <w:tcW w:w="2339" w:type="dxa"/>
          </w:tcPr>
          <w:p w14:paraId="762F7834" w14:textId="33D158EB" w:rsidR="0F7C0A9E" w:rsidRDefault="6358A2EE"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5C37A812" w14:textId="256ECAB4" w:rsidR="4CB658BE" w:rsidRDefault="4CB658BE" w:rsidP="2A7828F5">
            <w:pPr>
              <w:spacing w:line="360" w:lineRule="auto"/>
              <w:rPr>
                <w:rFonts w:eastAsia="Times New Roman" w:cs="Times New Roman"/>
                <w:b/>
                <w:bCs/>
                <w:color w:val="000000" w:themeColor="text1"/>
                <w:sz w:val="24"/>
                <w:szCs w:val="24"/>
              </w:rPr>
            </w:pPr>
          </w:p>
        </w:tc>
        <w:tc>
          <w:tcPr>
            <w:tcW w:w="7011" w:type="dxa"/>
          </w:tcPr>
          <w:p w14:paraId="3EF0CEC7" w14:textId="69BC614C" w:rsidR="4CB658BE" w:rsidRDefault="64132F48"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6D546FCC" w14:textId="33E257BB" w:rsidR="4CB658BE" w:rsidRDefault="1264E34A" w:rsidP="00A85E3D">
            <w:pPr>
              <w:pStyle w:val="ListParagraph"/>
              <w:numPr>
                <w:ilvl w:val="0"/>
                <w:numId w:val="6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selected unit type populates the </w:t>
            </w:r>
            <w:proofErr w:type="gramStart"/>
            <w:r w:rsidRPr="2A40C812">
              <w:rPr>
                <w:rFonts w:eastAsia="Times New Roman" w:cs="Times New Roman"/>
                <w:color w:val="000000" w:themeColor="text1"/>
                <w:sz w:val="24"/>
                <w:szCs w:val="24"/>
              </w:rPr>
              <w:t>field</w:t>
            </w:r>
            <w:proofErr w:type="gramEnd"/>
          </w:p>
          <w:p w14:paraId="7BB9E93A" w14:textId="3BEA30DE" w:rsidR="4CB658BE" w:rsidRDefault="1264E34A"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0EEFE4C5" w14:textId="7D98254D" w:rsidR="4CB658BE" w:rsidRDefault="1264E34A" w:rsidP="00A85E3D">
            <w:pPr>
              <w:pStyle w:val="ListParagraph"/>
              <w:numPr>
                <w:ilvl w:val="0"/>
                <w:numId w:val="6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selected unit type does not populate the field.</w:t>
            </w:r>
          </w:p>
          <w:p w14:paraId="7AF7DF57" w14:textId="1628606C" w:rsidR="4CB658BE" w:rsidRDefault="1264E34A" w:rsidP="00A85E3D">
            <w:pPr>
              <w:pStyle w:val="ListParagraph"/>
              <w:numPr>
                <w:ilvl w:val="0"/>
                <w:numId w:val="6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The wrong unit type populates the field.</w:t>
            </w:r>
          </w:p>
        </w:tc>
      </w:tr>
    </w:tbl>
    <w:p w14:paraId="1EEE9E15" w14:textId="08831D1F" w:rsidR="07FBE992" w:rsidRDefault="07FBE992" w:rsidP="07FBE992">
      <w:pPr>
        <w:spacing w:line="360" w:lineRule="auto"/>
      </w:pPr>
    </w:p>
    <w:p w14:paraId="3E025E1F" w14:textId="0F3043A2" w:rsidR="27187B3D" w:rsidRPr="009B33F0" w:rsidRDefault="27187B3D" w:rsidP="2A40C812">
      <w:pPr>
        <w:pStyle w:val="Heading3"/>
        <w:rPr>
          <w:rFonts w:ascii="Times New Roman" w:eastAsia="Times New Roman" w:hAnsi="Times New Roman" w:cs="Times New Roman"/>
          <w:b/>
          <w:bCs/>
          <w:color w:val="auto"/>
        </w:rPr>
      </w:pPr>
      <w:bookmarkStart w:id="78" w:name="_Toc152077613"/>
      <w:r w:rsidRPr="2A40C812">
        <w:rPr>
          <w:rFonts w:ascii="Times New Roman" w:hAnsi="Times New Roman" w:cs="Times New Roman"/>
          <w:b/>
          <w:bCs/>
          <w:color w:val="auto"/>
        </w:rPr>
        <w:t>5.1.10 Inventory Edit Page Unit Test Cases</w:t>
      </w:r>
      <w:bookmarkEnd w:id="78"/>
    </w:p>
    <w:tbl>
      <w:tblPr>
        <w:tblStyle w:val="TableGrid"/>
        <w:tblW w:w="0" w:type="auto"/>
        <w:tblLook w:val="06A0" w:firstRow="1" w:lastRow="0" w:firstColumn="1" w:lastColumn="0" w:noHBand="1" w:noVBand="1"/>
      </w:tblPr>
      <w:tblGrid>
        <w:gridCol w:w="2339"/>
        <w:gridCol w:w="7011"/>
      </w:tblGrid>
      <w:tr w:rsidR="07FBE992" w14:paraId="0801AE0D" w14:textId="77777777" w:rsidTr="2A40C812">
        <w:trPr>
          <w:trHeight w:val="300"/>
        </w:trPr>
        <w:tc>
          <w:tcPr>
            <w:tcW w:w="2339" w:type="dxa"/>
          </w:tcPr>
          <w:p w14:paraId="691758A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4E2447F1" w14:textId="07E9C07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Edit Item Row</w:t>
            </w:r>
          </w:p>
        </w:tc>
      </w:tr>
      <w:tr w:rsidR="07FBE992" w14:paraId="2F9997FC" w14:textId="77777777" w:rsidTr="2A40C812">
        <w:trPr>
          <w:trHeight w:val="300"/>
        </w:trPr>
        <w:tc>
          <w:tcPr>
            <w:tcW w:w="2339" w:type="dxa"/>
          </w:tcPr>
          <w:p w14:paraId="2914125C"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70F6225A" w14:textId="4B57F14B"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TC-3</w:t>
            </w:r>
            <w:r w:rsidR="2EF504D2" w:rsidRPr="2A40C812">
              <w:rPr>
                <w:rFonts w:eastAsia="Times New Roman" w:cs="Times New Roman"/>
                <w:color w:val="000000" w:themeColor="text1"/>
                <w:sz w:val="24"/>
                <w:szCs w:val="24"/>
              </w:rPr>
              <w:t>7</w:t>
            </w:r>
          </w:p>
        </w:tc>
      </w:tr>
      <w:tr w:rsidR="07FBE992" w14:paraId="0F73DECB" w14:textId="77777777" w:rsidTr="2A40C812">
        <w:trPr>
          <w:trHeight w:val="300"/>
        </w:trPr>
        <w:tc>
          <w:tcPr>
            <w:tcW w:w="2339" w:type="dxa"/>
          </w:tcPr>
          <w:p w14:paraId="1499625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0B491320" w14:textId="7F2F1207"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can click any row to activate the input fields for that selected row.</w:t>
            </w:r>
          </w:p>
        </w:tc>
      </w:tr>
      <w:tr w:rsidR="07FBE992" w14:paraId="03DFBCB4" w14:textId="77777777" w:rsidTr="2A40C812">
        <w:trPr>
          <w:trHeight w:val="300"/>
        </w:trPr>
        <w:tc>
          <w:tcPr>
            <w:tcW w:w="2339" w:type="dxa"/>
          </w:tcPr>
          <w:p w14:paraId="756CDFB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58B29696" w14:textId="44AA0531"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Must be logged in and have owner/manager privileges. There must also be at least one item </w:t>
            </w:r>
            <w:r w:rsidR="35F443C2" w:rsidRPr="2A40C812">
              <w:rPr>
                <w:rFonts w:eastAsia="Times New Roman" w:cs="Times New Roman"/>
                <w:color w:val="000000" w:themeColor="text1"/>
                <w:sz w:val="24"/>
                <w:szCs w:val="24"/>
              </w:rPr>
              <w:t>on</w:t>
            </w:r>
            <w:r w:rsidRPr="2A40C812">
              <w:rPr>
                <w:rFonts w:eastAsia="Times New Roman" w:cs="Times New Roman"/>
                <w:color w:val="000000" w:themeColor="text1"/>
                <w:sz w:val="24"/>
                <w:szCs w:val="24"/>
              </w:rPr>
              <w:t xml:space="preserve"> the list.</w:t>
            </w:r>
          </w:p>
        </w:tc>
      </w:tr>
      <w:tr w:rsidR="07FBE992" w14:paraId="7FC0939F" w14:textId="77777777" w:rsidTr="2A40C812">
        <w:trPr>
          <w:trHeight w:val="480"/>
        </w:trPr>
        <w:tc>
          <w:tcPr>
            <w:tcW w:w="2339" w:type="dxa"/>
          </w:tcPr>
          <w:p w14:paraId="03062F5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526AEECC" w14:textId="7A03B031" w:rsidR="07FBE992" w:rsidRDefault="056DF771" w:rsidP="00A85E3D">
            <w:pPr>
              <w:pStyle w:val="ListParagraph"/>
              <w:numPr>
                <w:ilvl w:val="0"/>
                <w:numId w:val="19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any item in the list.</w:t>
            </w:r>
          </w:p>
        </w:tc>
      </w:tr>
      <w:tr w:rsidR="07FBE992" w14:paraId="51DAE2A8" w14:textId="77777777" w:rsidTr="2A40C812">
        <w:trPr>
          <w:trHeight w:val="300"/>
        </w:trPr>
        <w:tc>
          <w:tcPr>
            <w:tcW w:w="2339" w:type="dxa"/>
          </w:tcPr>
          <w:p w14:paraId="11A7383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5928E909" w14:textId="0B4D9325"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Input fields appear for the selected row.</w:t>
            </w:r>
          </w:p>
        </w:tc>
      </w:tr>
      <w:tr w:rsidR="07FBE992" w14:paraId="49C6F54E" w14:textId="77777777" w:rsidTr="2A40C812">
        <w:trPr>
          <w:trHeight w:val="300"/>
        </w:trPr>
        <w:tc>
          <w:tcPr>
            <w:tcW w:w="2339" w:type="dxa"/>
          </w:tcPr>
          <w:p w14:paraId="3C6B9BB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23E760D7" w14:textId="3A31893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298631DE" w14:textId="77777777" w:rsidTr="2A40C812">
        <w:trPr>
          <w:trHeight w:val="300"/>
        </w:trPr>
        <w:tc>
          <w:tcPr>
            <w:tcW w:w="2339" w:type="dxa"/>
          </w:tcPr>
          <w:p w14:paraId="0747356D" w14:textId="397916B8" w:rsidR="64AE9A12" w:rsidRDefault="18C393B5"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34386EB1" w14:textId="320B4A25" w:rsidR="4CB658BE" w:rsidRDefault="4CB658BE" w:rsidP="4CB658BE">
            <w:pPr>
              <w:spacing w:line="360" w:lineRule="auto"/>
              <w:rPr>
                <w:rFonts w:eastAsia="Times New Roman" w:cs="Times New Roman"/>
                <w:b/>
                <w:bCs/>
                <w:color w:val="000000" w:themeColor="text1"/>
                <w:sz w:val="24"/>
                <w:szCs w:val="24"/>
              </w:rPr>
            </w:pPr>
          </w:p>
          <w:p w14:paraId="42A1BAA7" w14:textId="1927AC25"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5094AAF3" w14:textId="534CBA1B" w:rsidR="4CB658BE" w:rsidRDefault="33588A7D" w:rsidP="00898946">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07C5D485" w14:textId="1437A9EC" w:rsidR="4CB658BE" w:rsidRDefault="33588A7D" w:rsidP="00A85E3D">
            <w:pPr>
              <w:pStyle w:val="ListParagraph"/>
              <w:numPr>
                <w:ilvl w:val="0"/>
                <w:numId w:val="61"/>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w:t>
            </w:r>
            <w:proofErr w:type="gramEnd"/>
            <w:r w:rsidRPr="2A40C812">
              <w:rPr>
                <w:rFonts w:eastAsia="Times New Roman" w:cs="Times New Roman"/>
                <w:color w:val="000000" w:themeColor="text1"/>
                <w:sz w:val="24"/>
                <w:szCs w:val="24"/>
              </w:rPr>
              <w:t xml:space="preserve"> can click on any item in the inventory list.</w:t>
            </w:r>
          </w:p>
          <w:p w14:paraId="5578A792" w14:textId="32BB8CFA" w:rsidR="4CB658BE" w:rsidRDefault="33588A7D" w:rsidP="00898946">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36514AF6" w14:textId="0A49E70C" w:rsidR="4CB658BE" w:rsidRDefault="33588A7D" w:rsidP="00A85E3D">
            <w:pPr>
              <w:pStyle w:val="ListParagraph"/>
              <w:numPr>
                <w:ilvl w:val="0"/>
                <w:numId w:val="6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cannot click on any item in the inventory list.</w:t>
            </w:r>
          </w:p>
          <w:p w14:paraId="521DF1C1" w14:textId="45BA8061" w:rsidR="4CB658BE" w:rsidRDefault="33588A7D" w:rsidP="00A85E3D">
            <w:pPr>
              <w:pStyle w:val="ListParagraph"/>
              <w:numPr>
                <w:ilvl w:val="0"/>
                <w:numId w:val="6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It will select the wrong item in the list.</w:t>
            </w:r>
          </w:p>
        </w:tc>
      </w:tr>
    </w:tbl>
    <w:p w14:paraId="66AA4906" w14:textId="46237D2B" w:rsidR="07FBE992" w:rsidRDefault="07FBE992" w:rsidP="07FBE992">
      <w:pPr>
        <w:spacing w:line="360" w:lineRule="auto"/>
      </w:pPr>
    </w:p>
    <w:tbl>
      <w:tblPr>
        <w:tblStyle w:val="TableGrid"/>
        <w:tblW w:w="0" w:type="auto"/>
        <w:tblLook w:val="06A0" w:firstRow="1" w:lastRow="0" w:firstColumn="1" w:lastColumn="0" w:noHBand="1" w:noVBand="1"/>
      </w:tblPr>
      <w:tblGrid>
        <w:gridCol w:w="2339"/>
        <w:gridCol w:w="7011"/>
      </w:tblGrid>
      <w:tr w:rsidR="07FBE992" w14:paraId="1A7371EB" w14:textId="77777777" w:rsidTr="2A40C812">
        <w:trPr>
          <w:trHeight w:val="300"/>
        </w:trPr>
        <w:tc>
          <w:tcPr>
            <w:tcW w:w="2339" w:type="dxa"/>
          </w:tcPr>
          <w:p w14:paraId="6C02FC7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552A1EDB" w14:textId="434FE7D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Edit Page Save Button</w:t>
            </w:r>
          </w:p>
        </w:tc>
      </w:tr>
      <w:tr w:rsidR="07FBE992" w14:paraId="28B366FC" w14:textId="77777777" w:rsidTr="2A40C812">
        <w:trPr>
          <w:trHeight w:val="300"/>
        </w:trPr>
        <w:tc>
          <w:tcPr>
            <w:tcW w:w="2339" w:type="dxa"/>
          </w:tcPr>
          <w:p w14:paraId="29BFB64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31D355EC" w14:textId="453AA5B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TC-3</w:t>
            </w:r>
            <w:r w:rsidR="41AEA32B" w:rsidRPr="2A40C812">
              <w:rPr>
                <w:rFonts w:eastAsia="Times New Roman" w:cs="Times New Roman"/>
                <w:color w:val="000000" w:themeColor="text1"/>
                <w:sz w:val="24"/>
                <w:szCs w:val="24"/>
              </w:rPr>
              <w:t>8</w:t>
            </w:r>
          </w:p>
        </w:tc>
      </w:tr>
      <w:tr w:rsidR="07FBE992" w14:paraId="32DC32F5" w14:textId="77777777" w:rsidTr="2A40C812">
        <w:trPr>
          <w:trHeight w:val="300"/>
        </w:trPr>
        <w:tc>
          <w:tcPr>
            <w:tcW w:w="2339" w:type="dxa"/>
          </w:tcPr>
          <w:p w14:paraId="48D37EC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2180063E" w14:textId="1C8E9F8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save button to save any edits.</w:t>
            </w:r>
          </w:p>
        </w:tc>
      </w:tr>
      <w:tr w:rsidR="07FBE992" w14:paraId="587F436F" w14:textId="77777777" w:rsidTr="2A40C812">
        <w:trPr>
          <w:trHeight w:val="300"/>
        </w:trPr>
        <w:tc>
          <w:tcPr>
            <w:tcW w:w="2339" w:type="dxa"/>
          </w:tcPr>
          <w:p w14:paraId="5C626242"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7B63A31E" w14:textId="2EF89954"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 There must also be at least one item on the list.</w:t>
            </w:r>
          </w:p>
        </w:tc>
      </w:tr>
      <w:tr w:rsidR="07FBE992" w14:paraId="1B6C588D" w14:textId="77777777" w:rsidTr="2A40C812">
        <w:trPr>
          <w:trHeight w:val="855"/>
        </w:trPr>
        <w:tc>
          <w:tcPr>
            <w:tcW w:w="2339" w:type="dxa"/>
          </w:tcPr>
          <w:p w14:paraId="2C75B6B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09A4ABD5" w14:textId="61720098" w:rsidR="07FBE992" w:rsidRDefault="056DF771" w:rsidP="00A85E3D">
            <w:pPr>
              <w:pStyle w:val="ListParagraph"/>
              <w:numPr>
                <w:ilvl w:val="0"/>
                <w:numId w:val="19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Make any edit in any field for an item.</w:t>
            </w:r>
          </w:p>
          <w:p w14:paraId="4DBDF3B1" w14:textId="3071F2DA" w:rsidR="07FBE992" w:rsidRDefault="056DF771" w:rsidP="00A85E3D">
            <w:pPr>
              <w:pStyle w:val="ListParagraph"/>
              <w:numPr>
                <w:ilvl w:val="0"/>
                <w:numId w:val="19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save.</w:t>
            </w:r>
          </w:p>
        </w:tc>
      </w:tr>
      <w:tr w:rsidR="07FBE992" w14:paraId="5C80B7C7" w14:textId="77777777" w:rsidTr="2A40C812">
        <w:trPr>
          <w:trHeight w:val="300"/>
        </w:trPr>
        <w:tc>
          <w:tcPr>
            <w:tcW w:w="2339" w:type="dxa"/>
          </w:tcPr>
          <w:p w14:paraId="6E38046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7CEADA05" w14:textId="46CEFAAD"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 can save changes on any row/item in the table.</w:t>
            </w:r>
          </w:p>
        </w:tc>
      </w:tr>
      <w:tr w:rsidR="07FBE992" w14:paraId="79B92B9C" w14:textId="77777777" w:rsidTr="2A40C812">
        <w:trPr>
          <w:trHeight w:val="300"/>
        </w:trPr>
        <w:tc>
          <w:tcPr>
            <w:tcW w:w="2339" w:type="dxa"/>
          </w:tcPr>
          <w:p w14:paraId="33378F22"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2895857B" w14:textId="3A31893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2A81CBE2" w14:textId="77777777" w:rsidTr="2A40C812">
        <w:trPr>
          <w:trHeight w:val="300"/>
        </w:trPr>
        <w:tc>
          <w:tcPr>
            <w:tcW w:w="2339" w:type="dxa"/>
          </w:tcPr>
          <w:p w14:paraId="16D329D5" w14:textId="21F2E84B" w:rsidR="2FD5A06E" w:rsidRDefault="1E866E01"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1359D1F4" w14:textId="4BC017C8" w:rsidR="4CB658BE" w:rsidRDefault="4CB658BE" w:rsidP="4CB658BE">
            <w:pPr>
              <w:spacing w:line="360" w:lineRule="auto"/>
              <w:rPr>
                <w:rFonts w:eastAsia="Times New Roman" w:cs="Times New Roman"/>
                <w:b/>
                <w:bCs/>
                <w:color w:val="000000" w:themeColor="text1"/>
                <w:sz w:val="24"/>
                <w:szCs w:val="24"/>
              </w:rPr>
            </w:pPr>
          </w:p>
          <w:p w14:paraId="76B366E6" w14:textId="150699DB"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5FDE2F15" w14:textId="3A666170" w:rsidR="4CB658BE" w:rsidRDefault="386EEAF4" w:rsidP="35EFE0A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31AB145B" w14:textId="3A666170" w:rsidR="4CB658BE" w:rsidRDefault="386EEAF4" w:rsidP="00A85E3D">
            <w:pPr>
              <w:pStyle w:val="ListParagraph"/>
              <w:numPr>
                <w:ilvl w:val="0"/>
                <w:numId w:val="5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Save changes will display for the edited item.</w:t>
            </w:r>
          </w:p>
          <w:p w14:paraId="550506D1" w14:textId="3A666170" w:rsidR="4CB658BE" w:rsidRDefault="386EEAF4" w:rsidP="35EFE0A9">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7BFAC5B8" w14:textId="0DA9D2E1" w:rsidR="4CB658BE" w:rsidRDefault="386EEAF4" w:rsidP="00A85E3D">
            <w:pPr>
              <w:pStyle w:val="ListParagraph"/>
              <w:numPr>
                <w:ilvl w:val="0"/>
                <w:numId w:val="5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Changes will not be saved for the item.</w:t>
            </w:r>
          </w:p>
          <w:p w14:paraId="71B1107B" w14:textId="5B19B089" w:rsidR="4CB658BE" w:rsidRDefault="386EEAF4" w:rsidP="009B33F0">
            <w:pPr>
              <w:pStyle w:val="ListParagraph"/>
              <w:numPr>
                <w:ilvl w:val="0"/>
                <w:numId w:val="5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button will not do anything.</w:t>
            </w:r>
          </w:p>
        </w:tc>
      </w:tr>
    </w:tbl>
    <w:p w14:paraId="08A2A4F8" w14:textId="7D86C5AC" w:rsidR="07FBE992" w:rsidRDefault="07FBE992" w:rsidP="07FBE992">
      <w:pPr>
        <w:spacing w:line="360" w:lineRule="auto"/>
      </w:pPr>
    </w:p>
    <w:tbl>
      <w:tblPr>
        <w:tblStyle w:val="TableGrid"/>
        <w:tblW w:w="0" w:type="auto"/>
        <w:tblLook w:val="06A0" w:firstRow="1" w:lastRow="0" w:firstColumn="1" w:lastColumn="0" w:noHBand="1" w:noVBand="1"/>
      </w:tblPr>
      <w:tblGrid>
        <w:gridCol w:w="2339"/>
        <w:gridCol w:w="7011"/>
      </w:tblGrid>
      <w:tr w:rsidR="07FBE992" w14:paraId="5717F975" w14:textId="77777777" w:rsidTr="2A40C812">
        <w:trPr>
          <w:trHeight w:val="300"/>
        </w:trPr>
        <w:tc>
          <w:tcPr>
            <w:tcW w:w="2339" w:type="dxa"/>
          </w:tcPr>
          <w:p w14:paraId="32F0646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566DD0C9" w14:textId="7BC30CA4"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Edit Page Delete Button</w:t>
            </w:r>
          </w:p>
        </w:tc>
      </w:tr>
      <w:tr w:rsidR="07FBE992" w14:paraId="7C66F095" w14:textId="77777777" w:rsidTr="2A40C812">
        <w:trPr>
          <w:trHeight w:val="300"/>
        </w:trPr>
        <w:tc>
          <w:tcPr>
            <w:tcW w:w="2339" w:type="dxa"/>
          </w:tcPr>
          <w:p w14:paraId="3DBAA3D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6F4165CE" w14:textId="33AC3E4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TC-3</w:t>
            </w:r>
            <w:r w:rsidR="523EA45E" w:rsidRPr="2A40C812">
              <w:rPr>
                <w:rFonts w:eastAsia="Times New Roman" w:cs="Times New Roman"/>
                <w:color w:val="000000" w:themeColor="text1"/>
                <w:sz w:val="24"/>
                <w:szCs w:val="24"/>
              </w:rPr>
              <w:t>9</w:t>
            </w:r>
          </w:p>
        </w:tc>
      </w:tr>
      <w:tr w:rsidR="07FBE992" w14:paraId="230CB905" w14:textId="77777777" w:rsidTr="2A40C812">
        <w:trPr>
          <w:trHeight w:val="300"/>
        </w:trPr>
        <w:tc>
          <w:tcPr>
            <w:tcW w:w="2339" w:type="dxa"/>
          </w:tcPr>
          <w:p w14:paraId="61EF4A1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4AB4FCE9" w14:textId="1EBECDA1"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delete button to eliminate that item/row.</w:t>
            </w:r>
          </w:p>
        </w:tc>
      </w:tr>
      <w:tr w:rsidR="07FBE992" w14:paraId="6DE150E8" w14:textId="77777777" w:rsidTr="2A40C812">
        <w:trPr>
          <w:trHeight w:val="300"/>
        </w:trPr>
        <w:tc>
          <w:tcPr>
            <w:tcW w:w="2339" w:type="dxa"/>
          </w:tcPr>
          <w:p w14:paraId="450CB52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4D5EC675" w14:textId="2EF89954"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 There must also be at least one item on the list.</w:t>
            </w:r>
          </w:p>
        </w:tc>
      </w:tr>
      <w:tr w:rsidR="07FBE992" w14:paraId="3B8C3ABB" w14:textId="77777777" w:rsidTr="2A40C812">
        <w:trPr>
          <w:trHeight w:val="480"/>
        </w:trPr>
        <w:tc>
          <w:tcPr>
            <w:tcW w:w="2339" w:type="dxa"/>
          </w:tcPr>
          <w:p w14:paraId="5F10A13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464C4A00" w14:textId="4F549E75" w:rsidR="07FBE992" w:rsidRDefault="056DF771" w:rsidP="00A85E3D">
            <w:pPr>
              <w:pStyle w:val="ListParagraph"/>
              <w:numPr>
                <w:ilvl w:val="0"/>
                <w:numId w:val="19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delete button</w:t>
            </w:r>
          </w:p>
        </w:tc>
      </w:tr>
      <w:tr w:rsidR="07FBE992" w14:paraId="2366990C" w14:textId="77777777" w:rsidTr="2A40C812">
        <w:trPr>
          <w:trHeight w:val="300"/>
        </w:trPr>
        <w:tc>
          <w:tcPr>
            <w:tcW w:w="2339" w:type="dxa"/>
          </w:tcPr>
          <w:p w14:paraId="0B49A39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279D5224" w14:textId="67F7739C"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item/row is deleted from the list.</w:t>
            </w:r>
          </w:p>
        </w:tc>
      </w:tr>
      <w:tr w:rsidR="07FBE992" w14:paraId="77C818BD" w14:textId="77777777" w:rsidTr="2A40C812">
        <w:trPr>
          <w:trHeight w:val="300"/>
        </w:trPr>
        <w:tc>
          <w:tcPr>
            <w:tcW w:w="2339" w:type="dxa"/>
          </w:tcPr>
          <w:p w14:paraId="64306CF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04357883" w14:textId="3A31893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0E9503D8" w14:textId="77777777" w:rsidTr="2A40C812">
        <w:trPr>
          <w:trHeight w:val="300"/>
        </w:trPr>
        <w:tc>
          <w:tcPr>
            <w:tcW w:w="2339" w:type="dxa"/>
          </w:tcPr>
          <w:p w14:paraId="75B784A9" w14:textId="58D673B0" w:rsidR="1D9A252F" w:rsidRDefault="0445C957"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05D5DD1D" w14:textId="117F785C" w:rsidR="4CB658BE" w:rsidRDefault="4CB658BE" w:rsidP="4CB658BE">
            <w:pPr>
              <w:spacing w:line="360" w:lineRule="auto"/>
              <w:rPr>
                <w:rFonts w:eastAsia="Times New Roman" w:cs="Times New Roman"/>
                <w:b/>
                <w:bCs/>
                <w:color w:val="000000" w:themeColor="text1"/>
                <w:sz w:val="24"/>
                <w:szCs w:val="24"/>
              </w:rPr>
            </w:pPr>
          </w:p>
          <w:p w14:paraId="5BA9261B" w14:textId="0F15278E"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5057EF9A" w14:textId="61D13D34" w:rsidR="4CB658BE" w:rsidRDefault="2AB55D04" w:rsidP="237003D0">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6CB3EE29" w14:textId="44BD3EAA" w:rsidR="4CB658BE" w:rsidRDefault="2AB55D04" w:rsidP="00A85E3D">
            <w:pPr>
              <w:pStyle w:val="ListParagraph"/>
              <w:numPr>
                <w:ilvl w:val="0"/>
                <w:numId w:val="5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item in the list is deleted.</w:t>
            </w:r>
          </w:p>
          <w:p w14:paraId="388B6405" w14:textId="44BD3EAA" w:rsidR="4CB658BE" w:rsidRDefault="2AB55D04" w:rsidP="4B70482D">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7E128751" w14:textId="44BD3EAA" w:rsidR="4CB658BE" w:rsidRDefault="2AB55D04" w:rsidP="00A85E3D">
            <w:pPr>
              <w:pStyle w:val="ListParagraph"/>
              <w:numPr>
                <w:ilvl w:val="0"/>
                <w:numId w:val="5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item in the list is not deleted.</w:t>
            </w:r>
          </w:p>
          <w:p w14:paraId="1136EEB9" w14:textId="44BD3EAA" w:rsidR="4CB658BE" w:rsidRDefault="2AB55D04" w:rsidP="00A85E3D">
            <w:pPr>
              <w:pStyle w:val="ListParagraph"/>
              <w:numPr>
                <w:ilvl w:val="0"/>
                <w:numId w:val="5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 wrong item in the list is deleted.</w:t>
            </w:r>
          </w:p>
        </w:tc>
      </w:tr>
    </w:tbl>
    <w:p w14:paraId="1C81A00F" w14:textId="697018E0" w:rsidR="07FBE992" w:rsidRDefault="07FBE992" w:rsidP="2A40C812">
      <w:pPr>
        <w:spacing w:after="0" w:line="360" w:lineRule="auto"/>
        <w:jc w:val="both"/>
        <w:rPr>
          <w:rFonts w:eastAsia="Times New Roman" w:cs="Times New Roman"/>
          <w:b/>
          <w:bCs/>
          <w:color w:val="000000" w:themeColor="text1"/>
        </w:rPr>
      </w:pPr>
    </w:p>
    <w:p w14:paraId="70E596C1" w14:textId="76EA2A24" w:rsidR="7CA3C7FB" w:rsidRPr="009B33F0" w:rsidRDefault="7CA3C7FB" w:rsidP="2A40C812">
      <w:pPr>
        <w:pStyle w:val="Heading3"/>
        <w:rPr>
          <w:rFonts w:ascii="Times New Roman" w:eastAsia="Times New Roman" w:hAnsi="Times New Roman" w:cs="Times New Roman"/>
          <w:b/>
          <w:bCs/>
          <w:color w:val="auto"/>
        </w:rPr>
      </w:pPr>
      <w:bookmarkStart w:id="79" w:name="_Toc152077614"/>
      <w:r w:rsidRPr="2A40C812">
        <w:rPr>
          <w:rFonts w:ascii="Times New Roman" w:hAnsi="Times New Roman" w:cs="Times New Roman"/>
          <w:b/>
          <w:bCs/>
          <w:color w:val="auto"/>
        </w:rPr>
        <w:t>5.1.11 Inventory Tracking Page Unit Test Cases</w:t>
      </w:r>
      <w:bookmarkEnd w:id="79"/>
    </w:p>
    <w:tbl>
      <w:tblPr>
        <w:tblStyle w:val="TableGrid"/>
        <w:tblW w:w="0" w:type="auto"/>
        <w:tblLook w:val="06A0" w:firstRow="1" w:lastRow="0" w:firstColumn="1" w:lastColumn="0" w:noHBand="1" w:noVBand="1"/>
      </w:tblPr>
      <w:tblGrid>
        <w:gridCol w:w="2339"/>
        <w:gridCol w:w="7011"/>
      </w:tblGrid>
      <w:tr w:rsidR="07FBE992" w14:paraId="359948A1" w14:textId="77777777" w:rsidTr="2A40C812">
        <w:trPr>
          <w:trHeight w:val="300"/>
        </w:trPr>
        <w:tc>
          <w:tcPr>
            <w:tcW w:w="2339" w:type="dxa"/>
          </w:tcPr>
          <w:p w14:paraId="330A4B7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47EC790C" w14:textId="1ACE0696"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Add Tracking Entry Button</w:t>
            </w:r>
          </w:p>
        </w:tc>
      </w:tr>
      <w:tr w:rsidR="07FBE992" w14:paraId="69EB4156" w14:textId="77777777" w:rsidTr="2A40C812">
        <w:trPr>
          <w:trHeight w:val="300"/>
        </w:trPr>
        <w:tc>
          <w:tcPr>
            <w:tcW w:w="2339" w:type="dxa"/>
          </w:tcPr>
          <w:p w14:paraId="2F0CB63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6237E96A" w14:textId="45E53B50"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64ACF0BD" w:rsidRPr="2A40C812">
              <w:rPr>
                <w:rFonts w:eastAsia="Times New Roman" w:cs="Times New Roman"/>
                <w:color w:val="000000" w:themeColor="text1"/>
                <w:sz w:val="24"/>
                <w:szCs w:val="24"/>
              </w:rPr>
              <w:t>40</w:t>
            </w:r>
          </w:p>
        </w:tc>
      </w:tr>
      <w:tr w:rsidR="07FBE992" w14:paraId="6EA3AFC3" w14:textId="77777777" w:rsidTr="2A40C812">
        <w:trPr>
          <w:trHeight w:val="300"/>
        </w:trPr>
        <w:tc>
          <w:tcPr>
            <w:tcW w:w="2339" w:type="dxa"/>
          </w:tcPr>
          <w:p w14:paraId="55CDF85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0EE1FAA6" w14:textId="4E387F3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add tracking entry button to redirect to the add tracking entry form.</w:t>
            </w:r>
          </w:p>
        </w:tc>
      </w:tr>
      <w:tr w:rsidR="07FBE992" w14:paraId="2031ABF2" w14:textId="77777777" w:rsidTr="2A40C812">
        <w:trPr>
          <w:trHeight w:val="300"/>
        </w:trPr>
        <w:tc>
          <w:tcPr>
            <w:tcW w:w="2339" w:type="dxa"/>
          </w:tcPr>
          <w:p w14:paraId="0FB0CFF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09CBA650" w14:textId="05936E3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w:t>
            </w:r>
          </w:p>
        </w:tc>
      </w:tr>
      <w:tr w:rsidR="07FBE992" w14:paraId="20C1FFFC" w14:textId="77777777" w:rsidTr="2A40C812">
        <w:trPr>
          <w:trHeight w:val="525"/>
        </w:trPr>
        <w:tc>
          <w:tcPr>
            <w:tcW w:w="2339" w:type="dxa"/>
          </w:tcPr>
          <w:p w14:paraId="4EF6F10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29B9FD4A" w14:textId="3D46FA1E" w:rsidR="07FBE992" w:rsidRDefault="056DF771" w:rsidP="00A85E3D">
            <w:pPr>
              <w:pStyle w:val="ListParagraph"/>
              <w:numPr>
                <w:ilvl w:val="0"/>
                <w:numId w:val="18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add tracking entry button</w:t>
            </w:r>
          </w:p>
        </w:tc>
      </w:tr>
      <w:tr w:rsidR="07FBE992" w14:paraId="731E58E3" w14:textId="77777777" w:rsidTr="2A40C812">
        <w:trPr>
          <w:trHeight w:val="300"/>
        </w:trPr>
        <w:tc>
          <w:tcPr>
            <w:tcW w:w="2339" w:type="dxa"/>
          </w:tcPr>
          <w:p w14:paraId="49B14FA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2C70AF25" w14:textId="62FAFDF1"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 redirected to the add tracking entry form page.</w:t>
            </w:r>
          </w:p>
        </w:tc>
      </w:tr>
      <w:tr w:rsidR="07FBE992" w14:paraId="1295A846" w14:textId="77777777" w:rsidTr="2A40C812">
        <w:trPr>
          <w:trHeight w:val="300"/>
        </w:trPr>
        <w:tc>
          <w:tcPr>
            <w:tcW w:w="2339" w:type="dxa"/>
          </w:tcPr>
          <w:p w14:paraId="73926EF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20F43E85" w14:textId="3A31893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2FC50583" w14:textId="77777777" w:rsidTr="2A40C812">
        <w:trPr>
          <w:trHeight w:val="300"/>
        </w:trPr>
        <w:tc>
          <w:tcPr>
            <w:tcW w:w="2339" w:type="dxa"/>
          </w:tcPr>
          <w:p w14:paraId="530CCC25" w14:textId="3B436D2A" w:rsidR="097ED549" w:rsidRDefault="1A66140E"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11C42C67" w14:textId="3B436D2A" w:rsidR="4CB658BE" w:rsidRDefault="4CB658BE" w:rsidP="4CB658BE">
            <w:pPr>
              <w:spacing w:line="360" w:lineRule="auto"/>
              <w:rPr>
                <w:rFonts w:eastAsia="Times New Roman" w:cs="Times New Roman"/>
                <w:b/>
                <w:bCs/>
                <w:color w:val="000000" w:themeColor="text1"/>
                <w:sz w:val="24"/>
                <w:szCs w:val="24"/>
              </w:rPr>
            </w:pPr>
          </w:p>
          <w:p w14:paraId="5A965D65" w14:textId="3B436D2A"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7892518E" w14:textId="44BD3EAA" w:rsidR="4CB658BE" w:rsidRDefault="1B54A551" w:rsidP="4B70482D">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7632C350" w14:textId="7827D11E" w:rsidR="4CB658BE" w:rsidRDefault="1B54A551" w:rsidP="00A85E3D">
            <w:pPr>
              <w:pStyle w:val="ListParagraph"/>
              <w:numPr>
                <w:ilvl w:val="0"/>
                <w:numId w:val="56"/>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redirected to the add tracking page.</w:t>
            </w:r>
          </w:p>
          <w:p w14:paraId="74CCE08B" w14:textId="0E93EB86" w:rsidR="4CB658BE" w:rsidRDefault="1B54A551"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713A4257" w14:textId="6BA0655A" w:rsidR="4CB658BE" w:rsidRDefault="1B54A551" w:rsidP="00A85E3D">
            <w:pPr>
              <w:pStyle w:val="ListParagraph"/>
              <w:numPr>
                <w:ilvl w:val="0"/>
                <w:numId w:val="5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not redirected to the add tracking page.</w:t>
            </w:r>
          </w:p>
          <w:p w14:paraId="2804E011" w14:textId="0E9D7D4E" w:rsidR="4CB658BE" w:rsidRDefault="1B54A551" w:rsidP="00A85E3D">
            <w:pPr>
              <w:pStyle w:val="ListParagraph"/>
              <w:numPr>
                <w:ilvl w:val="0"/>
                <w:numId w:val="5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The user is redirected to the wrong page.</w:t>
            </w:r>
          </w:p>
          <w:p w14:paraId="36FAC0D8" w14:textId="71CDB64B" w:rsidR="4CB658BE" w:rsidRDefault="1B54A551" w:rsidP="00A85E3D">
            <w:pPr>
              <w:pStyle w:val="ListParagraph"/>
              <w:numPr>
                <w:ilvl w:val="0"/>
                <w:numId w:val="5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button does nothing.</w:t>
            </w:r>
          </w:p>
        </w:tc>
      </w:tr>
    </w:tbl>
    <w:p w14:paraId="32745296" w14:textId="06A8DC7B" w:rsidR="07FBE992" w:rsidRDefault="07FBE992" w:rsidP="2A40C812">
      <w:pPr>
        <w:spacing w:line="360" w:lineRule="auto"/>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9"/>
        <w:gridCol w:w="7011"/>
      </w:tblGrid>
      <w:tr w:rsidR="07FBE992" w14:paraId="3DA5DDF2" w14:textId="77777777" w:rsidTr="2A40C812">
        <w:trPr>
          <w:trHeight w:val="300"/>
        </w:trPr>
        <w:tc>
          <w:tcPr>
            <w:tcW w:w="2339" w:type="dxa"/>
          </w:tcPr>
          <w:p w14:paraId="5726A83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6D89A759" w14:textId="089EEFC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Tracking Inventory View Button</w:t>
            </w:r>
          </w:p>
          <w:p w14:paraId="763664C3" w14:textId="04CF663C" w:rsidR="07FBE992" w:rsidRDefault="07FBE992" w:rsidP="07FBE992">
            <w:pPr>
              <w:spacing w:line="360" w:lineRule="auto"/>
              <w:rPr>
                <w:rFonts w:eastAsia="Times New Roman" w:cs="Times New Roman"/>
                <w:color w:val="000000" w:themeColor="text1"/>
                <w:sz w:val="24"/>
                <w:szCs w:val="24"/>
              </w:rPr>
            </w:pPr>
          </w:p>
        </w:tc>
      </w:tr>
      <w:tr w:rsidR="07FBE992" w14:paraId="4E9B0C34" w14:textId="77777777" w:rsidTr="2A40C812">
        <w:trPr>
          <w:trHeight w:val="300"/>
        </w:trPr>
        <w:tc>
          <w:tcPr>
            <w:tcW w:w="2339" w:type="dxa"/>
          </w:tcPr>
          <w:p w14:paraId="704ECA3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001B700E" w14:textId="58EC59A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74C9670B" w:rsidRPr="2A40C812">
              <w:rPr>
                <w:rFonts w:eastAsia="Times New Roman" w:cs="Times New Roman"/>
                <w:color w:val="000000" w:themeColor="text1"/>
                <w:sz w:val="24"/>
                <w:szCs w:val="24"/>
              </w:rPr>
              <w:t>41</w:t>
            </w:r>
          </w:p>
        </w:tc>
      </w:tr>
      <w:tr w:rsidR="07FBE992" w14:paraId="32895B91" w14:textId="77777777" w:rsidTr="2A40C812">
        <w:trPr>
          <w:trHeight w:val="300"/>
        </w:trPr>
        <w:tc>
          <w:tcPr>
            <w:tcW w:w="2339" w:type="dxa"/>
          </w:tcPr>
          <w:p w14:paraId="7AD180D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117F7B7C" w14:textId="5420F90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inventory view button to go back to the inventory view page.</w:t>
            </w:r>
          </w:p>
        </w:tc>
      </w:tr>
      <w:tr w:rsidR="07FBE992" w14:paraId="46BFDD13" w14:textId="77777777" w:rsidTr="2A40C812">
        <w:trPr>
          <w:trHeight w:val="300"/>
        </w:trPr>
        <w:tc>
          <w:tcPr>
            <w:tcW w:w="2339" w:type="dxa"/>
          </w:tcPr>
          <w:p w14:paraId="2233346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4896EE4D" w14:textId="5EFBEFA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w:t>
            </w:r>
          </w:p>
        </w:tc>
      </w:tr>
      <w:tr w:rsidR="07FBE992" w14:paraId="3F553187" w14:textId="77777777" w:rsidTr="2A40C812">
        <w:trPr>
          <w:trHeight w:val="480"/>
        </w:trPr>
        <w:tc>
          <w:tcPr>
            <w:tcW w:w="2339" w:type="dxa"/>
          </w:tcPr>
          <w:p w14:paraId="228ACB3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0FB66D4C" w14:textId="400FD591" w:rsidR="07FBE992" w:rsidRDefault="056DF771" w:rsidP="00A85E3D">
            <w:pPr>
              <w:pStyle w:val="ListParagraph"/>
              <w:numPr>
                <w:ilvl w:val="0"/>
                <w:numId w:val="18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inventory view button</w:t>
            </w:r>
          </w:p>
        </w:tc>
      </w:tr>
      <w:tr w:rsidR="07FBE992" w14:paraId="70AA3204" w14:textId="77777777" w:rsidTr="2A40C812">
        <w:trPr>
          <w:trHeight w:val="300"/>
        </w:trPr>
        <w:tc>
          <w:tcPr>
            <w:tcW w:w="2339" w:type="dxa"/>
          </w:tcPr>
          <w:p w14:paraId="1CD0C9E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0A4E6541" w14:textId="401BBC93"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 is redirected to inventory view page.</w:t>
            </w:r>
          </w:p>
        </w:tc>
      </w:tr>
      <w:tr w:rsidR="07FBE992" w14:paraId="390AD9A7" w14:textId="77777777" w:rsidTr="2A40C812">
        <w:trPr>
          <w:trHeight w:val="300"/>
        </w:trPr>
        <w:tc>
          <w:tcPr>
            <w:tcW w:w="2339" w:type="dxa"/>
          </w:tcPr>
          <w:p w14:paraId="5AECC93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4B41D186" w14:textId="0D43BDB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Low</w:t>
            </w:r>
          </w:p>
        </w:tc>
      </w:tr>
      <w:tr w:rsidR="4CB658BE" w14:paraId="2C98917E" w14:textId="77777777" w:rsidTr="2A40C812">
        <w:trPr>
          <w:trHeight w:val="300"/>
        </w:trPr>
        <w:tc>
          <w:tcPr>
            <w:tcW w:w="2339" w:type="dxa"/>
          </w:tcPr>
          <w:p w14:paraId="32313997" w14:textId="0F60AB06" w:rsidR="1A98E3F4" w:rsidRDefault="6E81D7FB"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40AC00C3" w14:textId="11A08597" w:rsidR="4CB658BE" w:rsidRDefault="4CB658BE" w:rsidP="4CB658BE">
            <w:pPr>
              <w:spacing w:line="360" w:lineRule="auto"/>
              <w:rPr>
                <w:rFonts w:eastAsia="Times New Roman" w:cs="Times New Roman"/>
                <w:b/>
                <w:bCs/>
                <w:color w:val="000000" w:themeColor="text1"/>
                <w:sz w:val="24"/>
                <w:szCs w:val="24"/>
              </w:rPr>
            </w:pPr>
          </w:p>
          <w:p w14:paraId="18D56C21" w14:textId="50F9799C"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079429E2" w14:textId="44BD3EAA" w:rsidR="4CB658BE" w:rsidRDefault="4B932B24"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30E9B9CF" w14:textId="40C7AEEB" w:rsidR="4CB658BE" w:rsidRDefault="4B932B24" w:rsidP="00A85E3D">
            <w:pPr>
              <w:pStyle w:val="ListParagraph"/>
              <w:numPr>
                <w:ilvl w:val="0"/>
                <w:numId w:val="54"/>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redirected to the inventory view page.</w:t>
            </w:r>
          </w:p>
          <w:p w14:paraId="7370FB4E" w14:textId="0E93EB86" w:rsidR="4CB658BE" w:rsidRDefault="4B932B24"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78C94CAE" w14:textId="4C2AC669" w:rsidR="4CB658BE" w:rsidRDefault="4B932B24" w:rsidP="00A85E3D">
            <w:pPr>
              <w:pStyle w:val="ListParagraph"/>
              <w:numPr>
                <w:ilvl w:val="0"/>
                <w:numId w:val="5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not redirected to the inventory view page.</w:t>
            </w:r>
          </w:p>
          <w:p w14:paraId="6D902BB2" w14:textId="0E9D7D4E" w:rsidR="4CB658BE" w:rsidRDefault="4B932B24" w:rsidP="00A85E3D">
            <w:pPr>
              <w:pStyle w:val="ListParagraph"/>
              <w:numPr>
                <w:ilvl w:val="0"/>
                <w:numId w:val="5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 is redirected to the wrong page.</w:t>
            </w:r>
          </w:p>
          <w:p w14:paraId="3190541B" w14:textId="49F55611" w:rsidR="4CB658BE" w:rsidRDefault="4B932B24" w:rsidP="00A85E3D">
            <w:pPr>
              <w:pStyle w:val="ListParagraph"/>
              <w:numPr>
                <w:ilvl w:val="0"/>
                <w:numId w:val="5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button does nothing.</w:t>
            </w:r>
          </w:p>
        </w:tc>
      </w:tr>
    </w:tbl>
    <w:p w14:paraId="05B92D20" w14:textId="73BFDA70" w:rsidR="07FBE992" w:rsidRDefault="07FBE992" w:rsidP="07FBE992">
      <w:pPr>
        <w:spacing w:line="360" w:lineRule="auto"/>
      </w:pPr>
    </w:p>
    <w:tbl>
      <w:tblPr>
        <w:tblStyle w:val="TableGrid"/>
        <w:tblW w:w="0" w:type="auto"/>
        <w:tblLook w:val="06A0" w:firstRow="1" w:lastRow="0" w:firstColumn="1" w:lastColumn="0" w:noHBand="1" w:noVBand="1"/>
      </w:tblPr>
      <w:tblGrid>
        <w:gridCol w:w="2339"/>
        <w:gridCol w:w="7011"/>
      </w:tblGrid>
      <w:tr w:rsidR="07FBE992" w14:paraId="2B827005" w14:textId="77777777" w:rsidTr="2A40C812">
        <w:trPr>
          <w:trHeight w:val="300"/>
        </w:trPr>
        <w:tc>
          <w:tcPr>
            <w:tcW w:w="2339" w:type="dxa"/>
          </w:tcPr>
          <w:p w14:paraId="76DE9A0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38521819" w14:textId="5F67672D"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Tracking Page Delete Button</w:t>
            </w:r>
          </w:p>
        </w:tc>
      </w:tr>
      <w:tr w:rsidR="07FBE992" w14:paraId="0B826985" w14:textId="77777777" w:rsidTr="2A40C812">
        <w:trPr>
          <w:trHeight w:val="300"/>
        </w:trPr>
        <w:tc>
          <w:tcPr>
            <w:tcW w:w="2339" w:type="dxa"/>
          </w:tcPr>
          <w:p w14:paraId="3E97283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4FB56967" w14:textId="5E40AADE"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758C6E84" w:rsidRPr="2A40C812">
              <w:rPr>
                <w:rFonts w:eastAsia="Times New Roman" w:cs="Times New Roman"/>
                <w:color w:val="000000" w:themeColor="text1"/>
                <w:sz w:val="24"/>
                <w:szCs w:val="24"/>
              </w:rPr>
              <w:t>42</w:t>
            </w:r>
          </w:p>
        </w:tc>
      </w:tr>
      <w:tr w:rsidR="07FBE992" w14:paraId="37ADF80A" w14:textId="77777777" w:rsidTr="2A40C812">
        <w:trPr>
          <w:trHeight w:val="300"/>
        </w:trPr>
        <w:tc>
          <w:tcPr>
            <w:tcW w:w="2339" w:type="dxa"/>
          </w:tcPr>
          <w:p w14:paraId="408ADC8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0570FCEC" w14:textId="1EBECDA1"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delete button to eliminate that item/row.</w:t>
            </w:r>
          </w:p>
        </w:tc>
      </w:tr>
      <w:tr w:rsidR="07FBE992" w14:paraId="1CA97A6B" w14:textId="77777777" w:rsidTr="2A40C812">
        <w:trPr>
          <w:trHeight w:val="300"/>
        </w:trPr>
        <w:tc>
          <w:tcPr>
            <w:tcW w:w="2339" w:type="dxa"/>
          </w:tcPr>
          <w:p w14:paraId="17712A6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74A8980F" w14:textId="16087D75" w:rsidR="07FBE992" w:rsidRDefault="056DF771" w:rsidP="00A85E3D">
            <w:pPr>
              <w:pStyle w:val="ListParagraph"/>
              <w:numPr>
                <w:ilvl w:val="0"/>
                <w:numId w:val="20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Must be logged in and have owner/manager privileges. </w:t>
            </w:r>
          </w:p>
          <w:p w14:paraId="18A59FE5" w14:textId="2C6122C0" w:rsidR="07FBE992" w:rsidRDefault="056DF771" w:rsidP="00A85E3D">
            <w:pPr>
              <w:pStyle w:val="ListParagraph"/>
              <w:numPr>
                <w:ilvl w:val="0"/>
                <w:numId w:val="20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There must also be at least one item on the list.</w:t>
            </w:r>
          </w:p>
        </w:tc>
      </w:tr>
      <w:tr w:rsidR="07FBE992" w14:paraId="67B4BE55" w14:textId="77777777" w:rsidTr="2A40C812">
        <w:trPr>
          <w:trHeight w:val="855"/>
        </w:trPr>
        <w:tc>
          <w:tcPr>
            <w:tcW w:w="2339" w:type="dxa"/>
          </w:tcPr>
          <w:p w14:paraId="7C45950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07F654A1" w14:textId="6E8E0E0A" w:rsidR="07FBE992" w:rsidRDefault="056DF771" w:rsidP="00A85E3D">
            <w:pPr>
              <w:pStyle w:val="ListParagraph"/>
              <w:numPr>
                <w:ilvl w:val="0"/>
                <w:numId w:val="18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delete button</w:t>
            </w:r>
          </w:p>
        </w:tc>
      </w:tr>
      <w:tr w:rsidR="07FBE992" w14:paraId="6EC2AD3B" w14:textId="77777777" w:rsidTr="2A40C812">
        <w:trPr>
          <w:trHeight w:val="300"/>
        </w:trPr>
        <w:tc>
          <w:tcPr>
            <w:tcW w:w="2339" w:type="dxa"/>
          </w:tcPr>
          <w:p w14:paraId="4857B2C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6429A2F3" w14:textId="67F7739C"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item/row is deleted from the list.</w:t>
            </w:r>
          </w:p>
        </w:tc>
      </w:tr>
      <w:tr w:rsidR="07FBE992" w14:paraId="4ADCEB24" w14:textId="77777777" w:rsidTr="2A40C812">
        <w:trPr>
          <w:trHeight w:val="300"/>
        </w:trPr>
        <w:tc>
          <w:tcPr>
            <w:tcW w:w="2339" w:type="dxa"/>
          </w:tcPr>
          <w:p w14:paraId="0A73DDB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08AF01F5" w14:textId="6935A1ED"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4CB658BE" w14:paraId="6E347352" w14:textId="77777777" w:rsidTr="2A40C812">
        <w:trPr>
          <w:trHeight w:val="300"/>
        </w:trPr>
        <w:tc>
          <w:tcPr>
            <w:tcW w:w="2339" w:type="dxa"/>
          </w:tcPr>
          <w:p w14:paraId="48A26431" w14:textId="21F2E84B" w:rsidR="62D8C1E4" w:rsidRDefault="35277B9F"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3344BC81" w14:textId="7ED1580C" w:rsidR="4CB658BE" w:rsidRDefault="4CB658BE" w:rsidP="4CB658BE">
            <w:pPr>
              <w:spacing w:line="360" w:lineRule="auto"/>
              <w:rPr>
                <w:rFonts w:eastAsia="Times New Roman" w:cs="Times New Roman"/>
                <w:b/>
                <w:bCs/>
                <w:color w:val="000000" w:themeColor="text1"/>
                <w:sz w:val="24"/>
                <w:szCs w:val="24"/>
              </w:rPr>
            </w:pPr>
          </w:p>
          <w:p w14:paraId="10878EAC" w14:textId="4773A51F"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7EEDD0E9" w14:textId="61D13D34" w:rsidR="4CB658BE" w:rsidRDefault="424F8FBD"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Pass:</w:t>
            </w:r>
          </w:p>
          <w:p w14:paraId="4DEDD661" w14:textId="44BD3EAA" w:rsidR="4CB658BE" w:rsidRDefault="424F8FBD" w:rsidP="00A85E3D">
            <w:pPr>
              <w:pStyle w:val="ListParagraph"/>
              <w:numPr>
                <w:ilvl w:val="0"/>
                <w:numId w:val="5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The item in the list is deleted.</w:t>
            </w:r>
          </w:p>
          <w:p w14:paraId="31150370" w14:textId="44BD3EAA" w:rsidR="4CB658BE" w:rsidRDefault="424F8FBD"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549BFA11" w14:textId="44BD3EAA" w:rsidR="4CB658BE" w:rsidRDefault="424F8FBD" w:rsidP="00A85E3D">
            <w:pPr>
              <w:pStyle w:val="ListParagraph"/>
              <w:numPr>
                <w:ilvl w:val="0"/>
                <w:numId w:val="5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item in the list is not deleted.</w:t>
            </w:r>
          </w:p>
          <w:p w14:paraId="387855EA" w14:textId="280EBEF8" w:rsidR="4CB658BE" w:rsidRDefault="424F8FBD" w:rsidP="00A85E3D">
            <w:pPr>
              <w:pStyle w:val="ListParagraph"/>
              <w:numPr>
                <w:ilvl w:val="0"/>
                <w:numId w:val="5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 wrong item in the list is deleted.</w:t>
            </w:r>
          </w:p>
        </w:tc>
      </w:tr>
    </w:tbl>
    <w:p w14:paraId="04756CBF" w14:textId="39423051" w:rsidR="07FBE992" w:rsidRDefault="07FBE992" w:rsidP="07FBE992">
      <w:pPr>
        <w:spacing w:line="360" w:lineRule="auto"/>
      </w:pPr>
    </w:p>
    <w:p w14:paraId="28BEF695" w14:textId="091DEECB" w:rsidR="2B90A571" w:rsidRDefault="51D98C5B" w:rsidP="04276D53">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80" w:name="_Toc152077615"/>
      <w:r w:rsidRPr="2A40C812">
        <w:rPr>
          <w:rFonts w:ascii="Times New Roman" w:eastAsia="Times New Roman" w:hAnsi="Times New Roman" w:cs="Times New Roman"/>
          <w:b/>
          <w:bCs/>
          <w:color w:val="000000" w:themeColor="text1"/>
          <w:sz w:val="24"/>
          <w:szCs w:val="24"/>
        </w:rPr>
        <w:t>5.2 Integration Tests</w:t>
      </w:r>
      <w:bookmarkEnd w:id="80"/>
    </w:p>
    <w:p w14:paraId="597FDD42" w14:textId="5BB2E57D" w:rsidR="2B90A571" w:rsidRDefault="09B7C952" w:rsidP="2A40C812">
      <w:pPr>
        <w:pStyle w:val="Heading3"/>
        <w:keepNext w:val="0"/>
        <w:keepLines w:val="0"/>
        <w:rPr>
          <w:rFonts w:ascii="Times New Roman" w:hAnsi="Times New Roman" w:cs="Times New Roman"/>
          <w:b/>
          <w:bCs/>
          <w:color w:val="auto"/>
        </w:rPr>
      </w:pPr>
      <w:bookmarkStart w:id="81" w:name="_Toc152077616"/>
      <w:r w:rsidRPr="2A40C812">
        <w:rPr>
          <w:rFonts w:ascii="Times New Roman" w:hAnsi="Times New Roman" w:cs="Times New Roman"/>
          <w:b/>
          <w:bCs/>
          <w:color w:val="auto"/>
        </w:rPr>
        <w:t>5.2.1 Sign Up Integration Test Cases</w:t>
      </w:r>
      <w:bookmarkEnd w:id="81"/>
    </w:p>
    <w:tbl>
      <w:tblPr>
        <w:tblStyle w:val="TableGrid"/>
        <w:tblW w:w="0" w:type="auto"/>
        <w:tblLook w:val="06A0" w:firstRow="1" w:lastRow="0" w:firstColumn="1" w:lastColumn="0" w:noHBand="1" w:noVBand="1"/>
      </w:tblPr>
      <w:tblGrid>
        <w:gridCol w:w="2338"/>
        <w:gridCol w:w="7012"/>
      </w:tblGrid>
      <w:tr w:rsidR="04276D53" w14:paraId="3AE4E41F" w14:textId="77777777" w:rsidTr="2A40C812">
        <w:trPr>
          <w:trHeight w:val="300"/>
        </w:trPr>
        <w:tc>
          <w:tcPr>
            <w:tcW w:w="2338" w:type="dxa"/>
          </w:tcPr>
          <w:p w14:paraId="5447E494"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58F67B3A" w14:textId="54C9C19A" w:rsidR="04276D53" w:rsidRDefault="178A70C5" w:rsidP="04276D53">
            <w:pPr>
              <w:spacing w:line="360" w:lineRule="auto"/>
              <w:rPr>
                <w:rFonts w:eastAsia="Times New Roman" w:cs="Times New Roman"/>
                <w:sz w:val="24"/>
                <w:szCs w:val="24"/>
              </w:rPr>
            </w:pPr>
            <w:r w:rsidRPr="2A40C812">
              <w:rPr>
                <w:rFonts w:eastAsia="Times New Roman" w:cs="Times New Roman"/>
                <w:color w:val="000000" w:themeColor="text1"/>
                <w:sz w:val="24"/>
                <w:szCs w:val="24"/>
              </w:rPr>
              <w:t>Sign up-Access Token in Local Storage </w:t>
            </w:r>
          </w:p>
        </w:tc>
      </w:tr>
      <w:tr w:rsidR="04276D53" w14:paraId="6C7F9F50" w14:textId="77777777" w:rsidTr="2A40C812">
        <w:trPr>
          <w:trHeight w:val="300"/>
        </w:trPr>
        <w:tc>
          <w:tcPr>
            <w:tcW w:w="2338" w:type="dxa"/>
          </w:tcPr>
          <w:p w14:paraId="3B0C029C"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02BA478F" w14:textId="2F6E7D49"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15CF6204" w:rsidRPr="2A40C812">
              <w:rPr>
                <w:rFonts w:eastAsia="Times New Roman" w:cs="Times New Roman"/>
                <w:color w:val="000000" w:themeColor="text1"/>
                <w:sz w:val="24"/>
                <w:szCs w:val="24"/>
              </w:rPr>
              <w:t>43</w:t>
            </w:r>
          </w:p>
        </w:tc>
      </w:tr>
      <w:tr w:rsidR="04276D53" w14:paraId="19D3A8C2" w14:textId="77777777" w:rsidTr="2A40C812">
        <w:trPr>
          <w:trHeight w:val="300"/>
        </w:trPr>
        <w:tc>
          <w:tcPr>
            <w:tcW w:w="2338" w:type="dxa"/>
          </w:tcPr>
          <w:p w14:paraId="469C60A0"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34926BFF" w14:textId="207CA9E3"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 user to sign up</w:t>
            </w:r>
          </w:p>
        </w:tc>
      </w:tr>
      <w:tr w:rsidR="04276D53" w14:paraId="4D69F8DB" w14:textId="77777777" w:rsidTr="2A40C812">
        <w:trPr>
          <w:trHeight w:val="300"/>
        </w:trPr>
        <w:tc>
          <w:tcPr>
            <w:tcW w:w="2338" w:type="dxa"/>
          </w:tcPr>
          <w:p w14:paraId="0CAEBAF4"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267D590C" w14:textId="47EACC40"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04276D53" w14:paraId="2C3F56FF" w14:textId="77777777" w:rsidTr="2A40C812">
        <w:trPr>
          <w:trHeight w:val="300"/>
        </w:trPr>
        <w:tc>
          <w:tcPr>
            <w:tcW w:w="2338" w:type="dxa"/>
          </w:tcPr>
          <w:p w14:paraId="598604DD"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6DB3D7C6" w14:textId="158404EC" w:rsidR="04276D53" w:rsidRDefault="178A70C5" w:rsidP="00A85E3D">
            <w:pPr>
              <w:pStyle w:val="ListParagraph"/>
              <w:numPr>
                <w:ilvl w:val="0"/>
                <w:numId w:val="15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Open application.</w:t>
            </w:r>
          </w:p>
          <w:p w14:paraId="5BE8593A" w14:textId="0C8EF8A2" w:rsidR="04276D53" w:rsidRDefault="178A70C5" w:rsidP="00A85E3D">
            <w:pPr>
              <w:pStyle w:val="ListParagraph"/>
              <w:numPr>
                <w:ilvl w:val="0"/>
                <w:numId w:val="15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Account link on the sidebar.</w:t>
            </w:r>
          </w:p>
          <w:p w14:paraId="31541F98" w14:textId="22857214" w:rsidR="04276D53" w:rsidRDefault="178A70C5" w:rsidP="00A85E3D">
            <w:pPr>
              <w:pStyle w:val="ListParagraph"/>
              <w:numPr>
                <w:ilvl w:val="0"/>
                <w:numId w:val="15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Sign-up button.</w:t>
            </w:r>
          </w:p>
          <w:p w14:paraId="3E6C6C9D" w14:textId="563D2C22" w:rsidR="04276D53" w:rsidRDefault="178A70C5" w:rsidP="00A85E3D">
            <w:pPr>
              <w:pStyle w:val="ListParagraph"/>
              <w:numPr>
                <w:ilvl w:val="0"/>
                <w:numId w:val="158"/>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Enter “</w:t>
            </w:r>
            <w:hyperlink r:id="rId14">
              <w:r w:rsidRPr="2A40C812">
                <w:rPr>
                  <w:rStyle w:val="Hyperlink"/>
                  <w:rFonts w:eastAsia="Times New Roman" w:cs="Times New Roman"/>
                  <w:sz w:val="24"/>
                  <w:szCs w:val="24"/>
                </w:rPr>
                <w:t>testcase@email.com</w:t>
              </w:r>
            </w:hyperlink>
            <w:r w:rsidRPr="2A40C812">
              <w:rPr>
                <w:rFonts w:eastAsia="Times New Roman" w:cs="Times New Roman"/>
                <w:color w:val="000000" w:themeColor="text1"/>
                <w:sz w:val="24"/>
                <w:szCs w:val="24"/>
              </w:rPr>
              <w:t>” in the email field.</w:t>
            </w:r>
          </w:p>
          <w:p w14:paraId="6B37362D" w14:textId="2F71D659" w:rsidR="04276D53" w:rsidRDefault="178A70C5" w:rsidP="00A85E3D">
            <w:pPr>
              <w:pStyle w:val="ListParagraph"/>
              <w:numPr>
                <w:ilvl w:val="0"/>
                <w:numId w:val="158"/>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Enter P@ssw0rd! in the password field.</w:t>
            </w:r>
          </w:p>
          <w:p w14:paraId="0968733D" w14:textId="315FAA88" w:rsidR="04276D53" w:rsidRDefault="178A70C5" w:rsidP="00A85E3D">
            <w:pPr>
              <w:pStyle w:val="ListParagraph"/>
              <w:numPr>
                <w:ilvl w:val="0"/>
                <w:numId w:val="158"/>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Click Sign up.</w:t>
            </w:r>
          </w:p>
          <w:p w14:paraId="424EC0D3" w14:textId="4E38F654" w:rsidR="04276D53" w:rsidRDefault="178A70C5" w:rsidP="00A85E3D">
            <w:pPr>
              <w:pStyle w:val="ListParagraph"/>
              <w:numPr>
                <w:ilvl w:val="0"/>
                <w:numId w:val="158"/>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JWT assigned a web token to the user in local storage.</w:t>
            </w:r>
          </w:p>
          <w:p w14:paraId="6CD49135" w14:textId="50197E24" w:rsidR="04276D53" w:rsidRDefault="178A70C5" w:rsidP="00A85E3D">
            <w:pPr>
              <w:pStyle w:val="ListParagraph"/>
              <w:numPr>
                <w:ilvl w:val="0"/>
                <w:numId w:val="158"/>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Redirects to the home page</w:t>
            </w:r>
          </w:p>
        </w:tc>
      </w:tr>
      <w:tr w:rsidR="04276D53" w14:paraId="517CC400" w14:textId="77777777" w:rsidTr="2A40C812">
        <w:trPr>
          <w:trHeight w:val="300"/>
        </w:trPr>
        <w:tc>
          <w:tcPr>
            <w:tcW w:w="2338" w:type="dxa"/>
          </w:tcPr>
          <w:p w14:paraId="2200CDB5"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00605C64" w14:textId="1F3EBA79" w:rsidR="04276D53" w:rsidRDefault="178A70C5" w:rsidP="00A85E3D">
            <w:pPr>
              <w:pStyle w:val="ListParagraph"/>
              <w:numPr>
                <w:ilvl w:val="0"/>
                <w:numId w:val="15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Popup saying, “You have been successfully login.”</w:t>
            </w:r>
          </w:p>
          <w:p w14:paraId="0DB45D15" w14:textId="7E572342" w:rsidR="04276D53" w:rsidRDefault="178A70C5" w:rsidP="00A85E3D">
            <w:pPr>
              <w:pStyle w:val="ListParagraph"/>
              <w:numPr>
                <w:ilvl w:val="0"/>
                <w:numId w:val="157"/>
              </w:numPr>
              <w:spacing w:line="360" w:lineRule="auto"/>
              <w:ind w:left="361" w:firstLine="0"/>
              <w:rPr>
                <w:rFonts w:eastAsia="Times New Roman" w:cs="Times New Roman"/>
                <w:color w:val="000000" w:themeColor="text1"/>
                <w:sz w:val="24"/>
                <w:szCs w:val="24"/>
              </w:rPr>
            </w:pPr>
            <w:r w:rsidRPr="2A40C812">
              <w:rPr>
                <w:rFonts w:eastAsia="Times New Roman" w:cs="Times New Roman"/>
                <w:color w:val="000000" w:themeColor="text1"/>
                <w:sz w:val="24"/>
                <w:szCs w:val="24"/>
              </w:rPr>
              <w:t>Redirect to the home page.  </w:t>
            </w:r>
          </w:p>
        </w:tc>
      </w:tr>
      <w:tr w:rsidR="04276D53" w14:paraId="3E8BB041" w14:textId="77777777" w:rsidTr="2A40C812">
        <w:trPr>
          <w:trHeight w:val="300"/>
        </w:trPr>
        <w:tc>
          <w:tcPr>
            <w:tcW w:w="2338" w:type="dxa"/>
          </w:tcPr>
          <w:p w14:paraId="442F10F2"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64306472" w14:textId="3DEBB647"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050C8A4B" w14:textId="77777777" w:rsidTr="2A40C812">
        <w:trPr>
          <w:trHeight w:val="300"/>
        </w:trPr>
        <w:tc>
          <w:tcPr>
            <w:tcW w:w="2338" w:type="dxa"/>
          </w:tcPr>
          <w:p w14:paraId="43057386" w14:textId="21F2E84B" w:rsidR="3443AFF2" w:rsidRDefault="28044D07"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77AD359F" w14:textId="3CE4245D" w:rsidR="4CB658BE" w:rsidRDefault="4CB658BE" w:rsidP="4CB658BE">
            <w:pPr>
              <w:spacing w:line="360" w:lineRule="auto"/>
              <w:rPr>
                <w:rFonts w:eastAsia="Times New Roman" w:cs="Times New Roman"/>
                <w:b/>
                <w:bCs/>
                <w:color w:val="000000" w:themeColor="text1"/>
                <w:sz w:val="24"/>
                <w:szCs w:val="24"/>
              </w:rPr>
            </w:pPr>
          </w:p>
          <w:p w14:paraId="348BC0D4" w14:textId="1599715E" w:rsidR="4CB658BE" w:rsidRDefault="4CB658BE" w:rsidP="4CB658BE">
            <w:pPr>
              <w:spacing w:line="360" w:lineRule="auto"/>
              <w:rPr>
                <w:rFonts w:eastAsia="Times New Roman" w:cs="Times New Roman"/>
                <w:b/>
                <w:bCs/>
                <w:color w:val="000000" w:themeColor="text1"/>
                <w:sz w:val="24"/>
                <w:szCs w:val="24"/>
              </w:rPr>
            </w:pPr>
          </w:p>
        </w:tc>
        <w:tc>
          <w:tcPr>
            <w:tcW w:w="7012" w:type="dxa"/>
          </w:tcPr>
          <w:p w14:paraId="7A0026E2" w14:textId="0F27A2FD" w:rsidR="4CB658BE" w:rsidRDefault="5E925D22"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021D1498" w14:textId="49D089E9" w:rsidR="4CB658BE" w:rsidRDefault="5E925D22" w:rsidP="00A85E3D">
            <w:pPr>
              <w:pStyle w:val="ListParagraph"/>
              <w:numPr>
                <w:ilvl w:val="0"/>
                <w:numId w:val="50"/>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allowed to sign up.</w:t>
            </w:r>
          </w:p>
          <w:p w14:paraId="31CE69FE" w14:textId="7EADD591" w:rsidR="4CB658BE" w:rsidRDefault="1E0C276B" w:rsidP="00A85E3D">
            <w:pPr>
              <w:pStyle w:val="ListParagraph"/>
              <w:numPr>
                <w:ilvl w:val="0"/>
                <w:numId w:val="50"/>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redirected to the home page.</w:t>
            </w:r>
          </w:p>
          <w:p w14:paraId="2C7D707D" w14:textId="379DB3C3" w:rsidR="4CB658BE" w:rsidRDefault="5E925D22"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38E8F078" w14:textId="016CFA26" w:rsidR="4CB658BE" w:rsidRDefault="5E925D22" w:rsidP="00A85E3D">
            <w:pPr>
              <w:pStyle w:val="ListParagraph"/>
              <w:numPr>
                <w:ilvl w:val="0"/>
                <w:numId w:val="4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An error message is displayed.</w:t>
            </w:r>
          </w:p>
          <w:p w14:paraId="15674EDD" w14:textId="4FBB8F47" w:rsidR="4CB658BE" w:rsidRDefault="5E925D22" w:rsidP="00A85E3D">
            <w:pPr>
              <w:pStyle w:val="ListParagraph"/>
              <w:numPr>
                <w:ilvl w:val="0"/>
                <w:numId w:val="4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Nothing happens when clicking the button.</w:t>
            </w:r>
          </w:p>
        </w:tc>
      </w:tr>
    </w:tbl>
    <w:p w14:paraId="3C3527D6" w14:textId="0C14A839" w:rsidR="2B90A571" w:rsidRDefault="2B90A571" w:rsidP="04276D53">
      <w:pPr>
        <w:spacing w:after="0" w:line="360" w:lineRule="auto"/>
      </w:pPr>
    </w:p>
    <w:tbl>
      <w:tblPr>
        <w:tblStyle w:val="TableGrid"/>
        <w:tblW w:w="0" w:type="auto"/>
        <w:tblLook w:val="06A0" w:firstRow="1" w:lastRow="0" w:firstColumn="1" w:lastColumn="0" w:noHBand="1" w:noVBand="1"/>
      </w:tblPr>
      <w:tblGrid>
        <w:gridCol w:w="2338"/>
        <w:gridCol w:w="7012"/>
      </w:tblGrid>
      <w:tr w:rsidR="04276D53" w14:paraId="0DD5E7D9" w14:textId="77777777" w:rsidTr="2A40C812">
        <w:trPr>
          <w:trHeight w:val="300"/>
        </w:trPr>
        <w:tc>
          <w:tcPr>
            <w:tcW w:w="2338" w:type="dxa"/>
          </w:tcPr>
          <w:p w14:paraId="2EE90857"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1B0BC389" w14:textId="467FDDBA"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Sign up – Email Already Used</w:t>
            </w:r>
          </w:p>
        </w:tc>
      </w:tr>
      <w:tr w:rsidR="04276D53" w14:paraId="55AAE446" w14:textId="77777777" w:rsidTr="2A40C812">
        <w:trPr>
          <w:trHeight w:val="300"/>
        </w:trPr>
        <w:tc>
          <w:tcPr>
            <w:tcW w:w="2338" w:type="dxa"/>
          </w:tcPr>
          <w:p w14:paraId="352290EF"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Case ID</w:t>
            </w:r>
          </w:p>
        </w:tc>
        <w:tc>
          <w:tcPr>
            <w:tcW w:w="7012" w:type="dxa"/>
          </w:tcPr>
          <w:p w14:paraId="0D0BF193" w14:textId="54BEC1D8"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74FC4E7E" w:rsidRPr="2A40C812">
              <w:rPr>
                <w:rFonts w:eastAsia="Times New Roman" w:cs="Times New Roman"/>
                <w:color w:val="000000" w:themeColor="text1"/>
                <w:sz w:val="24"/>
                <w:szCs w:val="24"/>
              </w:rPr>
              <w:t>44</w:t>
            </w:r>
          </w:p>
        </w:tc>
      </w:tr>
      <w:tr w:rsidR="04276D53" w14:paraId="08ED7281" w14:textId="77777777" w:rsidTr="2A40C812">
        <w:trPr>
          <w:trHeight w:val="300"/>
        </w:trPr>
        <w:tc>
          <w:tcPr>
            <w:tcW w:w="2338" w:type="dxa"/>
          </w:tcPr>
          <w:p w14:paraId="7BACF008"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4815A16D" w14:textId="2FE06523"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Check if a user can sign up with a registered email</w:t>
            </w:r>
          </w:p>
        </w:tc>
      </w:tr>
      <w:tr w:rsidR="04276D53" w14:paraId="46D19F34" w14:textId="77777777" w:rsidTr="2A40C812">
        <w:trPr>
          <w:trHeight w:val="300"/>
        </w:trPr>
        <w:tc>
          <w:tcPr>
            <w:tcW w:w="2338" w:type="dxa"/>
          </w:tcPr>
          <w:p w14:paraId="29BA6B83"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6306BAB0" w14:textId="47EACC40"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04276D53" w14:paraId="3FD44B3A" w14:textId="77777777" w:rsidTr="2A40C812">
        <w:trPr>
          <w:trHeight w:val="300"/>
        </w:trPr>
        <w:tc>
          <w:tcPr>
            <w:tcW w:w="2338" w:type="dxa"/>
          </w:tcPr>
          <w:p w14:paraId="2D03FD3E"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6D46CC38" w14:textId="707A0EEE" w:rsidR="04276D53" w:rsidRDefault="178A70C5" w:rsidP="00A85E3D">
            <w:pPr>
              <w:pStyle w:val="ListParagraph"/>
              <w:numPr>
                <w:ilvl w:val="0"/>
                <w:numId w:val="15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Open application.</w:t>
            </w:r>
          </w:p>
          <w:p w14:paraId="528DC51D" w14:textId="0C8EF8A2" w:rsidR="04276D53" w:rsidRDefault="178A70C5" w:rsidP="00A85E3D">
            <w:pPr>
              <w:pStyle w:val="ListParagraph"/>
              <w:numPr>
                <w:ilvl w:val="0"/>
                <w:numId w:val="15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Account link on the sidebar.</w:t>
            </w:r>
          </w:p>
          <w:p w14:paraId="607FEEFC" w14:textId="22857214" w:rsidR="04276D53" w:rsidRDefault="178A70C5" w:rsidP="00A85E3D">
            <w:pPr>
              <w:pStyle w:val="ListParagraph"/>
              <w:numPr>
                <w:ilvl w:val="0"/>
                <w:numId w:val="15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Sign-up button.</w:t>
            </w:r>
          </w:p>
          <w:p w14:paraId="1E44BFAB" w14:textId="563D2C22" w:rsidR="04276D53" w:rsidRDefault="178A70C5" w:rsidP="00A85E3D">
            <w:pPr>
              <w:pStyle w:val="ListParagraph"/>
              <w:numPr>
                <w:ilvl w:val="0"/>
                <w:numId w:val="15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w:t>
            </w:r>
            <w:hyperlink r:id="rId15">
              <w:r w:rsidRPr="2A40C812">
                <w:rPr>
                  <w:rStyle w:val="Hyperlink"/>
                  <w:rFonts w:eastAsia="Times New Roman" w:cs="Times New Roman"/>
                  <w:sz w:val="24"/>
                  <w:szCs w:val="24"/>
                </w:rPr>
                <w:t>testcase@email.com</w:t>
              </w:r>
            </w:hyperlink>
            <w:r w:rsidRPr="2A40C812">
              <w:rPr>
                <w:rFonts w:eastAsia="Times New Roman" w:cs="Times New Roman"/>
                <w:color w:val="000000" w:themeColor="text1"/>
                <w:sz w:val="24"/>
                <w:szCs w:val="24"/>
              </w:rPr>
              <w:t>” in the email field.</w:t>
            </w:r>
          </w:p>
          <w:p w14:paraId="117E2B36" w14:textId="2F71D659" w:rsidR="04276D53" w:rsidRDefault="178A70C5" w:rsidP="00A85E3D">
            <w:pPr>
              <w:pStyle w:val="ListParagraph"/>
              <w:numPr>
                <w:ilvl w:val="0"/>
                <w:numId w:val="15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P@ssw0rd! in the password field.</w:t>
            </w:r>
          </w:p>
          <w:p w14:paraId="097F010A" w14:textId="2EEF5D98" w:rsidR="04276D53" w:rsidRDefault="178A70C5" w:rsidP="00A85E3D">
            <w:pPr>
              <w:pStyle w:val="ListParagraph"/>
              <w:numPr>
                <w:ilvl w:val="0"/>
                <w:numId w:val="15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Sign up.</w:t>
            </w:r>
          </w:p>
        </w:tc>
      </w:tr>
      <w:tr w:rsidR="04276D53" w14:paraId="77778B22" w14:textId="77777777" w:rsidTr="2A40C812">
        <w:trPr>
          <w:trHeight w:val="300"/>
        </w:trPr>
        <w:tc>
          <w:tcPr>
            <w:tcW w:w="2338" w:type="dxa"/>
          </w:tcPr>
          <w:p w14:paraId="69D4E6F2"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3A2210CF" w14:textId="50518D8F" w:rsidR="04276D53" w:rsidRDefault="178A70C5" w:rsidP="00A85E3D">
            <w:pPr>
              <w:pStyle w:val="ListParagraph"/>
              <w:numPr>
                <w:ilvl w:val="0"/>
                <w:numId w:val="14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Error that pops up under the password field stating, “Email already in use” in red </w:t>
            </w:r>
          </w:p>
        </w:tc>
      </w:tr>
      <w:tr w:rsidR="04276D53" w14:paraId="3761EB5F" w14:textId="77777777" w:rsidTr="2A40C812">
        <w:trPr>
          <w:trHeight w:val="300"/>
        </w:trPr>
        <w:tc>
          <w:tcPr>
            <w:tcW w:w="2338" w:type="dxa"/>
          </w:tcPr>
          <w:p w14:paraId="07765D15"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61F5FCC8" w14:textId="3DEBB647"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3642CA7E" w14:textId="77777777" w:rsidTr="2A40C812">
        <w:trPr>
          <w:trHeight w:val="300"/>
        </w:trPr>
        <w:tc>
          <w:tcPr>
            <w:tcW w:w="2338" w:type="dxa"/>
          </w:tcPr>
          <w:p w14:paraId="3D68E026" w14:textId="21F2E84B" w:rsidR="4BAFFAF6" w:rsidRDefault="70D1055D"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30E2C4AC" w14:textId="486520E7" w:rsidR="4CB658BE" w:rsidRDefault="4CB658BE" w:rsidP="4CB658BE">
            <w:pPr>
              <w:spacing w:line="360" w:lineRule="auto"/>
              <w:rPr>
                <w:rFonts w:eastAsia="Times New Roman" w:cs="Times New Roman"/>
                <w:b/>
                <w:bCs/>
                <w:color w:val="000000" w:themeColor="text1"/>
                <w:sz w:val="24"/>
                <w:szCs w:val="24"/>
              </w:rPr>
            </w:pPr>
          </w:p>
          <w:p w14:paraId="2B0E8FC6" w14:textId="62DE741B" w:rsidR="4CB658BE" w:rsidRDefault="4CB658BE" w:rsidP="4CB658BE">
            <w:pPr>
              <w:spacing w:line="360" w:lineRule="auto"/>
              <w:rPr>
                <w:rFonts w:eastAsia="Times New Roman" w:cs="Times New Roman"/>
                <w:b/>
                <w:bCs/>
                <w:color w:val="000000" w:themeColor="text1"/>
                <w:sz w:val="24"/>
                <w:szCs w:val="24"/>
              </w:rPr>
            </w:pPr>
          </w:p>
        </w:tc>
        <w:tc>
          <w:tcPr>
            <w:tcW w:w="7012" w:type="dxa"/>
          </w:tcPr>
          <w:p w14:paraId="74D73032" w14:textId="023A12A5" w:rsidR="4CB658BE" w:rsidRDefault="78842B97"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44CDF44F" w14:textId="58D8F05B" w:rsidR="4CB658BE" w:rsidRDefault="78842B97" w:rsidP="00A85E3D">
            <w:pPr>
              <w:pStyle w:val="ListParagraph"/>
              <w:numPr>
                <w:ilvl w:val="0"/>
                <w:numId w:val="4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Error displaying that “Email already in </w:t>
            </w:r>
            <w:proofErr w:type="gramStart"/>
            <w:r w:rsidRPr="2A40C812">
              <w:rPr>
                <w:rFonts w:eastAsia="Times New Roman" w:cs="Times New Roman"/>
                <w:color w:val="000000" w:themeColor="text1"/>
                <w:sz w:val="24"/>
                <w:szCs w:val="24"/>
              </w:rPr>
              <w:t>use</w:t>
            </w:r>
            <w:proofErr w:type="gramEnd"/>
            <w:r w:rsidRPr="2A40C812">
              <w:rPr>
                <w:rFonts w:eastAsia="Times New Roman" w:cs="Times New Roman"/>
                <w:color w:val="000000" w:themeColor="text1"/>
                <w:sz w:val="24"/>
                <w:szCs w:val="24"/>
              </w:rPr>
              <w:t>”</w:t>
            </w:r>
          </w:p>
          <w:p w14:paraId="61185802" w14:textId="635A0459" w:rsidR="4CB658BE" w:rsidRDefault="78842B97"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312DC310" w14:textId="77FE9DF8" w:rsidR="4CB658BE" w:rsidRDefault="78842B97" w:rsidP="00A85E3D">
            <w:pPr>
              <w:pStyle w:val="ListParagraph"/>
              <w:numPr>
                <w:ilvl w:val="0"/>
                <w:numId w:val="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Allows the user to sign up anyway.</w:t>
            </w:r>
          </w:p>
          <w:p w14:paraId="1870B2E9" w14:textId="51614CC5" w:rsidR="4CB658BE" w:rsidRDefault="78842B97" w:rsidP="00A85E3D">
            <w:pPr>
              <w:pStyle w:val="ListParagraph"/>
              <w:numPr>
                <w:ilvl w:val="0"/>
                <w:numId w:val="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Button does not do anything. </w:t>
            </w:r>
          </w:p>
        </w:tc>
      </w:tr>
    </w:tbl>
    <w:p w14:paraId="2A271694" w14:textId="14FE99FE" w:rsidR="2B90A571" w:rsidRDefault="2B90A571" w:rsidP="04276D53">
      <w:pPr>
        <w:spacing w:after="0" w:line="360" w:lineRule="auto"/>
      </w:pPr>
    </w:p>
    <w:tbl>
      <w:tblPr>
        <w:tblStyle w:val="TableGrid"/>
        <w:tblW w:w="0" w:type="auto"/>
        <w:tblLook w:val="06A0" w:firstRow="1" w:lastRow="0" w:firstColumn="1" w:lastColumn="0" w:noHBand="1" w:noVBand="1"/>
      </w:tblPr>
      <w:tblGrid>
        <w:gridCol w:w="2338"/>
        <w:gridCol w:w="7012"/>
      </w:tblGrid>
      <w:tr w:rsidR="04276D53" w14:paraId="0330E825" w14:textId="77777777" w:rsidTr="2A40C812">
        <w:trPr>
          <w:trHeight w:val="300"/>
        </w:trPr>
        <w:tc>
          <w:tcPr>
            <w:tcW w:w="2338" w:type="dxa"/>
          </w:tcPr>
          <w:p w14:paraId="0D0AE507"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35C616ED" w14:textId="0B4B4C68"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Sign up – Weak Password</w:t>
            </w:r>
          </w:p>
        </w:tc>
      </w:tr>
      <w:tr w:rsidR="04276D53" w14:paraId="13899ACD" w14:textId="77777777" w:rsidTr="2A40C812">
        <w:trPr>
          <w:trHeight w:val="300"/>
        </w:trPr>
        <w:tc>
          <w:tcPr>
            <w:tcW w:w="2338" w:type="dxa"/>
          </w:tcPr>
          <w:p w14:paraId="7B580BC3"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7817C2C7" w14:textId="066C3EC1"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0BB9C897" w:rsidRPr="2A40C812">
              <w:rPr>
                <w:rFonts w:eastAsia="Times New Roman" w:cs="Times New Roman"/>
                <w:color w:val="000000" w:themeColor="text1"/>
                <w:sz w:val="24"/>
                <w:szCs w:val="24"/>
              </w:rPr>
              <w:t>45</w:t>
            </w:r>
          </w:p>
        </w:tc>
      </w:tr>
      <w:tr w:rsidR="04276D53" w14:paraId="7009F648" w14:textId="77777777" w:rsidTr="2A40C812">
        <w:trPr>
          <w:trHeight w:val="300"/>
        </w:trPr>
        <w:tc>
          <w:tcPr>
            <w:tcW w:w="2338" w:type="dxa"/>
          </w:tcPr>
          <w:p w14:paraId="6FBE710F"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41B8F79F" w14:textId="07BEEA5B"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Check if a user can sign up with a weak password</w:t>
            </w:r>
          </w:p>
        </w:tc>
      </w:tr>
      <w:tr w:rsidR="04276D53" w14:paraId="0E8F0C56" w14:textId="77777777" w:rsidTr="2A40C812">
        <w:trPr>
          <w:trHeight w:val="300"/>
        </w:trPr>
        <w:tc>
          <w:tcPr>
            <w:tcW w:w="2338" w:type="dxa"/>
          </w:tcPr>
          <w:p w14:paraId="0B2BE7F1"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29A4BEF0" w14:textId="47EACC40"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w:t>
            </w:r>
          </w:p>
        </w:tc>
      </w:tr>
      <w:tr w:rsidR="04276D53" w14:paraId="0DB77837" w14:textId="77777777" w:rsidTr="2A40C812">
        <w:trPr>
          <w:trHeight w:val="300"/>
        </w:trPr>
        <w:tc>
          <w:tcPr>
            <w:tcW w:w="2338" w:type="dxa"/>
          </w:tcPr>
          <w:p w14:paraId="72752BEC"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041183BA" w14:textId="707A0EEE" w:rsidR="04276D53" w:rsidRDefault="178A70C5" w:rsidP="00A85E3D">
            <w:pPr>
              <w:pStyle w:val="ListParagraph"/>
              <w:numPr>
                <w:ilvl w:val="0"/>
                <w:numId w:val="14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Open application.</w:t>
            </w:r>
          </w:p>
          <w:p w14:paraId="047B23C3" w14:textId="0C8EF8A2" w:rsidR="04276D53" w:rsidRDefault="178A70C5" w:rsidP="00A85E3D">
            <w:pPr>
              <w:pStyle w:val="ListParagraph"/>
              <w:numPr>
                <w:ilvl w:val="0"/>
                <w:numId w:val="14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Account link on the sidebar.</w:t>
            </w:r>
          </w:p>
          <w:p w14:paraId="52798E6E" w14:textId="22857214" w:rsidR="04276D53" w:rsidRDefault="178A70C5" w:rsidP="00A85E3D">
            <w:pPr>
              <w:pStyle w:val="ListParagraph"/>
              <w:numPr>
                <w:ilvl w:val="0"/>
                <w:numId w:val="14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Sign-up button.</w:t>
            </w:r>
          </w:p>
          <w:p w14:paraId="5AEE10AA" w14:textId="563D2C22" w:rsidR="04276D53" w:rsidRDefault="178A70C5" w:rsidP="00A85E3D">
            <w:pPr>
              <w:pStyle w:val="ListParagraph"/>
              <w:numPr>
                <w:ilvl w:val="0"/>
                <w:numId w:val="14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w:t>
            </w:r>
            <w:hyperlink r:id="rId16">
              <w:r w:rsidRPr="2A40C812">
                <w:rPr>
                  <w:rStyle w:val="Hyperlink"/>
                  <w:rFonts w:eastAsia="Times New Roman" w:cs="Times New Roman"/>
                  <w:sz w:val="24"/>
                  <w:szCs w:val="24"/>
                </w:rPr>
                <w:t>testcase@email.com</w:t>
              </w:r>
            </w:hyperlink>
            <w:r w:rsidRPr="2A40C812">
              <w:rPr>
                <w:rFonts w:eastAsia="Times New Roman" w:cs="Times New Roman"/>
                <w:color w:val="000000" w:themeColor="text1"/>
                <w:sz w:val="24"/>
                <w:szCs w:val="24"/>
              </w:rPr>
              <w:t>” in the email field.</w:t>
            </w:r>
          </w:p>
          <w:p w14:paraId="14DF52A3" w14:textId="39971D2F" w:rsidR="04276D53" w:rsidRDefault="178A70C5" w:rsidP="00A85E3D">
            <w:pPr>
              <w:pStyle w:val="ListParagraph"/>
              <w:numPr>
                <w:ilvl w:val="0"/>
                <w:numId w:val="14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password in the password field.</w:t>
            </w:r>
          </w:p>
          <w:p w14:paraId="5CFEA5D4" w14:textId="2EEF5D98" w:rsidR="04276D53" w:rsidRDefault="178A70C5" w:rsidP="00A85E3D">
            <w:pPr>
              <w:pStyle w:val="ListParagraph"/>
              <w:numPr>
                <w:ilvl w:val="0"/>
                <w:numId w:val="14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Sign up.</w:t>
            </w:r>
          </w:p>
        </w:tc>
      </w:tr>
      <w:tr w:rsidR="04276D53" w14:paraId="08259CCD" w14:textId="77777777" w:rsidTr="2A40C812">
        <w:trPr>
          <w:trHeight w:val="300"/>
        </w:trPr>
        <w:tc>
          <w:tcPr>
            <w:tcW w:w="2338" w:type="dxa"/>
          </w:tcPr>
          <w:p w14:paraId="257ABB1A"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1CB3EDF6" w14:textId="61FB3F38" w:rsidR="04276D53" w:rsidRDefault="178A70C5" w:rsidP="00A85E3D">
            <w:pPr>
              <w:pStyle w:val="ListParagraph"/>
              <w:numPr>
                <w:ilvl w:val="0"/>
                <w:numId w:val="14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Error that pops up under the password field stating, “Password does not meet requirements” in red </w:t>
            </w:r>
          </w:p>
        </w:tc>
      </w:tr>
      <w:tr w:rsidR="04276D53" w14:paraId="6D852D75" w14:textId="77777777" w:rsidTr="2A40C812">
        <w:trPr>
          <w:trHeight w:val="300"/>
        </w:trPr>
        <w:tc>
          <w:tcPr>
            <w:tcW w:w="2338" w:type="dxa"/>
          </w:tcPr>
          <w:p w14:paraId="06CB006D" w14:textId="77777777" w:rsidR="04276D53" w:rsidRDefault="178A70C5" w:rsidP="04276D53">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047ACD83" w14:textId="3DEBB647" w:rsidR="04276D53" w:rsidRDefault="178A70C5" w:rsidP="04276D53">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2D8E2649" w14:paraId="5EE2E3C4" w14:textId="77777777" w:rsidTr="2A40C812">
        <w:trPr>
          <w:trHeight w:val="300"/>
        </w:trPr>
        <w:tc>
          <w:tcPr>
            <w:tcW w:w="2338" w:type="dxa"/>
          </w:tcPr>
          <w:p w14:paraId="1E9C7899" w14:textId="21F2E84B" w:rsidR="2D8E2649" w:rsidRDefault="44F884C6"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Pass/Fail Criteria</w:t>
            </w:r>
          </w:p>
          <w:p w14:paraId="051387B2" w14:textId="4D6E1F58" w:rsidR="2D8E2649" w:rsidRDefault="2D8E2649" w:rsidP="4CB658BE">
            <w:pPr>
              <w:spacing w:line="360" w:lineRule="auto"/>
              <w:rPr>
                <w:rFonts w:eastAsia="Times New Roman" w:cs="Times New Roman"/>
                <w:b/>
                <w:bCs/>
                <w:color w:val="000000" w:themeColor="text1"/>
                <w:sz w:val="24"/>
                <w:szCs w:val="24"/>
              </w:rPr>
            </w:pPr>
          </w:p>
          <w:p w14:paraId="356D30CF" w14:textId="0BCA88C9" w:rsidR="2D8E2649" w:rsidRDefault="2D8E2649" w:rsidP="4CB658BE">
            <w:pPr>
              <w:spacing w:line="360" w:lineRule="auto"/>
              <w:rPr>
                <w:rFonts w:eastAsia="Times New Roman" w:cs="Times New Roman"/>
                <w:b/>
                <w:bCs/>
                <w:color w:val="000000" w:themeColor="text1"/>
                <w:sz w:val="24"/>
                <w:szCs w:val="24"/>
              </w:rPr>
            </w:pPr>
          </w:p>
        </w:tc>
        <w:tc>
          <w:tcPr>
            <w:tcW w:w="7012" w:type="dxa"/>
          </w:tcPr>
          <w:p w14:paraId="6F0169AD" w14:textId="023A12A5" w:rsidR="2D8E2649" w:rsidRDefault="5D467AEC"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64DF4A2A" w14:textId="1ECF52E6" w:rsidR="2D8E2649" w:rsidRDefault="5D467AEC" w:rsidP="00A85E3D">
            <w:pPr>
              <w:pStyle w:val="ListParagraph"/>
              <w:numPr>
                <w:ilvl w:val="0"/>
                <w:numId w:val="4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Error displaying that “Password does not meet </w:t>
            </w:r>
            <w:proofErr w:type="gramStart"/>
            <w:r w:rsidRPr="2A40C812">
              <w:rPr>
                <w:rFonts w:eastAsia="Times New Roman" w:cs="Times New Roman"/>
                <w:color w:val="000000" w:themeColor="text1"/>
                <w:sz w:val="24"/>
                <w:szCs w:val="24"/>
              </w:rPr>
              <w:t>requirements</w:t>
            </w:r>
            <w:proofErr w:type="gramEnd"/>
            <w:r w:rsidRPr="2A40C812">
              <w:rPr>
                <w:rFonts w:eastAsia="Times New Roman" w:cs="Times New Roman"/>
                <w:color w:val="000000" w:themeColor="text1"/>
                <w:sz w:val="24"/>
                <w:szCs w:val="24"/>
              </w:rPr>
              <w:t>”</w:t>
            </w:r>
          </w:p>
          <w:p w14:paraId="68DB3757" w14:textId="635A0459" w:rsidR="2D8E2649" w:rsidRDefault="5D467AEC"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499AE274" w14:textId="77FE9DF8" w:rsidR="2D8E2649" w:rsidRDefault="5D467AEC" w:rsidP="00A85E3D">
            <w:pPr>
              <w:pStyle w:val="ListParagraph"/>
              <w:numPr>
                <w:ilvl w:val="0"/>
                <w:numId w:val="4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Allows the user to sign up anyway.</w:t>
            </w:r>
          </w:p>
          <w:p w14:paraId="68AE8BD8" w14:textId="4EE97482" w:rsidR="2D8E2649" w:rsidRDefault="5D467AEC" w:rsidP="00A85E3D">
            <w:pPr>
              <w:pStyle w:val="ListParagraph"/>
              <w:numPr>
                <w:ilvl w:val="0"/>
                <w:numId w:val="4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Button does not do anything.</w:t>
            </w:r>
          </w:p>
        </w:tc>
      </w:tr>
    </w:tbl>
    <w:p w14:paraId="4C3F1677" w14:textId="1EA11B12" w:rsidR="2B90A571" w:rsidRDefault="2B90A571" w:rsidP="04276D53">
      <w:pPr>
        <w:spacing w:after="0" w:line="360" w:lineRule="auto"/>
      </w:pPr>
    </w:p>
    <w:p w14:paraId="76B8C5B0" w14:textId="08F60955" w:rsidR="3F92F3B1" w:rsidRDefault="3F92F3B1" w:rsidP="2A40C812">
      <w:pPr>
        <w:pStyle w:val="Heading3"/>
        <w:rPr>
          <w:rFonts w:ascii="Times New Roman" w:hAnsi="Times New Roman" w:cs="Times New Roman"/>
          <w:b/>
          <w:bCs/>
          <w:color w:val="auto"/>
        </w:rPr>
      </w:pPr>
      <w:bookmarkStart w:id="82" w:name="_Toc152077617"/>
      <w:r w:rsidRPr="2A40C812">
        <w:rPr>
          <w:rFonts w:ascii="Times New Roman" w:hAnsi="Times New Roman" w:cs="Times New Roman"/>
          <w:b/>
          <w:bCs/>
          <w:color w:val="auto"/>
        </w:rPr>
        <w:t>5.2.2 Login Page Integration Test Cases</w:t>
      </w:r>
      <w:bookmarkEnd w:id="82"/>
    </w:p>
    <w:p w14:paraId="2A833F4C" w14:textId="77777777" w:rsidR="00FF2585" w:rsidRPr="00FF2585" w:rsidRDefault="00FF2585" w:rsidP="00FF2585"/>
    <w:tbl>
      <w:tblPr>
        <w:tblStyle w:val="TableGrid"/>
        <w:tblW w:w="0" w:type="auto"/>
        <w:tblLook w:val="06A0" w:firstRow="1" w:lastRow="0" w:firstColumn="1" w:lastColumn="0" w:noHBand="1" w:noVBand="1"/>
      </w:tblPr>
      <w:tblGrid>
        <w:gridCol w:w="2338"/>
        <w:gridCol w:w="7012"/>
      </w:tblGrid>
      <w:tr w:rsidR="39B5D5B1" w14:paraId="7D055663" w14:textId="77777777" w:rsidTr="2A40C812">
        <w:trPr>
          <w:trHeight w:val="300"/>
        </w:trPr>
        <w:tc>
          <w:tcPr>
            <w:tcW w:w="2338" w:type="dxa"/>
          </w:tcPr>
          <w:p w14:paraId="3D24A867"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674CF337" w14:textId="0AEC9519"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Login</w:t>
            </w:r>
          </w:p>
        </w:tc>
      </w:tr>
      <w:tr w:rsidR="39B5D5B1" w14:paraId="0184A25D" w14:textId="77777777" w:rsidTr="2A40C812">
        <w:trPr>
          <w:trHeight w:val="300"/>
        </w:trPr>
        <w:tc>
          <w:tcPr>
            <w:tcW w:w="2338" w:type="dxa"/>
          </w:tcPr>
          <w:p w14:paraId="78B02344"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0EB715B8" w14:textId="3810DC79" w:rsidR="39B5D5B1" w:rsidRDefault="2D6790FD"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3B4C7B87" w:rsidRPr="2A40C812">
              <w:rPr>
                <w:rFonts w:eastAsia="Times New Roman" w:cs="Times New Roman"/>
                <w:color w:val="000000" w:themeColor="text1"/>
                <w:sz w:val="24"/>
                <w:szCs w:val="24"/>
              </w:rPr>
              <w:t>4</w:t>
            </w:r>
            <w:r w:rsidR="12CA9577" w:rsidRPr="2A40C812">
              <w:rPr>
                <w:rFonts w:eastAsia="Times New Roman" w:cs="Times New Roman"/>
                <w:color w:val="000000" w:themeColor="text1"/>
                <w:sz w:val="24"/>
                <w:szCs w:val="24"/>
              </w:rPr>
              <w:t>6</w:t>
            </w:r>
          </w:p>
        </w:tc>
      </w:tr>
      <w:tr w:rsidR="39B5D5B1" w14:paraId="5E41770E" w14:textId="77777777" w:rsidTr="2A40C812">
        <w:trPr>
          <w:trHeight w:val="300"/>
        </w:trPr>
        <w:tc>
          <w:tcPr>
            <w:tcW w:w="2338" w:type="dxa"/>
          </w:tcPr>
          <w:p w14:paraId="6F815FB9"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4CE02A35" w14:textId="0F96F36E"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logs into their account.</w:t>
            </w:r>
          </w:p>
        </w:tc>
      </w:tr>
      <w:tr w:rsidR="39B5D5B1" w14:paraId="33642E08" w14:textId="77777777" w:rsidTr="2A40C812">
        <w:trPr>
          <w:trHeight w:val="300"/>
        </w:trPr>
        <w:tc>
          <w:tcPr>
            <w:tcW w:w="2338" w:type="dxa"/>
          </w:tcPr>
          <w:p w14:paraId="17F007C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05D5AB9F" w14:textId="0DD9C0E4"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not logged in.</w:t>
            </w:r>
          </w:p>
        </w:tc>
      </w:tr>
      <w:tr w:rsidR="39B5D5B1" w14:paraId="79A63599" w14:textId="77777777" w:rsidTr="2A40C812">
        <w:trPr>
          <w:trHeight w:val="300"/>
        </w:trPr>
        <w:tc>
          <w:tcPr>
            <w:tcW w:w="2338" w:type="dxa"/>
          </w:tcPr>
          <w:p w14:paraId="3CC7D6C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4DE083E5" w14:textId="3316339A" w:rsidR="39B5D5B1" w:rsidRDefault="4EDA97B1" w:rsidP="00A85E3D">
            <w:pPr>
              <w:pStyle w:val="ListParagraph"/>
              <w:numPr>
                <w:ilvl w:val="0"/>
                <w:numId w:val="13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Enter email in the email </w:t>
            </w:r>
            <w:proofErr w:type="gramStart"/>
            <w:r w:rsidRPr="2A40C812">
              <w:rPr>
                <w:rFonts w:eastAsia="Times New Roman" w:cs="Times New Roman"/>
                <w:color w:val="000000" w:themeColor="text1"/>
                <w:sz w:val="24"/>
                <w:szCs w:val="24"/>
              </w:rPr>
              <w:t>field</w:t>
            </w:r>
            <w:proofErr w:type="gramEnd"/>
          </w:p>
          <w:p w14:paraId="456C5349" w14:textId="015EF37F" w:rsidR="39B5D5B1" w:rsidRDefault="4EDA97B1" w:rsidP="00A85E3D">
            <w:pPr>
              <w:pStyle w:val="ListParagraph"/>
              <w:numPr>
                <w:ilvl w:val="0"/>
                <w:numId w:val="13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Enter password in the password </w:t>
            </w:r>
            <w:proofErr w:type="gramStart"/>
            <w:r w:rsidRPr="2A40C812">
              <w:rPr>
                <w:rFonts w:eastAsia="Times New Roman" w:cs="Times New Roman"/>
                <w:color w:val="000000" w:themeColor="text1"/>
                <w:sz w:val="24"/>
                <w:szCs w:val="24"/>
              </w:rPr>
              <w:t>field</w:t>
            </w:r>
            <w:proofErr w:type="gramEnd"/>
          </w:p>
          <w:p w14:paraId="140A0B67" w14:textId="10B6AF04" w:rsidR="39B5D5B1" w:rsidRDefault="4EDA97B1" w:rsidP="00A85E3D">
            <w:pPr>
              <w:pStyle w:val="ListParagraph"/>
              <w:numPr>
                <w:ilvl w:val="0"/>
                <w:numId w:val="13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Click/press the login </w:t>
            </w:r>
            <w:proofErr w:type="gramStart"/>
            <w:r w:rsidRPr="2A40C812">
              <w:rPr>
                <w:rFonts w:eastAsia="Times New Roman" w:cs="Times New Roman"/>
                <w:color w:val="000000" w:themeColor="text1"/>
                <w:sz w:val="24"/>
                <w:szCs w:val="24"/>
              </w:rPr>
              <w:t>button</w:t>
            </w:r>
            <w:proofErr w:type="gramEnd"/>
          </w:p>
          <w:p w14:paraId="1BB3F470" w14:textId="39431FFB" w:rsidR="39B5D5B1" w:rsidRDefault="4EDA97B1" w:rsidP="00A85E3D">
            <w:pPr>
              <w:pStyle w:val="ListParagraph"/>
              <w:numPr>
                <w:ilvl w:val="0"/>
                <w:numId w:val="13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redirected to the home page</w:t>
            </w:r>
          </w:p>
        </w:tc>
      </w:tr>
      <w:tr w:rsidR="39B5D5B1" w14:paraId="5588F642" w14:textId="77777777" w:rsidTr="2A40C812">
        <w:trPr>
          <w:trHeight w:val="300"/>
        </w:trPr>
        <w:tc>
          <w:tcPr>
            <w:tcW w:w="2338" w:type="dxa"/>
          </w:tcPr>
          <w:p w14:paraId="1330CF20"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4FC3EE8B" w14:textId="32549BEE"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successfully logs in</w:t>
            </w:r>
            <w:r w:rsidR="114A2ABC" w:rsidRPr="2A40C812">
              <w:rPr>
                <w:rFonts w:eastAsia="Times New Roman" w:cs="Times New Roman"/>
                <w:color w:val="000000" w:themeColor="text1"/>
                <w:sz w:val="24"/>
                <w:szCs w:val="24"/>
              </w:rPr>
              <w:t xml:space="preserve"> and is redirected to the home page. The sidebar should also populate with the options conferred to their account based on their access level.</w:t>
            </w:r>
          </w:p>
        </w:tc>
      </w:tr>
      <w:tr w:rsidR="39B5D5B1" w14:paraId="24A4C198" w14:textId="77777777" w:rsidTr="2A40C812">
        <w:trPr>
          <w:trHeight w:val="300"/>
        </w:trPr>
        <w:tc>
          <w:tcPr>
            <w:tcW w:w="2338" w:type="dxa"/>
          </w:tcPr>
          <w:p w14:paraId="02F82B98"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7933AB87" w14:textId="42A33EAA"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0C570004" w14:textId="77777777" w:rsidTr="2A40C812">
        <w:trPr>
          <w:trHeight w:val="300"/>
        </w:trPr>
        <w:tc>
          <w:tcPr>
            <w:tcW w:w="2338" w:type="dxa"/>
          </w:tcPr>
          <w:p w14:paraId="75867F7E" w14:textId="21F2E84B" w:rsidR="06D29B12" w:rsidRDefault="29EBB1F8"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4B08AF4E" w14:textId="6E9AEA89" w:rsidR="4CB658BE" w:rsidRDefault="4CB658BE" w:rsidP="4CB658BE">
            <w:pPr>
              <w:spacing w:line="360" w:lineRule="auto"/>
              <w:rPr>
                <w:rFonts w:eastAsia="Times New Roman" w:cs="Times New Roman"/>
                <w:b/>
                <w:bCs/>
                <w:color w:val="000000" w:themeColor="text1"/>
                <w:sz w:val="24"/>
                <w:szCs w:val="24"/>
              </w:rPr>
            </w:pPr>
          </w:p>
          <w:p w14:paraId="7FD2B5BA" w14:textId="749D3D11" w:rsidR="4CB658BE" w:rsidRDefault="4CB658BE" w:rsidP="4CB658BE">
            <w:pPr>
              <w:spacing w:line="360" w:lineRule="auto"/>
              <w:rPr>
                <w:rFonts w:eastAsia="Times New Roman" w:cs="Times New Roman"/>
                <w:b/>
                <w:bCs/>
                <w:color w:val="000000" w:themeColor="text1"/>
                <w:sz w:val="24"/>
                <w:szCs w:val="24"/>
              </w:rPr>
            </w:pPr>
          </w:p>
        </w:tc>
        <w:tc>
          <w:tcPr>
            <w:tcW w:w="7012" w:type="dxa"/>
          </w:tcPr>
          <w:p w14:paraId="6912E423" w14:textId="0F27A2FD" w:rsidR="4CB658BE" w:rsidRDefault="5139294C"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6F61BA1C" w14:textId="6B9B343B" w:rsidR="4CB658BE" w:rsidRDefault="5139294C" w:rsidP="00A85E3D">
            <w:pPr>
              <w:pStyle w:val="ListParagraph"/>
              <w:numPr>
                <w:ilvl w:val="0"/>
                <w:numId w:val="43"/>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allowed to log in.</w:t>
            </w:r>
          </w:p>
          <w:p w14:paraId="1D4559BF" w14:textId="178DA8D8" w:rsidR="4CB658BE" w:rsidRDefault="29CD1D94" w:rsidP="00A85E3D">
            <w:pPr>
              <w:pStyle w:val="ListParagraph"/>
              <w:numPr>
                <w:ilvl w:val="0"/>
                <w:numId w:val="43"/>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redirected to the home page.</w:t>
            </w:r>
          </w:p>
          <w:p w14:paraId="7316FFDC" w14:textId="379DB3C3" w:rsidR="4CB658BE" w:rsidRDefault="5139294C"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36C5BF15" w14:textId="016CFA26" w:rsidR="4CB658BE" w:rsidRDefault="5139294C" w:rsidP="00A85E3D">
            <w:pPr>
              <w:pStyle w:val="ListParagraph"/>
              <w:numPr>
                <w:ilvl w:val="0"/>
                <w:numId w:val="4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An error message is displayed.</w:t>
            </w:r>
          </w:p>
          <w:p w14:paraId="0EDCFCA0" w14:textId="7843E6B8" w:rsidR="4CB658BE" w:rsidRDefault="5139294C" w:rsidP="00A85E3D">
            <w:pPr>
              <w:pStyle w:val="ListParagraph"/>
              <w:numPr>
                <w:ilvl w:val="0"/>
                <w:numId w:val="4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Nothing happens when clicking the button.</w:t>
            </w:r>
          </w:p>
        </w:tc>
      </w:tr>
    </w:tbl>
    <w:p w14:paraId="693B240E" w14:textId="01F393FB" w:rsidR="39B5D5B1" w:rsidRDefault="39B5D5B1" w:rsidP="39B5D5B1">
      <w:pPr>
        <w:spacing w:after="0" w:line="360" w:lineRule="auto"/>
      </w:pPr>
    </w:p>
    <w:tbl>
      <w:tblPr>
        <w:tblStyle w:val="TableGrid"/>
        <w:tblW w:w="0" w:type="auto"/>
        <w:tblLook w:val="06A0" w:firstRow="1" w:lastRow="0" w:firstColumn="1" w:lastColumn="0" w:noHBand="1" w:noVBand="1"/>
      </w:tblPr>
      <w:tblGrid>
        <w:gridCol w:w="2338"/>
        <w:gridCol w:w="7012"/>
      </w:tblGrid>
      <w:tr w:rsidR="39B5D5B1" w14:paraId="1F10C171" w14:textId="77777777" w:rsidTr="2A40C812">
        <w:trPr>
          <w:trHeight w:val="300"/>
        </w:trPr>
        <w:tc>
          <w:tcPr>
            <w:tcW w:w="2338" w:type="dxa"/>
          </w:tcPr>
          <w:p w14:paraId="0E500AC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4C5EF810" w14:textId="5733B067"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w:t>
            </w:r>
            <w:r w:rsidR="1B814E72" w:rsidRPr="2A40C812">
              <w:rPr>
                <w:rFonts w:eastAsia="Times New Roman" w:cs="Times New Roman"/>
                <w:color w:val="000000" w:themeColor="text1"/>
                <w:sz w:val="24"/>
                <w:szCs w:val="24"/>
              </w:rPr>
              <w:t>JWT Created</w:t>
            </w:r>
          </w:p>
        </w:tc>
      </w:tr>
      <w:tr w:rsidR="39B5D5B1" w14:paraId="3B809A5A" w14:textId="77777777" w:rsidTr="2A40C812">
        <w:trPr>
          <w:trHeight w:val="300"/>
        </w:trPr>
        <w:tc>
          <w:tcPr>
            <w:tcW w:w="2338" w:type="dxa"/>
          </w:tcPr>
          <w:p w14:paraId="3B1B3030"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20235109" w14:textId="68DE6CA0" w:rsidR="39B5D5B1" w:rsidRDefault="2D6790FD"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6EE8C857" w:rsidRPr="2A40C812">
              <w:rPr>
                <w:rFonts w:eastAsia="Times New Roman" w:cs="Times New Roman"/>
                <w:color w:val="000000" w:themeColor="text1"/>
                <w:sz w:val="24"/>
                <w:szCs w:val="24"/>
              </w:rPr>
              <w:t>4</w:t>
            </w:r>
            <w:r w:rsidR="71B1733C" w:rsidRPr="2A40C812">
              <w:rPr>
                <w:rFonts w:eastAsia="Times New Roman" w:cs="Times New Roman"/>
                <w:color w:val="000000" w:themeColor="text1"/>
                <w:sz w:val="24"/>
                <w:szCs w:val="24"/>
              </w:rPr>
              <w:t>7</w:t>
            </w:r>
          </w:p>
        </w:tc>
      </w:tr>
      <w:tr w:rsidR="39B5D5B1" w14:paraId="3C132DED" w14:textId="77777777" w:rsidTr="2A40C812">
        <w:trPr>
          <w:trHeight w:val="300"/>
        </w:trPr>
        <w:tc>
          <w:tcPr>
            <w:tcW w:w="2338" w:type="dxa"/>
          </w:tcPr>
          <w:p w14:paraId="272DA5F8"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76326B6F" w14:textId="1DCE4576"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w:t>
            </w:r>
            <w:r w:rsidR="1C80C2B0" w:rsidRPr="2A40C812">
              <w:rPr>
                <w:rFonts w:eastAsia="Times New Roman" w:cs="Times New Roman"/>
                <w:color w:val="000000" w:themeColor="text1"/>
                <w:sz w:val="24"/>
                <w:szCs w:val="24"/>
              </w:rPr>
              <w:t>’s JSON Web Token is created upon the start of a login session.</w:t>
            </w:r>
          </w:p>
        </w:tc>
      </w:tr>
      <w:tr w:rsidR="39B5D5B1" w14:paraId="5DF47C0F" w14:textId="77777777" w:rsidTr="2A40C812">
        <w:trPr>
          <w:trHeight w:val="300"/>
        </w:trPr>
        <w:tc>
          <w:tcPr>
            <w:tcW w:w="2338" w:type="dxa"/>
          </w:tcPr>
          <w:p w14:paraId="40D98EF2"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63D8484D" w14:textId="099D6417"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not logged in</w:t>
            </w:r>
            <w:r w:rsidR="7E5E84AF" w:rsidRPr="2A40C812">
              <w:rPr>
                <w:rFonts w:eastAsia="Times New Roman" w:cs="Times New Roman"/>
                <w:color w:val="000000" w:themeColor="text1"/>
                <w:sz w:val="24"/>
                <w:szCs w:val="24"/>
              </w:rPr>
              <w:t xml:space="preserve"> and authentication context state is null.</w:t>
            </w:r>
          </w:p>
        </w:tc>
      </w:tr>
      <w:tr w:rsidR="39B5D5B1" w14:paraId="321AB2B7" w14:textId="77777777" w:rsidTr="2A40C812">
        <w:trPr>
          <w:trHeight w:val="300"/>
        </w:trPr>
        <w:tc>
          <w:tcPr>
            <w:tcW w:w="2338" w:type="dxa"/>
          </w:tcPr>
          <w:p w14:paraId="0C8E890D"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Steps</w:t>
            </w:r>
          </w:p>
        </w:tc>
        <w:tc>
          <w:tcPr>
            <w:tcW w:w="7012" w:type="dxa"/>
          </w:tcPr>
          <w:p w14:paraId="2C414CED" w14:textId="6A602097" w:rsidR="71608912" w:rsidRDefault="0D974AB5" w:rsidP="00A85E3D">
            <w:pPr>
              <w:pStyle w:val="ListParagraph"/>
              <w:numPr>
                <w:ilvl w:val="0"/>
                <w:numId w:val="12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Fill out the login page </w:t>
            </w:r>
            <w:proofErr w:type="gramStart"/>
            <w:r w:rsidRPr="2A40C812">
              <w:rPr>
                <w:rFonts w:eastAsia="Times New Roman" w:cs="Times New Roman"/>
                <w:color w:val="000000" w:themeColor="text1"/>
                <w:sz w:val="24"/>
                <w:szCs w:val="24"/>
              </w:rPr>
              <w:t>form</w:t>
            </w:r>
            <w:proofErr w:type="gramEnd"/>
          </w:p>
          <w:p w14:paraId="07631AC6" w14:textId="79B683CD" w:rsidR="71608912" w:rsidRDefault="0D974AB5" w:rsidP="00A85E3D">
            <w:pPr>
              <w:pStyle w:val="ListParagraph"/>
              <w:numPr>
                <w:ilvl w:val="0"/>
                <w:numId w:val="12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login </w:t>
            </w:r>
            <w:proofErr w:type="gramStart"/>
            <w:r w:rsidRPr="2A40C812">
              <w:rPr>
                <w:rFonts w:eastAsia="Times New Roman" w:cs="Times New Roman"/>
                <w:color w:val="000000" w:themeColor="text1"/>
                <w:sz w:val="24"/>
                <w:szCs w:val="24"/>
              </w:rPr>
              <w:t>button</w:t>
            </w:r>
            <w:proofErr w:type="gramEnd"/>
          </w:p>
          <w:p w14:paraId="77E2EF6B" w14:textId="08200494" w:rsidR="71608912" w:rsidRDefault="0D974AB5" w:rsidP="00A85E3D">
            <w:pPr>
              <w:pStyle w:val="ListParagraph"/>
              <w:numPr>
                <w:ilvl w:val="0"/>
                <w:numId w:val="12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Open the console using </w:t>
            </w:r>
            <w:proofErr w:type="gramStart"/>
            <w:r w:rsidRPr="2A40C812">
              <w:rPr>
                <w:rFonts w:eastAsia="Times New Roman" w:cs="Times New Roman"/>
                <w:color w:val="000000" w:themeColor="text1"/>
                <w:sz w:val="24"/>
                <w:szCs w:val="24"/>
              </w:rPr>
              <w:t>F12</w:t>
            </w:r>
            <w:proofErr w:type="gramEnd"/>
          </w:p>
          <w:p w14:paraId="199AEDB5" w14:textId="4E3A51DF" w:rsidR="71608912" w:rsidRDefault="0D974AB5" w:rsidP="00A85E3D">
            <w:pPr>
              <w:pStyle w:val="ListParagraph"/>
              <w:numPr>
                <w:ilvl w:val="0"/>
                <w:numId w:val="12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console option (may be hidden in the &gt;&gt; dropdown options)</w:t>
            </w:r>
          </w:p>
        </w:tc>
      </w:tr>
      <w:tr w:rsidR="39B5D5B1" w14:paraId="1A1864F7" w14:textId="77777777" w:rsidTr="2A40C812">
        <w:trPr>
          <w:trHeight w:val="300"/>
        </w:trPr>
        <w:tc>
          <w:tcPr>
            <w:tcW w:w="2338" w:type="dxa"/>
          </w:tcPr>
          <w:p w14:paraId="0B50AB83"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37AEF01C" w14:textId="5D9326C9" w:rsidR="79D12831" w:rsidRDefault="247D6F8B"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Once the user’s login session begins a JWT is generated and assigned to the user’s account which can be seen in the console results by checking the authentication context state set to the user’s email and displays the user’s token.</w:t>
            </w:r>
          </w:p>
        </w:tc>
      </w:tr>
      <w:tr w:rsidR="39B5D5B1" w14:paraId="01C3BBA9" w14:textId="77777777" w:rsidTr="2A40C812">
        <w:trPr>
          <w:trHeight w:val="300"/>
        </w:trPr>
        <w:tc>
          <w:tcPr>
            <w:tcW w:w="2338" w:type="dxa"/>
          </w:tcPr>
          <w:p w14:paraId="1AC4B0F2"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0592CE0B" w14:textId="42A33EAA"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1822DD27" w14:textId="77777777" w:rsidTr="2A40C812">
        <w:trPr>
          <w:trHeight w:val="300"/>
        </w:trPr>
        <w:tc>
          <w:tcPr>
            <w:tcW w:w="2338" w:type="dxa"/>
          </w:tcPr>
          <w:p w14:paraId="4C558BEC" w14:textId="21F2E84B" w:rsidR="0A4D7679" w:rsidRDefault="1F8B965C"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00E04241" w14:textId="05482C06" w:rsidR="4CB658BE" w:rsidRDefault="4CB658BE" w:rsidP="4CB658BE">
            <w:pPr>
              <w:spacing w:line="360" w:lineRule="auto"/>
              <w:rPr>
                <w:rFonts w:eastAsia="Times New Roman" w:cs="Times New Roman"/>
                <w:b/>
                <w:bCs/>
                <w:color w:val="000000" w:themeColor="text1"/>
                <w:sz w:val="24"/>
                <w:szCs w:val="24"/>
              </w:rPr>
            </w:pPr>
          </w:p>
          <w:p w14:paraId="2A7CB135" w14:textId="6CFAAEAA" w:rsidR="4CB658BE" w:rsidRDefault="4CB658BE" w:rsidP="4CB658BE">
            <w:pPr>
              <w:spacing w:line="360" w:lineRule="auto"/>
              <w:rPr>
                <w:rFonts w:eastAsia="Times New Roman" w:cs="Times New Roman"/>
                <w:b/>
                <w:bCs/>
                <w:color w:val="000000" w:themeColor="text1"/>
                <w:sz w:val="24"/>
                <w:szCs w:val="24"/>
              </w:rPr>
            </w:pPr>
          </w:p>
        </w:tc>
        <w:tc>
          <w:tcPr>
            <w:tcW w:w="7012" w:type="dxa"/>
          </w:tcPr>
          <w:p w14:paraId="00BAC032" w14:textId="0F27A2FD" w:rsidR="4CB658BE" w:rsidRDefault="50E2E122"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70D8E9E7" w14:textId="6B9B343B" w:rsidR="4CB658BE" w:rsidRDefault="50E2E122" w:rsidP="00A85E3D">
            <w:pPr>
              <w:pStyle w:val="ListParagraph"/>
              <w:numPr>
                <w:ilvl w:val="0"/>
                <w:numId w:val="42"/>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allowed to log in.</w:t>
            </w:r>
          </w:p>
          <w:p w14:paraId="7352FEAB" w14:textId="06AF1031" w:rsidR="4CB658BE" w:rsidRDefault="514D32DC" w:rsidP="00A85E3D">
            <w:pPr>
              <w:pStyle w:val="ListParagraph"/>
              <w:numPr>
                <w:ilvl w:val="0"/>
                <w:numId w:val="42"/>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redirected to the home page.</w:t>
            </w:r>
          </w:p>
          <w:p w14:paraId="6336F5FC" w14:textId="379DB3C3" w:rsidR="4CB658BE" w:rsidRDefault="50E2E122"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68E65337" w14:textId="016CFA26" w:rsidR="4CB658BE" w:rsidRDefault="50E2E122" w:rsidP="00A85E3D">
            <w:pPr>
              <w:pStyle w:val="ListParagraph"/>
              <w:numPr>
                <w:ilvl w:val="0"/>
                <w:numId w:val="4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An error message is displayed.</w:t>
            </w:r>
          </w:p>
          <w:p w14:paraId="01362A94" w14:textId="55E8F10A" w:rsidR="4CB658BE" w:rsidRDefault="50E2E122" w:rsidP="00A85E3D">
            <w:pPr>
              <w:pStyle w:val="ListParagraph"/>
              <w:numPr>
                <w:ilvl w:val="0"/>
                <w:numId w:val="4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Nothing happens when clicking the button.</w:t>
            </w:r>
          </w:p>
        </w:tc>
      </w:tr>
    </w:tbl>
    <w:p w14:paraId="37767017" w14:textId="0A6E76C4" w:rsidR="39B5D5B1" w:rsidRDefault="39B5D5B1" w:rsidP="39B5D5B1">
      <w:pPr>
        <w:spacing w:after="0" w:line="360" w:lineRule="auto"/>
      </w:pPr>
    </w:p>
    <w:p w14:paraId="1DB72ADA" w14:textId="42C3F936" w:rsidR="39B5D5B1" w:rsidRDefault="2DEA04FB" w:rsidP="2A40C812">
      <w:pPr>
        <w:pStyle w:val="Heading3"/>
        <w:keepNext w:val="0"/>
        <w:keepLines w:val="0"/>
        <w:spacing w:before="0" w:line="360" w:lineRule="auto"/>
        <w:rPr>
          <w:rFonts w:ascii="Times New Roman" w:eastAsia="Times New Roman" w:hAnsi="Times New Roman" w:cs="Times New Roman"/>
          <w:b/>
          <w:bCs/>
          <w:color w:val="000000" w:themeColor="text1"/>
        </w:rPr>
      </w:pPr>
      <w:bookmarkStart w:id="83" w:name="_Toc152077618"/>
      <w:r w:rsidRPr="2A40C812">
        <w:rPr>
          <w:rFonts w:ascii="Times New Roman" w:eastAsia="Times New Roman" w:hAnsi="Times New Roman" w:cs="Times New Roman"/>
          <w:b/>
          <w:bCs/>
          <w:color w:val="000000" w:themeColor="text1"/>
        </w:rPr>
        <w:t>5.2.3 Profile Page Integration Test Cases</w:t>
      </w:r>
      <w:bookmarkEnd w:id="83"/>
    </w:p>
    <w:p w14:paraId="511709A4" w14:textId="77777777" w:rsidR="00FF2585" w:rsidRPr="00FF2585" w:rsidRDefault="00FF2585" w:rsidP="2A40C812"/>
    <w:tbl>
      <w:tblPr>
        <w:tblStyle w:val="TableGrid"/>
        <w:tblW w:w="0" w:type="auto"/>
        <w:tblLook w:val="06A0" w:firstRow="1" w:lastRow="0" w:firstColumn="1" w:lastColumn="0" w:noHBand="1" w:noVBand="1"/>
      </w:tblPr>
      <w:tblGrid>
        <w:gridCol w:w="2338"/>
        <w:gridCol w:w="7012"/>
      </w:tblGrid>
      <w:tr w:rsidR="39B5D5B1" w14:paraId="23833D7B" w14:textId="77777777" w:rsidTr="2A40C812">
        <w:trPr>
          <w:trHeight w:val="300"/>
        </w:trPr>
        <w:tc>
          <w:tcPr>
            <w:tcW w:w="2340" w:type="dxa"/>
          </w:tcPr>
          <w:p w14:paraId="614E7EE5"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49BD3027" w14:textId="41749FFB"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Profile – Entering Information</w:t>
            </w:r>
          </w:p>
        </w:tc>
      </w:tr>
      <w:tr w:rsidR="39B5D5B1" w14:paraId="00A69FC7" w14:textId="77777777" w:rsidTr="2A40C812">
        <w:trPr>
          <w:trHeight w:val="300"/>
        </w:trPr>
        <w:tc>
          <w:tcPr>
            <w:tcW w:w="2340" w:type="dxa"/>
          </w:tcPr>
          <w:p w14:paraId="6C1B57B9"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5EFB0891" w14:textId="5C671220" w:rsidR="39B5D5B1" w:rsidRDefault="2D6790FD"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5927E552" w:rsidRPr="2A40C812">
              <w:rPr>
                <w:rFonts w:eastAsia="Times New Roman" w:cs="Times New Roman"/>
                <w:color w:val="000000" w:themeColor="text1"/>
                <w:sz w:val="24"/>
                <w:szCs w:val="24"/>
              </w:rPr>
              <w:t>4</w:t>
            </w:r>
            <w:r w:rsidR="65578525" w:rsidRPr="2A40C812">
              <w:rPr>
                <w:rFonts w:eastAsia="Times New Roman" w:cs="Times New Roman"/>
                <w:color w:val="000000" w:themeColor="text1"/>
                <w:sz w:val="24"/>
                <w:szCs w:val="24"/>
              </w:rPr>
              <w:t>8</w:t>
            </w:r>
          </w:p>
        </w:tc>
      </w:tr>
      <w:tr w:rsidR="39B5D5B1" w14:paraId="734DD95B" w14:textId="77777777" w:rsidTr="2A40C812">
        <w:trPr>
          <w:trHeight w:val="300"/>
        </w:trPr>
        <w:tc>
          <w:tcPr>
            <w:tcW w:w="2340" w:type="dxa"/>
          </w:tcPr>
          <w:p w14:paraId="590D779F"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67671D68" w14:textId="3B9DA550"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Checks to see if a user can enter profile information</w:t>
            </w:r>
          </w:p>
        </w:tc>
      </w:tr>
      <w:tr w:rsidR="39B5D5B1" w14:paraId="647A8FC7" w14:textId="77777777" w:rsidTr="2A40C812">
        <w:trPr>
          <w:trHeight w:val="300"/>
        </w:trPr>
        <w:tc>
          <w:tcPr>
            <w:tcW w:w="2340" w:type="dxa"/>
          </w:tcPr>
          <w:p w14:paraId="06F7DE4A"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1C2A5789" w14:textId="4C6B2B40"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is logged in </w:t>
            </w:r>
          </w:p>
        </w:tc>
      </w:tr>
      <w:tr w:rsidR="39B5D5B1" w14:paraId="30A6EDC3" w14:textId="77777777" w:rsidTr="2A40C812">
        <w:trPr>
          <w:trHeight w:val="300"/>
        </w:trPr>
        <w:tc>
          <w:tcPr>
            <w:tcW w:w="2340" w:type="dxa"/>
          </w:tcPr>
          <w:p w14:paraId="76D58879"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5A2D0F97" w14:textId="44C69FDE"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Follow TC-13</w:t>
            </w:r>
          </w:p>
          <w:p w14:paraId="0BC71B79" w14:textId="26D757EF"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pencil button next to first name field.</w:t>
            </w:r>
          </w:p>
          <w:p w14:paraId="015B55D8" w14:textId="00A9E612"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“Matthew” into first name field.</w:t>
            </w:r>
          </w:p>
          <w:p w14:paraId="13B05C48" w14:textId="2D91AFE3"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Save</w:t>
            </w:r>
          </w:p>
          <w:p w14:paraId="3394DF93" w14:textId="36F31B11"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pencil button next to last name field.</w:t>
            </w:r>
          </w:p>
          <w:p w14:paraId="4984DF41" w14:textId="0CE8DD2B"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“Doe” into the last name field.</w:t>
            </w:r>
          </w:p>
          <w:p w14:paraId="1A5A885D" w14:textId="24F9D7F4"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Save</w:t>
            </w:r>
          </w:p>
          <w:p w14:paraId="1882BB0F" w14:textId="114C672F"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the pencil button next to the phone number field.</w:t>
            </w:r>
          </w:p>
          <w:p w14:paraId="5463B724" w14:textId="3CDC574D"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Enter “5454546464” into the phone number field.</w:t>
            </w:r>
          </w:p>
          <w:p w14:paraId="0BEEAF56" w14:textId="284D30BF"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Save</w:t>
            </w:r>
          </w:p>
          <w:p w14:paraId="12B4419E" w14:textId="750C3FCA"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the pencil button next to the address field.</w:t>
            </w:r>
          </w:p>
          <w:p w14:paraId="0AC31A4E" w14:textId="2B1A8EEC"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“42 W Warren Ave, Detroit, MI 48202” into address field.</w:t>
            </w:r>
          </w:p>
          <w:p w14:paraId="7CAC0005" w14:textId="13F426BA"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Save</w:t>
            </w:r>
          </w:p>
          <w:p w14:paraId="4CEBE351" w14:textId="109ADABE"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pencil button next to date of birth </w:t>
            </w:r>
            <w:proofErr w:type="gramStart"/>
            <w:r w:rsidRPr="2A40C812">
              <w:rPr>
                <w:rFonts w:eastAsia="Times New Roman" w:cs="Times New Roman"/>
                <w:color w:val="000000" w:themeColor="text1"/>
                <w:sz w:val="24"/>
                <w:szCs w:val="24"/>
              </w:rPr>
              <w:t>field</w:t>
            </w:r>
            <w:proofErr w:type="gramEnd"/>
          </w:p>
          <w:p w14:paraId="2573D70D" w14:textId="27BE6E42"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w:t>
            </w:r>
            <w:proofErr w:type="gramStart"/>
            <w:r w:rsidRPr="2A40C812">
              <w:rPr>
                <w:rFonts w:eastAsia="Times New Roman" w:cs="Times New Roman"/>
                <w:color w:val="000000" w:themeColor="text1"/>
                <w:sz w:val="24"/>
                <w:szCs w:val="24"/>
              </w:rPr>
              <w:t>calendar</w:t>
            </w:r>
            <w:proofErr w:type="gramEnd"/>
            <w:r w:rsidRPr="2A40C812">
              <w:rPr>
                <w:rFonts w:eastAsia="Times New Roman" w:cs="Times New Roman"/>
                <w:color w:val="000000" w:themeColor="text1"/>
                <w:sz w:val="24"/>
                <w:szCs w:val="24"/>
              </w:rPr>
              <w:t xml:space="preserve"> </w:t>
            </w:r>
          </w:p>
          <w:p w14:paraId="275F1641" w14:textId="502AA873"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Navigate to December 15, 1999</w:t>
            </w:r>
          </w:p>
          <w:p w14:paraId="205CA069" w14:textId="13F426BA"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Save</w:t>
            </w:r>
          </w:p>
          <w:p w14:paraId="57110D2C" w14:textId="640CB9E4" w:rsidR="39B5D5B1" w:rsidRDefault="4EDA97B1" w:rsidP="00A85E3D">
            <w:pPr>
              <w:pStyle w:val="ListParagraph"/>
              <w:numPr>
                <w:ilvl w:val="0"/>
                <w:numId w:val="14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Update Profile button</w:t>
            </w:r>
          </w:p>
        </w:tc>
      </w:tr>
      <w:tr w:rsidR="39B5D5B1" w14:paraId="06579BAF" w14:textId="77777777" w:rsidTr="2A40C812">
        <w:trPr>
          <w:trHeight w:val="300"/>
        </w:trPr>
        <w:tc>
          <w:tcPr>
            <w:tcW w:w="2340" w:type="dxa"/>
          </w:tcPr>
          <w:p w14:paraId="05CACFD7"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20" w:type="dxa"/>
          </w:tcPr>
          <w:p w14:paraId="7195E5E5" w14:textId="565D17E9" w:rsidR="39B5D5B1" w:rsidRDefault="4EDA97B1" w:rsidP="00A85E3D">
            <w:pPr>
              <w:pStyle w:val="ListParagraph"/>
              <w:numPr>
                <w:ilvl w:val="0"/>
                <w:numId w:val="14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 popup at the top of the page stating “You have updated your profile” will appear in green at the top for a second and a half.</w:t>
            </w:r>
          </w:p>
        </w:tc>
      </w:tr>
      <w:tr w:rsidR="39B5D5B1" w14:paraId="5BA673B9" w14:textId="77777777" w:rsidTr="2A40C812">
        <w:trPr>
          <w:trHeight w:val="300"/>
        </w:trPr>
        <w:tc>
          <w:tcPr>
            <w:tcW w:w="2340" w:type="dxa"/>
          </w:tcPr>
          <w:p w14:paraId="633B55AE" w14:textId="77777777" w:rsidR="39B5D5B1" w:rsidRDefault="4EDA97B1" w:rsidP="39B5D5B1">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20" w:type="dxa"/>
          </w:tcPr>
          <w:p w14:paraId="6048DA10" w14:textId="5792B07F" w:rsidR="39B5D5B1" w:rsidRDefault="4EDA97B1" w:rsidP="39B5D5B1">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53526997" w14:textId="77777777" w:rsidTr="2A40C812">
        <w:trPr>
          <w:trHeight w:val="300"/>
        </w:trPr>
        <w:tc>
          <w:tcPr>
            <w:tcW w:w="2338" w:type="dxa"/>
          </w:tcPr>
          <w:p w14:paraId="0A648BA2" w14:textId="21F2E84B" w:rsidR="7139511E" w:rsidRDefault="2408A96A"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1BA90CA0" w14:textId="2EF58A8C" w:rsidR="4CB658BE" w:rsidRDefault="4CB658BE" w:rsidP="4CB658BE">
            <w:pPr>
              <w:spacing w:line="360" w:lineRule="auto"/>
              <w:rPr>
                <w:rFonts w:eastAsia="Times New Roman" w:cs="Times New Roman"/>
                <w:b/>
                <w:bCs/>
                <w:color w:val="000000" w:themeColor="text1"/>
                <w:sz w:val="24"/>
                <w:szCs w:val="24"/>
              </w:rPr>
            </w:pPr>
          </w:p>
          <w:p w14:paraId="1D96FA79" w14:textId="16A49C11" w:rsidR="4CB658BE" w:rsidRDefault="4CB658BE" w:rsidP="4CB658BE">
            <w:pPr>
              <w:spacing w:line="360" w:lineRule="auto"/>
              <w:rPr>
                <w:rFonts w:eastAsia="Times New Roman" w:cs="Times New Roman"/>
                <w:b/>
                <w:bCs/>
                <w:color w:val="000000" w:themeColor="text1"/>
                <w:sz w:val="24"/>
                <w:szCs w:val="24"/>
              </w:rPr>
            </w:pPr>
          </w:p>
        </w:tc>
        <w:tc>
          <w:tcPr>
            <w:tcW w:w="7012" w:type="dxa"/>
          </w:tcPr>
          <w:p w14:paraId="3ACE33BD" w14:textId="1BFF7BC5" w:rsidR="4CB658BE" w:rsidRDefault="57C455EF"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73DBE295" w14:textId="0CEF62CB" w:rsidR="4CB658BE" w:rsidRDefault="57C455EF" w:rsidP="00A85E3D">
            <w:pPr>
              <w:pStyle w:val="ListParagraph"/>
              <w:numPr>
                <w:ilvl w:val="0"/>
                <w:numId w:val="4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 the information is updated and displayed on the page.</w:t>
            </w:r>
          </w:p>
          <w:p w14:paraId="2AED9602" w14:textId="628FD1DF" w:rsidR="4CB658BE" w:rsidRDefault="57C455EF"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73666F8F" w14:textId="0F407361" w:rsidR="4CB658BE" w:rsidRDefault="57C455EF" w:rsidP="00A85E3D">
            <w:pPr>
              <w:pStyle w:val="ListParagraph"/>
              <w:numPr>
                <w:ilvl w:val="0"/>
                <w:numId w:val="3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One or more of the pieces of information is not displayed on the page.</w:t>
            </w:r>
          </w:p>
          <w:p w14:paraId="239D2E3C" w14:textId="0C00DF2C" w:rsidR="4CB658BE" w:rsidRDefault="57C455EF" w:rsidP="00A85E3D">
            <w:pPr>
              <w:pStyle w:val="ListParagraph"/>
              <w:numPr>
                <w:ilvl w:val="0"/>
                <w:numId w:val="3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information is displayed in the wrong spot. </w:t>
            </w:r>
          </w:p>
        </w:tc>
      </w:tr>
    </w:tbl>
    <w:p w14:paraId="2FB11CDB" w14:textId="407D8910" w:rsidR="39B5D5B1" w:rsidRDefault="39B5D5B1" w:rsidP="39B5D5B1">
      <w:pPr>
        <w:spacing w:after="0" w:line="360" w:lineRule="auto"/>
      </w:pPr>
    </w:p>
    <w:p w14:paraId="5267E0A5" w14:textId="24B7ABCB" w:rsidR="2D8BEA5C" w:rsidRDefault="2D8BEA5C" w:rsidP="39B5D5B1">
      <w:pPr>
        <w:pStyle w:val="Heading3"/>
        <w:keepNext w:val="0"/>
        <w:keepLines w:val="0"/>
        <w:spacing w:before="0" w:line="360" w:lineRule="auto"/>
        <w:rPr>
          <w:rFonts w:ascii="Times New Roman" w:eastAsia="Times New Roman" w:hAnsi="Times New Roman" w:cs="Times New Roman"/>
          <w:b/>
          <w:bCs/>
          <w:color w:val="000000" w:themeColor="text1"/>
        </w:rPr>
      </w:pPr>
      <w:bookmarkStart w:id="84" w:name="_Toc152077619"/>
      <w:r w:rsidRPr="2A40C812">
        <w:rPr>
          <w:rFonts w:ascii="Times New Roman" w:eastAsia="Times New Roman" w:hAnsi="Times New Roman" w:cs="Times New Roman"/>
          <w:b/>
          <w:bCs/>
          <w:color w:val="000000" w:themeColor="text1"/>
        </w:rPr>
        <w:t>5.2.</w:t>
      </w:r>
      <w:r w:rsidR="3F300836" w:rsidRPr="2A40C812">
        <w:rPr>
          <w:rFonts w:ascii="Times New Roman" w:eastAsia="Times New Roman" w:hAnsi="Times New Roman" w:cs="Times New Roman"/>
          <w:b/>
          <w:bCs/>
          <w:color w:val="000000" w:themeColor="text1"/>
        </w:rPr>
        <w:t>4</w:t>
      </w:r>
      <w:r w:rsidRPr="2A40C812">
        <w:rPr>
          <w:rFonts w:ascii="Times New Roman" w:eastAsia="Times New Roman" w:hAnsi="Times New Roman" w:cs="Times New Roman"/>
          <w:b/>
          <w:bCs/>
          <w:color w:val="000000" w:themeColor="text1"/>
        </w:rPr>
        <w:t xml:space="preserve"> Cart Page Integration Test Cases</w:t>
      </w:r>
      <w:bookmarkEnd w:id="84"/>
    </w:p>
    <w:tbl>
      <w:tblPr>
        <w:tblStyle w:val="TableGrid"/>
        <w:tblW w:w="0" w:type="auto"/>
        <w:tblLook w:val="06A0" w:firstRow="1" w:lastRow="0" w:firstColumn="1" w:lastColumn="0" w:noHBand="1" w:noVBand="1"/>
      </w:tblPr>
      <w:tblGrid>
        <w:gridCol w:w="2339"/>
        <w:gridCol w:w="7011"/>
      </w:tblGrid>
      <w:tr w:rsidR="456CB4E7" w14:paraId="0769A2D9" w14:textId="77777777" w:rsidTr="2A40C812">
        <w:trPr>
          <w:trHeight w:val="300"/>
        </w:trPr>
        <w:tc>
          <w:tcPr>
            <w:tcW w:w="2339" w:type="dxa"/>
          </w:tcPr>
          <w:p w14:paraId="192FE28F" w14:textId="77777777" w:rsidR="456CB4E7" w:rsidRDefault="7BA0DFAA" w:rsidP="456CB4E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0CB30B11" w14:textId="13A89C3C" w:rsidR="456CB4E7" w:rsidRDefault="7BA0DFAA" w:rsidP="456CB4E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Cart Checkout</w:t>
            </w:r>
          </w:p>
        </w:tc>
      </w:tr>
      <w:tr w:rsidR="456CB4E7" w14:paraId="013DFD38" w14:textId="77777777" w:rsidTr="2A40C812">
        <w:trPr>
          <w:trHeight w:val="300"/>
        </w:trPr>
        <w:tc>
          <w:tcPr>
            <w:tcW w:w="2339" w:type="dxa"/>
          </w:tcPr>
          <w:p w14:paraId="423E7D09" w14:textId="77777777" w:rsidR="456CB4E7" w:rsidRDefault="7BA0DFAA" w:rsidP="456CB4E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68247791" w14:textId="17BAB4C6" w:rsidR="456CB4E7" w:rsidRDefault="57FCF03E" w:rsidP="456CB4E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4405A7E8" w:rsidRPr="2A40C812">
              <w:rPr>
                <w:rFonts w:eastAsia="Times New Roman" w:cs="Times New Roman"/>
                <w:color w:val="000000" w:themeColor="text1"/>
                <w:sz w:val="24"/>
                <w:szCs w:val="24"/>
              </w:rPr>
              <w:t>4</w:t>
            </w:r>
            <w:r w:rsidR="2253C8DC" w:rsidRPr="2A40C812">
              <w:rPr>
                <w:rFonts w:eastAsia="Times New Roman" w:cs="Times New Roman"/>
                <w:color w:val="000000" w:themeColor="text1"/>
                <w:sz w:val="24"/>
                <w:szCs w:val="24"/>
              </w:rPr>
              <w:t>9</w:t>
            </w:r>
          </w:p>
        </w:tc>
      </w:tr>
      <w:tr w:rsidR="456CB4E7" w14:paraId="56115EE8" w14:textId="77777777" w:rsidTr="2A40C812">
        <w:trPr>
          <w:trHeight w:val="300"/>
        </w:trPr>
        <w:tc>
          <w:tcPr>
            <w:tcW w:w="2339" w:type="dxa"/>
          </w:tcPr>
          <w:p w14:paraId="53C199F8" w14:textId="77777777" w:rsidR="456CB4E7" w:rsidRDefault="7BA0DFAA" w:rsidP="456CB4E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37FB4A9E" w14:textId="473B355D" w:rsidR="456CB4E7" w:rsidRDefault="7BA0DFAA" w:rsidP="456CB4E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place order button and is redirected to the stripe payment page.</w:t>
            </w:r>
          </w:p>
        </w:tc>
      </w:tr>
      <w:tr w:rsidR="456CB4E7" w14:paraId="42983B3B" w14:textId="77777777" w:rsidTr="2A40C812">
        <w:trPr>
          <w:trHeight w:val="300"/>
        </w:trPr>
        <w:tc>
          <w:tcPr>
            <w:tcW w:w="2339" w:type="dxa"/>
          </w:tcPr>
          <w:p w14:paraId="45755E10" w14:textId="77777777" w:rsidR="456CB4E7" w:rsidRDefault="7BA0DFAA" w:rsidP="456CB4E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30DCC37B" w14:textId="210E6A5D" w:rsidR="456CB4E7" w:rsidRDefault="7BA0DFAA" w:rsidP="456CB4E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There must at least be one item in the cart and the user must be logged in.</w:t>
            </w:r>
          </w:p>
        </w:tc>
      </w:tr>
      <w:tr w:rsidR="456CB4E7" w14:paraId="1C0652F6" w14:textId="77777777" w:rsidTr="2A40C812">
        <w:trPr>
          <w:trHeight w:val="300"/>
        </w:trPr>
        <w:tc>
          <w:tcPr>
            <w:tcW w:w="2339" w:type="dxa"/>
          </w:tcPr>
          <w:p w14:paraId="608BC110" w14:textId="77777777" w:rsidR="456CB4E7" w:rsidRDefault="7BA0DFAA" w:rsidP="456CB4E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3FFA6877" w14:textId="5D3A9D71" w:rsidR="456CB4E7" w:rsidRDefault="7BA0DFAA" w:rsidP="00BA2445">
            <w:pPr>
              <w:pStyle w:val="ListParagraph"/>
              <w:numPr>
                <w:ilvl w:val="0"/>
                <w:numId w:val="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selects either pickup or delivery </w:t>
            </w:r>
            <w:proofErr w:type="gramStart"/>
            <w:r w:rsidRPr="2A40C812">
              <w:rPr>
                <w:rFonts w:eastAsia="Times New Roman" w:cs="Times New Roman"/>
                <w:color w:val="000000" w:themeColor="text1"/>
                <w:sz w:val="24"/>
                <w:szCs w:val="24"/>
              </w:rPr>
              <w:t>option</w:t>
            </w:r>
            <w:proofErr w:type="gramEnd"/>
          </w:p>
          <w:p w14:paraId="7BE3AB25" w14:textId="7A91F8EB" w:rsidR="456CB4E7" w:rsidRDefault="7BA0DFAA" w:rsidP="00BA2445">
            <w:pPr>
              <w:pStyle w:val="ListParagraph"/>
              <w:numPr>
                <w:ilvl w:val="0"/>
                <w:numId w:val="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inputs their information (name, </w:t>
            </w:r>
            <w:proofErr w:type="gramStart"/>
            <w:r w:rsidRPr="2A40C812">
              <w:rPr>
                <w:rFonts w:eastAsia="Times New Roman" w:cs="Times New Roman"/>
                <w:color w:val="000000" w:themeColor="text1"/>
                <w:sz w:val="24"/>
                <w:szCs w:val="24"/>
              </w:rPr>
              <w:t>address</w:t>
            </w:r>
            <w:proofErr w:type="gramEnd"/>
            <w:r w:rsidRPr="2A40C812">
              <w:rPr>
                <w:rFonts w:eastAsia="Times New Roman" w:cs="Times New Roman"/>
                <w:color w:val="000000" w:themeColor="text1"/>
                <w:sz w:val="24"/>
                <w:szCs w:val="24"/>
              </w:rPr>
              <w:t xml:space="preserve"> and phone)</w:t>
            </w:r>
          </w:p>
          <w:p w14:paraId="6A7F0191" w14:textId="635F5492" w:rsidR="456CB4E7" w:rsidRDefault="7BA0DFAA" w:rsidP="00BA2445">
            <w:pPr>
              <w:pStyle w:val="ListParagraph"/>
              <w:numPr>
                <w:ilvl w:val="0"/>
                <w:numId w:val="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 xml:space="preserve">User may edit order </w:t>
            </w:r>
            <w:proofErr w:type="gramStart"/>
            <w:r w:rsidRPr="2A40C812">
              <w:rPr>
                <w:rFonts w:eastAsia="Times New Roman" w:cs="Times New Roman"/>
                <w:color w:val="000000" w:themeColor="text1"/>
                <w:sz w:val="24"/>
                <w:szCs w:val="24"/>
              </w:rPr>
              <w:t>items</w:t>
            </w:r>
            <w:proofErr w:type="gramEnd"/>
          </w:p>
          <w:p w14:paraId="606365A8" w14:textId="3CBC6278" w:rsidR="456CB4E7" w:rsidRDefault="7BA0DFAA" w:rsidP="00BA2445">
            <w:pPr>
              <w:pStyle w:val="ListParagraph"/>
              <w:numPr>
                <w:ilvl w:val="0"/>
                <w:numId w:val="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place order button</w:t>
            </w:r>
          </w:p>
        </w:tc>
      </w:tr>
      <w:tr w:rsidR="456CB4E7" w14:paraId="770A4281" w14:textId="77777777" w:rsidTr="2A40C812">
        <w:trPr>
          <w:trHeight w:val="300"/>
        </w:trPr>
        <w:tc>
          <w:tcPr>
            <w:tcW w:w="2339" w:type="dxa"/>
          </w:tcPr>
          <w:p w14:paraId="1C8D0E28" w14:textId="77777777" w:rsidR="456CB4E7" w:rsidRDefault="7BA0DFAA" w:rsidP="456CB4E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11" w:type="dxa"/>
          </w:tcPr>
          <w:p w14:paraId="35C8B414" w14:textId="70E56E5A" w:rsidR="456CB4E7" w:rsidRDefault="7BA0DFAA"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 is redirected to the stripe payment page.</w:t>
            </w:r>
          </w:p>
        </w:tc>
      </w:tr>
      <w:tr w:rsidR="456CB4E7" w14:paraId="017B83D4" w14:textId="77777777" w:rsidTr="2A40C812">
        <w:trPr>
          <w:trHeight w:val="300"/>
        </w:trPr>
        <w:tc>
          <w:tcPr>
            <w:tcW w:w="2339" w:type="dxa"/>
          </w:tcPr>
          <w:p w14:paraId="3C279636" w14:textId="77777777" w:rsidR="456CB4E7" w:rsidRDefault="7BA0DFAA" w:rsidP="456CB4E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537C52F0" w14:textId="08FA4F76" w:rsidR="456CB4E7" w:rsidRDefault="7BA0DFAA" w:rsidP="456CB4E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6FCA1D61" w14:textId="77777777" w:rsidTr="2A40C812">
        <w:trPr>
          <w:trHeight w:val="300"/>
        </w:trPr>
        <w:tc>
          <w:tcPr>
            <w:tcW w:w="2339" w:type="dxa"/>
          </w:tcPr>
          <w:p w14:paraId="3C0B86D3" w14:textId="2453FFF6" w:rsidR="1F58CC35" w:rsidRDefault="30A69F39"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5D7B4E14" w14:textId="2453FFF6" w:rsidR="4CB658BE" w:rsidRDefault="4CB658BE" w:rsidP="4CB658BE">
            <w:pPr>
              <w:spacing w:line="360" w:lineRule="auto"/>
              <w:rPr>
                <w:rFonts w:eastAsia="Times New Roman" w:cs="Times New Roman"/>
                <w:b/>
                <w:bCs/>
                <w:color w:val="000000" w:themeColor="text1"/>
                <w:sz w:val="24"/>
                <w:szCs w:val="24"/>
              </w:rPr>
            </w:pPr>
          </w:p>
          <w:p w14:paraId="03CF95FE" w14:textId="2453FFF6"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419366F1" w14:textId="35A68CC5" w:rsidR="4CB658BE" w:rsidRDefault="4376A4E0"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3E9414BF" w14:textId="24FBA59C" w:rsidR="4CB658BE" w:rsidRDefault="4376A4E0" w:rsidP="00A85E3D">
            <w:pPr>
              <w:pStyle w:val="ListParagraph"/>
              <w:numPr>
                <w:ilvl w:val="0"/>
                <w:numId w:val="38"/>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redirected to the stripe payment page.</w:t>
            </w:r>
          </w:p>
          <w:p w14:paraId="7995F8AD" w14:textId="0D68FD20" w:rsidR="4CB658BE" w:rsidRDefault="4376A4E0"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4A6D3108" w14:textId="424AD7F3" w:rsidR="4CB658BE" w:rsidRDefault="4376A4E0" w:rsidP="00A85E3D">
            <w:pPr>
              <w:pStyle w:val="ListParagraph"/>
              <w:numPr>
                <w:ilvl w:val="0"/>
                <w:numId w:val="3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not redirected to the stripe payment page.</w:t>
            </w:r>
          </w:p>
          <w:p w14:paraId="6182D6B9" w14:textId="4CAF3314" w:rsidR="4CB658BE" w:rsidRDefault="4376A4E0" w:rsidP="00A85E3D">
            <w:pPr>
              <w:pStyle w:val="ListParagraph"/>
              <w:numPr>
                <w:ilvl w:val="0"/>
                <w:numId w:val="3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button does not do anything.</w:t>
            </w:r>
          </w:p>
        </w:tc>
      </w:tr>
    </w:tbl>
    <w:p w14:paraId="1673B237" w14:textId="42C3F936" w:rsidR="39B5D5B1" w:rsidRDefault="39B5D5B1" w:rsidP="2A40C812"/>
    <w:p w14:paraId="199143F7" w14:textId="384F9CDE" w:rsidR="6C767AEA" w:rsidRPr="00E35609" w:rsidRDefault="56AB4C5B" w:rsidP="2A40C812">
      <w:pPr>
        <w:pStyle w:val="Heading3"/>
        <w:rPr>
          <w:rFonts w:ascii="Times New Roman" w:eastAsia="Times New Roman" w:hAnsi="Times New Roman" w:cs="Times New Roman"/>
          <w:b/>
          <w:bCs/>
          <w:color w:val="auto"/>
        </w:rPr>
      </w:pPr>
      <w:bookmarkStart w:id="85" w:name="_Toc152077620"/>
      <w:r w:rsidRPr="2A40C812">
        <w:rPr>
          <w:rFonts w:ascii="Times New Roman" w:hAnsi="Times New Roman" w:cs="Times New Roman"/>
          <w:b/>
          <w:bCs/>
          <w:color w:val="auto"/>
        </w:rPr>
        <w:t>5.2.</w:t>
      </w:r>
      <w:r w:rsidR="48E01343" w:rsidRPr="2A40C812">
        <w:rPr>
          <w:rFonts w:ascii="Times New Roman" w:hAnsi="Times New Roman" w:cs="Times New Roman"/>
          <w:b/>
          <w:bCs/>
          <w:color w:val="auto"/>
        </w:rPr>
        <w:t>5</w:t>
      </w:r>
      <w:r w:rsidRPr="2A40C812">
        <w:rPr>
          <w:rFonts w:ascii="Times New Roman" w:hAnsi="Times New Roman" w:cs="Times New Roman"/>
          <w:b/>
          <w:bCs/>
          <w:color w:val="auto"/>
        </w:rPr>
        <w:t xml:space="preserve"> Manage Employee Page Integration Test Cases</w:t>
      </w:r>
      <w:bookmarkEnd w:id="85"/>
    </w:p>
    <w:tbl>
      <w:tblPr>
        <w:tblStyle w:val="TableGrid"/>
        <w:tblW w:w="0" w:type="auto"/>
        <w:tblLook w:val="06A0" w:firstRow="1" w:lastRow="0" w:firstColumn="1" w:lastColumn="0" w:noHBand="1" w:noVBand="1"/>
      </w:tblPr>
      <w:tblGrid>
        <w:gridCol w:w="2338"/>
        <w:gridCol w:w="7012"/>
      </w:tblGrid>
      <w:tr w:rsidR="07FBE992" w14:paraId="5C6F693E" w14:textId="77777777" w:rsidTr="2A40C812">
        <w:trPr>
          <w:trHeight w:val="300"/>
        </w:trPr>
        <w:tc>
          <w:tcPr>
            <w:tcW w:w="2340" w:type="dxa"/>
          </w:tcPr>
          <w:p w14:paraId="030D4B3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2286D194" w14:textId="185F39B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Create Employee</w:t>
            </w:r>
          </w:p>
        </w:tc>
      </w:tr>
      <w:tr w:rsidR="07FBE992" w14:paraId="4B196F57" w14:textId="77777777" w:rsidTr="2A40C812">
        <w:trPr>
          <w:trHeight w:val="300"/>
        </w:trPr>
        <w:tc>
          <w:tcPr>
            <w:tcW w:w="2340" w:type="dxa"/>
          </w:tcPr>
          <w:p w14:paraId="506341D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1F761D11" w14:textId="400EF20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3A06AFEE" w:rsidRPr="2A40C812">
              <w:rPr>
                <w:rFonts w:eastAsia="Times New Roman" w:cs="Times New Roman"/>
                <w:color w:val="000000" w:themeColor="text1"/>
                <w:sz w:val="24"/>
                <w:szCs w:val="24"/>
              </w:rPr>
              <w:t>50</w:t>
            </w:r>
          </w:p>
        </w:tc>
      </w:tr>
      <w:tr w:rsidR="07FBE992" w14:paraId="37DDA750" w14:textId="77777777" w:rsidTr="2A40C812">
        <w:trPr>
          <w:trHeight w:val="300"/>
        </w:trPr>
        <w:tc>
          <w:tcPr>
            <w:tcW w:w="2340" w:type="dxa"/>
          </w:tcPr>
          <w:p w14:paraId="66E4109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5D9D1E3F" w14:textId="379FA2D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verifies the functionality of adding a new user to the database using the 'Employee Create' feature, ensuring that an admin user can successfully add new employees and receive appropriate confirmation.</w:t>
            </w:r>
          </w:p>
        </w:tc>
      </w:tr>
      <w:tr w:rsidR="07FBE992" w14:paraId="04EF486D" w14:textId="77777777" w:rsidTr="2A40C812">
        <w:trPr>
          <w:trHeight w:val="300"/>
        </w:trPr>
        <w:tc>
          <w:tcPr>
            <w:tcW w:w="2340" w:type="dxa"/>
          </w:tcPr>
          <w:p w14:paraId="307ED1A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241D8608" w14:textId="1D842CE5" w:rsidR="07FBE992" w:rsidRDefault="056DF771" w:rsidP="00A85E3D">
            <w:pPr>
              <w:pStyle w:val="ListParagraph"/>
              <w:numPr>
                <w:ilvl w:val="0"/>
                <w:numId w:val="1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tester has logged in as an admin user. </w:t>
            </w:r>
          </w:p>
          <w:p w14:paraId="49BD2004" w14:textId="796DA21B" w:rsidR="07FBE992" w:rsidRDefault="056DF771" w:rsidP="00A85E3D">
            <w:pPr>
              <w:pStyle w:val="ListParagraph"/>
              <w:numPr>
                <w:ilvl w:val="0"/>
                <w:numId w:val="1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tester is on the employee management page.</w:t>
            </w:r>
          </w:p>
          <w:p w14:paraId="4CB67C14" w14:textId="1C53FE9A" w:rsidR="07FBE992" w:rsidRDefault="056DF771" w:rsidP="00A85E3D">
            <w:pPr>
              <w:pStyle w:val="ListParagraph"/>
              <w:numPr>
                <w:ilvl w:val="0"/>
                <w:numId w:val="1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 employee with the test data's (email) exists in the system</w:t>
            </w:r>
          </w:p>
        </w:tc>
      </w:tr>
      <w:tr w:rsidR="07FBE992" w14:paraId="525FB49B" w14:textId="77777777" w:rsidTr="2A40C812">
        <w:trPr>
          <w:trHeight w:val="300"/>
        </w:trPr>
        <w:tc>
          <w:tcPr>
            <w:tcW w:w="2340" w:type="dxa"/>
          </w:tcPr>
          <w:p w14:paraId="7F30F17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08F18321" w14:textId="78B07A7C" w:rsidR="07FBE992" w:rsidRDefault="056DF771" w:rsidP="00A85E3D">
            <w:pPr>
              <w:pStyle w:val="ListParagraph"/>
              <w:numPr>
                <w:ilvl w:val="0"/>
                <w:numId w:val="1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'Add Employee' link. </w:t>
            </w:r>
          </w:p>
          <w:p w14:paraId="0B623E11" w14:textId="379FA2D5" w:rsidR="07FBE992" w:rsidRDefault="056DF771" w:rsidP="00A85E3D">
            <w:pPr>
              <w:pStyle w:val="ListParagraph"/>
              <w:numPr>
                <w:ilvl w:val="0"/>
                <w:numId w:val="1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Enter the required information for a new </w:t>
            </w:r>
            <w:proofErr w:type="gramStart"/>
            <w:r w:rsidRPr="2A40C812">
              <w:rPr>
                <w:rFonts w:eastAsia="Times New Roman" w:cs="Times New Roman"/>
                <w:color w:val="000000" w:themeColor="text1"/>
                <w:sz w:val="24"/>
                <w:szCs w:val="24"/>
              </w:rPr>
              <w:t>Employee</w:t>
            </w:r>
            <w:proofErr w:type="gramEnd"/>
            <w:r w:rsidRPr="2A40C812">
              <w:rPr>
                <w:rFonts w:eastAsia="Times New Roman" w:cs="Times New Roman"/>
                <w:color w:val="000000" w:themeColor="text1"/>
                <w:sz w:val="24"/>
                <w:szCs w:val="24"/>
              </w:rPr>
              <w:t xml:space="preserve"> </w:t>
            </w:r>
          </w:p>
          <w:p w14:paraId="3B408DE5" w14:textId="3ED85372" w:rsidR="07FBE992" w:rsidRDefault="056DF771" w:rsidP="00A85E3D">
            <w:pPr>
              <w:pStyle w:val="ListParagraph"/>
              <w:numPr>
                <w:ilvl w:val="0"/>
                <w:numId w:val="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first name: John, last name: Wick. (required)</w:t>
            </w:r>
          </w:p>
          <w:p w14:paraId="456B56B6" w14:textId="1ADD10DA" w:rsidR="07FBE992" w:rsidRDefault="056DF771" w:rsidP="00A85E3D">
            <w:pPr>
              <w:pStyle w:val="ListParagraph"/>
              <w:numPr>
                <w:ilvl w:val="0"/>
                <w:numId w:val="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Select Role (Owner, Employee, Manager) (required)</w:t>
            </w:r>
          </w:p>
          <w:p w14:paraId="0AC0607B" w14:textId="362DB19E" w:rsidR="07FBE992" w:rsidRDefault="056DF771" w:rsidP="00A85E3D">
            <w:pPr>
              <w:pStyle w:val="ListParagraph"/>
              <w:numPr>
                <w:ilvl w:val="0"/>
                <w:numId w:val="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the address (123 main St, Detroit, MI 48212).</w:t>
            </w:r>
          </w:p>
          <w:p w14:paraId="71357B65" w14:textId="10F3C492" w:rsidR="07FBE992" w:rsidRDefault="056DF771" w:rsidP="00A85E3D">
            <w:pPr>
              <w:pStyle w:val="ListParagraph"/>
              <w:numPr>
                <w:ilvl w:val="0"/>
                <w:numId w:val="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hourly rate. (e.g., $20).</w:t>
            </w:r>
          </w:p>
          <w:p w14:paraId="2143ED35" w14:textId="59D49750" w:rsidR="07FBE992" w:rsidRDefault="056DF771" w:rsidP="00A85E3D">
            <w:pPr>
              <w:pStyle w:val="ListParagraph"/>
              <w:numPr>
                <w:ilvl w:val="0"/>
                <w:numId w:val="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unique email (</w:t>
            </w:r>
            <w:hyperlink r:id="rId17">
              <w:r w:rsidRPr="2A40C812">
                <w:rPr>
                  <w:rStyle w:val="Hyperlink"/>
                  <w:rFonts w:eastAsia="Times New Roman" w:cs="Times New Roman"/>
                  <w:sz w:val="24"/>
                  <w:szCs w:val="24"/>
                </w:rPr>
                <w:t>johnwick99@gmail.com</w:t>
              </w:r>
            </w:hyperlink>
          </w:p>
          <w:p w14:paraId="501ED566" w14:textId="07490761" w:rsidR="07FBE992" w:rsidRDefault="056DF771" w:rsidP="00A85E3D">
            <w:pPr>
              <w:pStyle w:val="ListParagraph"/>
              <w:numPr>
                <w:ilvl w:val="0"/>
                <w:numId w:val="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Enter at least 8-character password with the required (e.g., Employee$911)</w:t>
            </w:r>
          </w:p>
          <w:p w14:paraId="289B5D0A" w14:textId="3B2582BE" w:rsidR="07FBE992" w:rsidRDefault="056DF771" w:rsidP="00A85E3D">
            <w:pPr>
              <w:pStyle w:val="ListParagraph"/>
              <w:numPr>
                <w:ilvl w:val="0"/>
                <w:numId w:val="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 xml:space="preserve">(ensure to test with valid and invalid data, including future dates, invalid hourly rates, and passwords). </w:t>
            </w:r>
          </w:p>
          <w:p w14:paraId="05EE393B" w14:textId="630F45FB" w:rsidR="07FBE992" w:rsidRDefault="056DF771" w:rsidP="00A85E3D">
            <w:pPr>
              <w:pStyle w:val="ListParagraph"/>
              <w:numPr>
                <w:ilvl w:val="0"/>
                <w:numId w:val="1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the 'Add Employee' button.</w:t>
            </w:r>
          </w:p>
        </w:tc>
      </w:tr>
      <w:tr w:rsidR="07FBE992" w14:paraId="7964D478" w14:textId="77777777" w:rsidTr="2A40C812">
        <w:trPr>
          <w:trHeight w:val="300"/>
        </w:trPr>
        <w:tc>
          <w:tcPr>
            <w:tcW w:w="2340" w:type="dxa"/>
          </w:tcPr>
          <w:p w14:paraId="6DB33D8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20" w:type="dxa"/>
          </w:tcPr>
          <w:p w14:paraId="2EC74C51" w14:textId="379FA2D5" w:rsidR="07FBE992" w:rsidRDefault="056DF771" w:rsidP="00A85E3D">
            <w:pPr>
              <w:pStyle w:val="ListParagraph"/>
              <w:numPr>
                <w:ilvl w:val="0"/>
                <w:numId w:val="1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Upon entering valid data and submitting, a popup message saying, “Employee created successfully,” should appear. </w:t>
            </w:r>
          </w:p>
          <w:p w14:paraId="77012D43" w14:textId="3DDA4FC8" w:rsidR="07FBE992" w:rsidRDefault="056DF771" w:rsidP="00A85E3D">
            <w:pPr>
              <w:pStyle w:val="ListParagraph"/>
              <w:numPr>
                <w:ilvl w:val="0"/>
                <w:numId w:val="1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system should remain on the same employee management page after the process. </w:t>
            </w:r>
          </w:p>
          <w:p w14:paraId="4A9C7248" w14:textId="379FA2D5" w:rsidR="07FBE992" w:rsidRDefault="056DF771" w:rsidP="00A85E3D">
            <w:pPr>
              <w:pStyle w:val="ListParagraph"/>
              <w:numPr>
                <w:ilvl w:val="0"/>
                <w:numId w:val="1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 the case of invalid data (future date, invalid hourly rate, existing email, and password), an appropriate error message should be displayed.</w:t>
            </w:r>
          </w:p>
        </w:tc>
      </w:tr>
      <w:tr w:rsidR="07FBE992" w14:paraId="72D97266" w14:textId="77777777" w:rsidTr="2A40C812">
        <w:trPr>
          <w:trHeight w:val="300"/>
        </w:trPr>
        <w:tc>
          <w:tcPr>
            <w:tcW w:w="2340" w:type="dxa"/>
          </w:tcPr>
          <w:p w14:paraId="218F5B4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20" w:type="dxa"/>
          </w:tcPr>
          <w:p w14:paraId="5E324A39" w14:textId="4F42915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07FBE992" w14:paraId="16C74EFE" w14:textId="77777777" w:rsidTr="2A40C812">
        <w:trPr>
          <w:trHeight w:val="300"/>
        </w:trPr>
        <w:tc>
          <w:tcPr>
            <w:tcW w:w="2340" w:type="dxa"/>
          </w:tcPr>
          <w:p w14:paraId="5A074EA5" w14:textId="6A4992D1" w:rsidR="07FBE992" w:rsidRDefault="5259AFFB"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28BB97D4" w14:textId="6A4992D1" w:rsidR="07FBE992" w:rsidRDefault="07FBE992" w:rsidP="4CB658BE">
            <w:pPr>
              <w:spacing w:line="360" w:lineRule="auto"/>
              <w:rPr>
                <w:rFonts w:eastAsia="Times New Roman" w:cs="Times New Roman"/>
                <w:b/>
                <w:bCs/>
                <w:color w:val="000000" w:themeColor="text1"/>
                <w:sz w:val="24"/>
                <w:szCs w:val="24"/>
              </w:rPr>
            </w:pPr>
          </w:p>
        </w:tc>
        <w:tc>
          <w:tcPr>
            <w:tcW w:w="7020" w:type="dxa"/>
          </w:tcPr>
          <w:p w14:paraId="271C1C9F" w14:textId="64D3DED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22CC3B04" w14:textId="1DA3920C" w:rsidR="07FBE992" w:rsidRDefault="056DF771" w:rsidP="00A85E3D">
            <w:pPr>
              <w:pStyle w:val="ListParagraph"/>
              <w:numPr>
                <w:ilvl w:val="0"/>
                <w:numId w:val="13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employee is successfully created with valid data, and an appropriate success message is displayed. </w:t>
            </w:r>
          </w:p>
          <w:p w14:paraId="62A213FA" w14:textId="611C34BC" w:rsidR="07FBE992" w:rsidRDefault="056DF771" w:rsidP="00A85E3D">
            <w:pPr>
              <w:pStyle w:val="ListParagraph"/>
              <w:numPr>
                <w:ilvl w:val="0"/>
                <w:numId w:val="13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 the case of invalid data entry, the system should correctly display an error message.</w:t>
            </w:r>
          </w:p>
          <w:p w14:paraId="4BFEDB51" w14:textId="4A4EBEB1"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6F6BA956" w14:textId="0C5C2080" w:rsidR="07FBE992" w:rsidRDefault="056DF771" w:rsidP="00A85E3D">
            <w:pPr>
              <w:pStyle w:val="ListParagraph"/>
              <w:numPr>
                <w:ilvl w:val="0"/>
                <w:numId w:val="13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employee is not created with valid data, no success message is displayed, or the system fails to correctly handle invalid data entries.</w:t>
            </w:r>
          </w:p>
        </w:tc>
      </w:tr>
    </w:tbl>
    <w:p w14:paraId="566D7428" w14:textId="04640D88" w:rsidR="07FBE992" w:rsidRDefault="07FBE992" w:rsidP="2A40C812">
      <w:pPr>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07FBE992" w14:paraId="5161DFCE" w14:textId="77777777" w:rsidTr="2A40C812">
        <w:trPr>
          <w:trHeight w:val="300"/>
        </w:trPr>
        <w:tc>
          <w:tcPr>
            <w:tcW w:w="2338" w:type="dxa"/>
          </w:tcPr>
          <w:p w14:paraId="3857048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3CFF3810" w14:textId="4B310DA7"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Manage Employee</w:t>
            </w:r>
          </w:p>
        </w:tc>
      </w:tr>
      <w:tr w:rsidR="07FBE992" w14:paraId="5D40B7FC" w14:textId="77777777" w:rsidTr="2A40C812">
        <w:trPr>
          <w:trHeight w:val="300"/>
        </w:trPr>
        <w:tc>
          <w:tcPr>
            <w:tcW w:w="2338" w:type="dxa"/>
          </w:tcPr>
          <w:p w14:paraId="3703A84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13EDA0A1" w14:textId="7CAAFC06"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25481C51" w:rsidRPr="2A40C812">
              <w:rPr>
                <w:rFonts w:eastAsia="Times New Roman" w:cs="Times New Roman"/>
                <w:color w:val="000000" w:themeColor="text1"/>
                <w:sz w:val="24"/>
                <w:szCs w:val="24"/>
              </w:rPr>
              <w:t>51</w:t>
            </w:r>
          </w:p>
        </w:tc>
      </w:tr>
      <w:tr w:rsidR="07FBE992" w14:paraId="6C12C213" w14:textId="77777777" w:rsidTr="2A40C812">
        <w:trPr>
          <w:trHeight w:val="300"/>
        </w:trPr>
        <w:tc>
          <w:tcPr>
            <w:tcW w:w="2338" w:type="dxa"/>
          </w:tcPr>
          <w:p w14:paraId="26DDD67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3C179C56" w14:textId="341A0D5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evaluates the ability of the system to manage existing employee data. The test will cover updating employee details, employee timesheet, employee Edit, and employee delete.</w:t>
            </w:r>
          </w:p>
        </w:tc>
      </w:tr>
      <w:tr w:rsidR="07FBE992" w14:paraId="1C8578BC" w14:textId="77777777" w:rsidTr="2A40C812">
        <w:trPr>
          <w:trHeight w:val="300"/>
        </w:trPr>
        <w:tc>
          <w:tcPr>
            <w:tcW w:w="2338" w:type="dxa"/>
          </w:tcPr>
          <w:p w14:paraId="4769DC8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5A716068" w14:textId="21FF0697" w:rsidR="07FBE992" w:rsidRDefault="7F787DB4" w:rsidP="00A85E3D">
            <w:pPr>
              <w:pStyle w:val="ListParagraph"/>
              <w:numPr>
                <w:ilvl w:val="0"/>
                <w:numId w:val="16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Follow TC-</w:t>
            </w:r>
            <w:r w:rsidR="66AA73BC" w:rsidRPr="2A40C812">
              <w:rPr>
                <w:rFonts w:eastAsia="Times New Roman" w:cs="Times New Roman"/>
                <w:color w:val="000000" w:themeColor="text1"/>
                <w:sz w:val="24"/>
                <w:szCs w:val="24"/>
              </w:rPr>
              <w:t>44</w:t>
            </w:r>
            <w:r w:rsidRPr="2A40C812">
              <w:rPr>
                <w:rFonts w:eastAsia="Times New Roman" w:cs="Times New Roman"/>
                <w:color w:val="000000" w:themeColor="text1"/>
                <w:sz w:val="24"/>
                <w:szCs w:val="24"/>
              </w:rPr>
              <w:t>.</w:t>
            </w:r>
          </w:p>
          <w:p w14:paraId="51C51559" w14:textId="1D842CE5" w:rsidR="07FBE992" w:rsidRDefault="056DF771" w:rsidP="00A85E3D">
            <w:pPr>
              <w:pStyle w:val="ListParagraph"/>
              <w:numPr>
                <w:ilvl w:val="0"/>
                <w:numId w:val="16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tester has logged in as an admin user. </w:t>
            </w:r>
          </w:p>
          <w:p w14:paraId="28DF52E5" w14:textId="3618D0C6" w:rsidR="07FBE992" w:rsidRDefault="056DF771" w:rsidP="00A85E3D">
            <w:pPr>
              <w:pStyle w:val="ListParagraph"/>
              <w:numPr>
                <w:ilvl w:val="0"/>
                <w:numId w:val="16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tester is on the employee management page.</w:t>
            </w:r>
          </w:p>
        </w:tc>
      </w:tr>
      <w:tr w:rsidR="07FBE992" w14:paraId="7AA1BFB8" w14:textId="77777777" w:rsidTr="2A40C812">
        <w:trPr>
          <w:trHeight w:val="300"/>
        </w:trPr>
        <w:tc>
          <w:tcPr>
            <w:tcW w:w="2338" w:type="dxa"/>
          </w:tcPr>
          <w:p w14:paraId="19A6A9A2"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3D1AB1A4" w14:textId="42C5EBCC" w:rsidR="07FBE992" w:rsidRDefault="056DF771" w:rsidP="00A85E3D">
            <w:pPr>
              <w:pStyle w:val="ListParagraph"/>
              <w:numPr>
                <w:ilvl w:val="0"/>
                <w:numId w:val="1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Navigate to the 'Employee Management' section. </w:t>
            </w:r>
          </w:p>
          <w:p w14:paraId="24337444" w14:textId="6D2BF133" w:rsidR="07FBE992" w:rsidRDefault="056DF771" w:rsidP="00A85E3D">
            <w:pPr>
              <w:pStyle w:val="ListParagraph"/>
              <w:numPr>
                <w:ilvl w:val="0"/>
                <w:numId w:val="1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Select an existing employee from the employee list. (e.g., Jhon Wick)</w:t>
            </w:r>
          </w:p>
          <w:p w14:paraId="516D50C5" w14:textId="4A3068AE" w:rsidR="07FBE992" w:rsidRDefault="056DF771" w:rsidP="00A85E3D">
            <w:pPr>
              <w:pStyle w:val="ListParagraph"/>
              <w:numPr>
                <w:ilvl w:val="0"/>
                <w:numId w:val="1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Available actions are Timesheet, Edit or Delete to manage employee.</w:t>
            </w:r>
          </w:p>
        </w:tc>
      </w:tr>
      <w:tr w:rsidR="07FBE992" w14:paraId="123A2AB2" w14:textId="77777777" w:rsidTr="2A40C812">
        <w:trPr>
          <w:trHeight w:val="300"/>
        </w:trPr>
        <w:tc>
          <w:tcPr>
            <w:tcW w:w="2338" w:type="dxa"/>
          </w:tcPr>
          <w:p w14:paraId="4479FE3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12" w:type="dxa"/>
          </w:tcPr>
          <w:p w14:paraId="7250C718" w14:textId="19D21103" w:rsidR="07FBE992" w:rsidRDefault="056DF771" w:rsidP="00A85E3D">
            <w:pPr>
              <w:pStyle w:val="ListParagraph"/>
              <w:numPr>
                <w:ilvl w:val="0"/>
                <w:numId w:val="1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system should allow the selection and viewing of employee details. </w:t>
            </w:r>
          </w:p>
        </w:tc>
      </w:tr>
      <w:tr w:rsidR="07FBE992" w14:paraId="583FE3CD" w14:textId="77777777" w:rsidTr="2A40C812">
        <w:trPr>
          <w:trHeight w:val="300"/>
        </w:trPr>
        <w:tc>
          <w:tcPr>
            <w:tcW w:w="2338" w:type="dxa"/>
          </w:tcPr>
          <w:p w14:paraId="0CA8DA0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5DC42440" w14:textId="1E293565"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07FBE992" w14:paraId="64434B83" w14:textId="77777777" w:rsidTr="2A40C812">
        <w:trPr>
          <w:trHeight w:val="300"/>
        </w:trPr>
        <w:tc>
          <w:tcPr>
            <w:tcW w:w="2338" w:type="dxa"/>
          </w:tcPr>
          <w:p w14:paraId="2D27AA90" w14:textId="4BB7CEDF"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12" w:type="dxa"/>
          </w:tcPr>
          <w:p w14:paraId="0ADD295A" w14:textId="21DEFCDC"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5E0C4C6A" w14:textId="5384CBA7" w:rsidR="07FBE992" w:rsidRDefault="7F787DB4" w:rsidP="00A85E3D">
            <w:pPr>
              <w:pStyle w:val="ListParagraph"/>
              <w:numPr>
                <w:ilvl w:val="0"/>
                <w:numId w:val="8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 buttons should work properly.</w:t>
            </w:r>
          </w:p>
          <w:p w14:paraId="0A40E13F" w14:textId="049A941A"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1151A4E7" w14:textId="5DAAF8CD" w:rsidR="07FBE992" w:rsidRDefault="7F787DB4" w:rsidP="00A85E3D">
            <w:pPr>
              <w:pStyle w:val="ListParagraph"/>
              <w:numPr>
                <w:ilvl w:val="0"/>
                <w:numId w:val="8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If buttons are not working properly.</w:t>
            </w:r>
          </w:p>
        </w:tc>
      </w:tr>
    </w:tbl>
    <w:p w14:paraId="0E7DDBE9" w14:textId="6748DAA2" w:rsidR="07FBE992" w:rsidRDefault="07FBE992" w:rsidP="2A40C812">
      <w:pPr>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07FBE992" w14:paraId="3BB7210E" w14:textId="77777777" w:rsidTr="2A40C812">
        <w:trPr>
          <w:trHeight w:val="300"/>
        </w:trPr>
        <w:tc>
          <w:tcPr>
            <w:tcW w:w="2340" w:type="dxa"/>
          </w:tcPr>
          <w:p w14:paraId="5CA505D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3A709726" w14:textId="7C7A1B6D"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Employee Edit</w:t>
            </w:r>
          </w:p>
        </w:tc>
      </w:tr>
      <w:tr w:rsidR="07FBE992" w14:paraId="19D3045E" w14:textId="77777777" w:rsidTr="2A40C812">
        <w:trPr>
          <w:trHeight w:val="300"/>
        </w:trPr>
        <w:tc>
          <w:tcPr>
            <w:tcW w:w="2340" w:type="dxa"/>
          </w:tcPr>
          <w:p w14:paraId="53D6B952"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44908BC4" w14:textId="76AA8B83"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0DD0C67A" w:rsidRPr="2A40C812">
              <w:rPr>
                <w:rFonts w:eastAsia="Times New Roman" w:cs="Times New Roman"/>
                <w:color w:val="000000" w:themeColor="text1"/>
                <w:sz w:val="24"/>
                <w:szCs w:val="24"/>
              </w:rPr>
              <w:t>52</w:t>
            </w:r>
          </w:p>
        </w:tc>
      </w:tr>
      <w:tr w:rsidR="07FBE992" w14:paraId="21DA62C5" w14:textId="77777777" w:rsidTr="2A40C812">
        <w:trPr>
          <w:trHeight w:val="300"/>
        </w:trPr>
        <w:tc>
          <w:tcPr>
            <w:tcW w:w="2340" w:type="dxa"/>
          </w:tcPr>
          <w:p w14:paraId="76DE123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14975A9B" w14:textId="4C91254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aims to validate the functionality allowing an admin user to edit the information of an existing employee. It ensures that changes can be made accurately, and the system provides appropriate feedback upon successful update.</w:t>
            </w:r>
          </w:p>
        </w:tc>
      </w:tr>
      <w:tr w:rsidR="07FBE992" w14:paraId="2030BF1F" w14:textId="77777777" w:rsidTr="2A40C812">
        <w:trPr>
          <w:trHeight w:val="300"/>
        </w:trPr>
        <w:tc>
          <w:tcPr>
            <w:tcW w:w="2340" w:type="dxa"/>
          </w:tcPr>
          <w:p w14:paraId="6440C03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569427DF" w14:textId="29011C6C" w:rsidR="07FBE992" w:rsidRDefault="056DF771" w:rsidP="00A85E3D">
            <w:pPr>
              <w:pStyle w:val="ListParagraph"/>
              <w:numPr>
                <w:ilvl w:val="0"/>
                <w:numId w:val="1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tester is logged in as an admin user.</w:t>
            </w:r>
          </w:p>
          <w:p w14:paraId="0E4B31E7" w14:textId="01667856" w:rsidR="07FBE992" w:rsidRDefault="7F787DB4" w:rsidP="00A85E3D">
            <w:pPr>
              <w:pStyle w:val="ListParagraph"/>
              <w:numPr>
                <w:ilvl w:val="0"/>
                <w:numId w:val="1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Follow TC-</w:t>
            </w:r>
            <w:r w:rsidR="1C604D41" w:rsidRPr="2A40C812">
              <w:rPr>
                <w:rFonts w:eastAsia="Times New Roman" w:cs="Times New Roman"/>
                <w:color w:val="000000" w:themeColor="text1"/>
                <w:sz w:val="24"/>
                <w:szCs w:val="24"/>
              </w:rPr>
              <w:t>44</w:t>
            </w:r>
          </w:p>
        </w:tc>
      </w:tr>
      <w:tr w:rsidR="07FBE992" w14:paraId="1E191D94" w14:textId="77777777" w:rsidTr="2A40C812">
        <w:trPr>
          <w:trHeight w:val="300"/>
        </w:trPr>
        <w:tc>
          <w:tcPr>
            <w:tcW w:w="2340" w:type="dxa"/>
          </w:tcPr>
          <w:p w14:paraId="5E6340B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5F6C799B" w14:textId="210B6201" w:rsidR="07FBE992" w:rsidRDefault="056DF771" w:rsidP="00A85E3D">
            <w:pPr>
              <w:pStyle w:val="ListParagraph"/>
              <w:numPr>
                <w:ilvl w:val="0"/>
                <w:numId w:val="1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'Employee Management' button. </w:t>
            </w:r>
          </w:p>
          <w:p w14:paraId="21251B01" w14:textId="7DB1BCFF" w:rsidR="07FBE992" w:rsidRDefault="056DF771" w:rsidP="00A85E3D">
            <w:pPr>
              <w:pStyle w:val="ListParagraph"/>
              <w:numPr>
                <w:ilvl w:val="0"/>
                <w:numId w:val="1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Search for the employee to be edited. Click the 'Edit' button by clicking on the employee’s first name. (Jhon)</w:t>
            </w:r>
          </w:p>
          <w:p w14:paraId="72702B7C" w14:textId="64ED1572" w:rsidR="07FBE992" w:rsidRDefault="056DF771" w:rsidP="00A85E3D">
            <w:pPr>
              <w:pStyle w:val="ListParagraph"/>
              <w:numPr>
                <w:ilvl w:val="0"/>
                <w:numId w:val="1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Change the desired information (e.g., employee moved to new address.</w:t>
            </w:r>
          </w:p>
          <w:p w14:paraId="010AA76C" w14:textId="46AE2ACF" w:rsidR="07FBE992" w:rsidRDefault="056DF771" w:rsidP="00A85E3D">
            <w:pPr>
              <w:pStyle w:val="ListParagraph"/>
              <w:numPr>
                <w:ilvl w:val="0"/>
                <w:numId w:val="1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address field and edit new address (e.g., 11345 Casmere St, Detroit, MI 4822)</w:t>
            </w:r>
          </w:p>
          <w:p w14:paraId="3F43816B" w14:textId="466ECDB9" w:rsidR="07FBE992" w:rsidRDefault="056DF771" w:rsidP="00A85E3D">
            <w:pPr>
              <w:pStyle w:val="ListParagraph"/>
              <w:numPr>
                <w:ilvl w:val="0"/>
                <w:numId w:val="1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'Save' button. Observe the response from the system.</w:t>
            </w:r>
          </w:p>
        </w:tc>
      </w:tr>
      <w:tr w:rsidR="07FBE992" w14:paraId="04C765CF" w14:textId="77777777" w:rsidTr="2A40C812">
        <w:trPr>
          <w:trHeight w:val="300"/>
        </w:trPr>
        <w:tc>
          <w:tcPr>
            <w:tcW w:w="2340" w:type="dxa"/>
          </w:tcPr>
          <w:p w14:paraId="64E1439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20" w:type="dxa"/>
          </w:tcPr>
          <w:p w14:paraId="2733B66E" w14:textId="3A8409AE" w:rsidR="07FBE992" w:rsidRDefault="056DF771" w:rsidP="00A85E3D">
            <w:pPr>
              <w:pStyle w:val="ListParagraph"/>
              <w:numPr>
                <w:ilvl w:val="0"/>
                <w:numId w:val="1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system should allow the admin to search and select an employee for editing. </w:t>
            </w:r>
          </w:p>
          <w:p w14:paraId="43E09945" w14:textId="264B7C21" w:rsidR="07FBE992" w:rsidRDefault="056DF771" w:rsidP="00A85E3D">
            <w:pPr>
              <w:pStyle w:val="ListParagraph"/>
              <w:numPr>
                <w:ilvl w:val="0"/>
                <w:numId w:val="1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Editable fields should be accessible and allow for changes. </w:t>
            </w:r>
          </w:p>
          <w:p w14:paraId="6365AD03" w14:textId="6F51ECD0" w:rsidR="07FBE992" w:rsidRDefault="056DF771" w:rsidP="00A85E3D">
            <w:pPr>
              <w:pStyle w:val="ListParagraph"/>
              <w:numPr>
                <w:ilvl w:val="0"/>
                <w:numId w:val="1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Upon clicking 'Save', a popup should appear with the message, “Employee updated successfully,” and the system should remain on the same page. </w:t>
            </w:r>
          </w:p>
          <w:p w14:paraId="7A2C1A0F" w14:textId="44F0F9B4" w:rsidR="07FBE992" w:rsidRDefault="056DF771" w:rsidP="00A85E3D">
            <w:pPr>
              <w:pStyle w:val="ListParagraph"/>
              <w:numPr>
                <w:ilvl w:val="0"/>
                <w:numId w:val="1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system should accurately reflect the changes made in the </w:t>
            </w:r>
            <w:proofErr w:type="gramStart"/>
            <w:r w:rsidRPr="2A40C812">
              <w:rPr>
                <w:rFonts w:eastAsia="Times New Roman" w:cs="Times New Roman"/>
                <w:color w:val="000000" w:themeColor="text1"/>
                <w:sz w:val="24"/>
                <w:szCs w:val="24"/>
              </w:rPr>
              <w:t>employee's</w:t>
            </w:r>
            <w:proofErr w:type="gramEnd"/>
            <w:r w:rsidRPr="2A40C812">
              <w:rPr>
                <w:rFonts w:eastAsia="Times New Roman" w:cs="Times New Roman"/>
                <w:color w:val="000000" w:themeColor="text1"/>
                <w:sz w:val="24"/>
                <w:szCs w:val="24"/>
              </w:rPr>
              <w:t xml:space="preserve"> details. </w:t>
            </w:r>
          </w:p>
          <w:p w14:paraId="7809EBD0" w14:textId="4C912548" w:rsidR="07FBE992" w:rsidRDefault="056DF771" w:rsidP="00A85E3D">
            <w:pPr>
              <w:pStyle w:val="ListParagraph"/>
              <w:numPr>
                <w:ilvl w:val="0"/>
                <w:numId w:val="1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 case of invalid data entry, an appropriate error message should be displayed.</w:t>
            </w:r>
          </w:p>
        </w:tc>
      </w:tr>
      <w:tr w:rsidR="07FBE992" w14:paraId="5BA620C3" w14:textId="77777777" w:rsidTr="2A40C812">
        <w:trPr>
          <w:trHeight w:val="300"/>
        </w:trPr>
        <w:tc>
          <w:tcPr>
            <w:tcW w:w="2340" w:type="dxa"/>
          </w:tcPr>
          <w:p w14:paraId="5B495FC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20" w:type="dxa"/>
          </w:tcPr>
          <w:p w14:paraId="19AD0BDA" w14:textId="4CB32D00"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07FBE992" w14:paraId="762809E5" w14:textId="77777777" w:rsidTr="2A40C812">
        <w:trPr>
          <w:trHeight w:val="300"/>
        </w:trPr>
        <w:tc>
          <w:tcPr>
            <w:tcW w:w="2340" w:type="dxa"/>
          </w:tcPr>
          <w:p w14:paraId="669405EC" w14:textId="1B7937D2"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20" w:type="dxa"/>
          </w:tcPr>
          <w:p w14:paraId="4BE2EC7B" w14:textId="3A871696"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0E5D5891" w14:textId="68C3EB34" w:rsidR="07FBE992" w:rsidRDefault="056DF771" w:rsidP="00A85E3D">
            <w:pPr>
              <w:pStyle w:val="ListParagraph"/>
              <w:numPr>
                <w:ilvl w:val="0"/>
                <w:numId w:val="13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employee information is successfully updated with valid data, and the system shows a success message. </w:t>
            </w:r>
          </w:p>
          <w:p w14:paraId="026DC719" w14:textId="2E874E3B" w:rsidR="07FBE992" w:rsidRDefault="056DF771" w:rsidP="00A85E3D">
            <w:pPr>
              <w:pStyle w:val="ListParagraph"/>
              <w:numPr>
                <w:ilvl w:val="0"/>
                <w:numId w:val="13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In cases of invalid data entry, the system correctly displays an error message. </w:t>
            </w:r>
          </w:p>
          <w:p w14:paraId="0E2122A7" w14:textId="77F754AE"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55BC338E" w14:textId="41A3E337" w:rsidR="07FBE992" w:rsidRDefault="056DF771" w:rsidP="00A85E3D">
            <w:pPr>
              <w:pStyle w:val="ListParagraph"/>
              <w:numPr>
                <w:ilvl w:val="0"/>
                <w:numId w:val="12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system fails to update the employee information, does not show a success message, or does not correctly handle invalid data entries.</w:t>
            </w:r>
          </w:p>
        </w:tc>
      </w:tr>
    </w:tbl>
    <w:p w14:paraId="4226CB45" w14:textId="29168376" w:rsidR="07FBE992" w:rsidRDefault="07FBE992" w:rsidP="2A40C812">
      <w:pPr>
        <w:rPr>
          <w:rFonts w:eastAsia="Times New Roman" w:cs="Times New Roman"/>
          <w:b/>
          <w:bCs/>
          <w:color w:val="000000" w:themeColor="text1"/>
        </w:rPr>
      </w:pPr>
    </w:p>
    <w:p w14:paraId="0A153D51" w14:textId="07CA7F1C" w:rsidR="52A3231B" w:rsidRPr="00E35609" w:rsidRDefault="52A3231B" w:rsidP="2A40C812">
      <w:pPr>
        <w:pStyle w:val="Heading3"/>
        <w:rPr>
          <w:rFonts w:ascii="Times New Roman" w:eastAsia="Times New Roman" w:hAnsi="Times New Roman" w:cs="Times New Roman"/>
          <w:b/>
          <w:bCs/>
          <w:color w:val="auto"/>
        </w:rPr>
      </w:pPr>
      <w:bookmarkStart w:id="86" w:name="_Toc152077621"/>
      <w:r w:rsidRPr="2A40C812">
        <w:rPr>
          <w:rFonts w:ascii="Times New Roman" w:hAnsi="Times New Roman" w:cs="Times New Roman"/>
          <w:b/>
          <w:bCs/>
          <w:color w:val="auto"/>
        </w:rPr>
        <w:t>5.</w:t>
      </w:r>
      <w:r w:rsidR="284B3503" w:rsidRPr="2A40C812">
        <w:rPr>
          <w:rFonts w:ascii="Times New Roman" w:hAnsi="Times New Roman" w:cs="Times New Roman"/>
          <w:b/>
          <w:bCs/>
          <w:color w:val="auto"/>
        </w:rPr>
        <w:t>2</w:t>
      </w:r>
      <w:r w:rsidRPr="2A40C812">
        <w:rPr>
          <w:rFonts w:ascii="Times New Roman" w:hAnsi="Times New Roman" w:cs="Times New Roman"/>
          <w:b/>
          <w:bCs/>
          <w:color w:val="auto"/>
        </w:rPr>
        <w:t>.</w:t>
      </w:r>
      <w:r w:rsidR="1A61EBDA" w:rsidRPr="2A40C812">
        <w:rPr>
          <w:rFonts w:ascii="Times New Roman" w:hAnsi="Times New Roman" w:cs="Times New Roman"/>
          <w:b/>
          <w:bCs/>
          <w:color w:val="auto"/>
        </w:rPr>
        <w:t>6</w:t>
      </w:r>
      <w:r w:rsidRPr="2A40C812">
        <w:rPr>
          <w:rFonts w:ascii="Times New Roman" w:hAnsi="Times New Roman" w:cs="Times New Roman"/>
          <w:b/>
          <w:bCs/>
          <w:color w:val="auto"/>
        </w:rPr>
        <w:t xml:space="preserve"> Time Sheet Page Integration Test Cases</w:t>
      </w:r>
      <w:bookmarkEnd w:id="86"/>
    </w:p>
    <w:tbl>
      <w:tblPr>
        <w:tblStyle w:val="TableGrid"/>
        <w:tblW w:w="0" w:type="auto"/>
        <w:tblLook w:val="06A0" w:firstRow="1" w:lastRow="0" w:firstColumn="1" w:lastColumn="0" w:noHBand="1" w:noVBand="1"/>
      </w:tblPr>
      <w:tblGrid>
        <w:gridCol w:w="2338"/>
        <w:gridCol w:w="7012"/>
      </w:tblGrid>
      <w:tr w:rsidR="07FBE992" w14:paraId="10703F7E" w14:textId="77777777" w:rsidTr="2A40C812">
        <w:trPr>
          <w:trHeight w:val="300"/>
        </w:trPr>
        <w:tc>
          <w:tcPr>
            <w:tcW w:w="2340" w:type="dxa"/>
          </w:tcPr>
          <w:p w14:paraId="40DCEB7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2594DA49" w14:textId="2FD8747D"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Add Time Clock in</w:t>
            </w:r>
          </w:p>
        </w:tc>
      </w:tr>
      <w:tr w:rsidR="07FBE992" w14:paraId="502E905B" w14:textId="77777777" w:rsidTr="2A40C812">
        <w:trPr>
          <w:trHeight w:val="300"/>
        </w:trPr>
        <w:tc>
          <w:tcPr>
            <w:tcW w:w="2340" w:type="dxa"/>
          </w:tcPr>
          <w:p w14:paraId="23AFB58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63C8682B" w14:textId="12BD5F36"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519A39FE" w:rsidRPr="2A40C812">
              <w:rPr>
                <w:rFonts w:eastAsia="Times New Roman" w:cs="Times New Roman"/>
                <w:color w:val="000000" w:themeColor="text1"/>
                <w:sz w:val="24"/>
                <w:szCs w:val="24"/>
              </w:rPr>
              <w:t>5</w:t>
            </w:r>
            <w:r w:rsidR="65199A85" w:rsidRPr="2A40C812">
              <w:rPr>
                <w:rFonts w:eastAsia="Times New Roman" w:cs="Times New Roman"/>
                <w:color w:val="000000" w:themeColor="text1"/>
                <w:sz w:val="24"/>
                <w:szCs w:val="24"/>
              </w:rPr>
              <w:t>3</w:t>
            </w:r>
          </w:p>
        </w:tc>
      </w:tr>
      <w:tr w:rsidR="07FBE992" w14:paraId="1E3D5966" w14:textId="77777777" w:rsidTr="2A40C812">
        <w:trPr>
          <w:trHeight w:val="300"/>
        </w:trPr>
        <w:tc>
          <w:tcPr>
            <w:tcW w:w="2340" w:type="dxa"/>
          </w:tcPr>
          <w:p w14:paraId="138A031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5C738379" w14:textId="483E1A9A"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verifies that an administrator can successfully add a time clock entry for an employee in the system to clock in</w:t>
            </w:r>
          </w:p>
        </w:tc>
      </w:tr>
      <w:tr w:rsidR="07FBE992" w14:paraId="1C8F2C3C" w14:textId="77777777" w:rsidTr="2A40C812">
        <w:trPr>
          <w:trHeight w:val="300"/>
        </w:trPr>
        <w:tc>
          <w:tcPr>
            <w:tcW w:w="2340" w:type="dxa"/>
          </w:tcPr>
          <w:p w14:paraId="3D07962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765DA583" w14:textId="0BFB825A" w:rsidR="07FBE992" w:rsidRDefault="7F787DB4" w:rsidP="00A85E3D">
            <w:pPr>
              <w:pStyle w:val="ListParagraph"/>
              <w:numPr>
                <w:ilvl w:val="0"/>
                <w:numId w:val="17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user is logged in as an admin, owner, or manager. </w:t>
            </w:r>
          </w:p>
          <w:p w14:paraId="55BAD1A2" w14:textId="33EDC416" w:rsidR="07FBE992" w:rsidRDefault="7F787DB4" w:rsidP="00A85E3D">
            <w:pPr>
              <w:pStyle w:val="ListParagraph"/>
              <w:numPr>
                <w:ilvl w:val="0"/>
                <w:numId w:val="17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administrator has access to the employee time clock management section. </w:t>
            </w:r>
          </w:p>
          <w:p w14:paraId="6C909C69" w14:textId="08496B79" w:rsidR="07FBE992" w:rsidRDefault="7F787DB4" w:rsidP="00A85E3D">
            <w:pPr>
              <w:pStyle w:val="ListParagraph"/>
              <w:numPr>
                <w:ilvl w:val="0"/>
                <w:numId w:val="17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employee for whom the time clock entry is to be added exists in the system.</w:t>
            </w:r>
          </w:p>
        </w:tc>
      </w:tr>
      <w:tr w:rsidR="07FBE992" w14:paraId="60AB77C8" w14:textId="77777777" w:rsidTr="2A40C812">
        <w:trPr>
          <w:trHeight w:val="300"/>
        </w:trPr>
        <w:tc>
          <w:tcPr>
            <w:tcW w:w="2340" w:type="dxa"/>
          </w:tcPr>
          <w:p w14:paraId="73FF40F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Steps</w:t>
            </w:r>
          </w:p>
        </w:tc>
        <w:tc>
          <w:tcPr>
            <w:tcW w:w="7020" w:type="dxa"/>
          </w:tcPr>
          <w:p w14:paraId="71851D7E" w14:textId="117C851C" w:rsidR="07FBE992" w:rsidRDefault="056DF771" w:rsidP="00A85E3D">
            <w:pPr>
              <w:pStyle w:val="ListParagraph"/>
              <w:numPr>
                <w:ilvl w:val="0"/>
                <w:numId w:val="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Navigate to the employee time clock management section. </w:t>
            </w:r>
          </w:p>
          <w:p w14:paraId="1778DAC2" w14:textId="17B52821" w:rsidR="07FBE992" w:rsidRDefault="056DF771" w:rsidP="00A85E3D">
            <w:pPr>
              <w:pStyle w:val="ListParagraph"/>
              <w:numPr>
                <w:ilvl w:val="0"/>
                <w:numId w:val="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Select the employee for whom the time clock entry is to be added to clock in</w:t>
            </w:r>
          </w:p>
          <w:p w14:paraId="1F5E4ED4" w14:textId="02FDBEC4" w:rsidR="07FBE992" w:rsidRDefault="056DF771" w:rsidP="00A85E3D">
            <w:pPr>
              <w:pStyle w:val="ListParagraph"/>
              <w:numPr>
                <w:ilvl w:val="0"/>
                <w:numId w:val="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'Clock In' button. </w:t>
            </w:r>
          </w:p>
          <w:p w14:paraId="1CB18ED6" w14:textId="0134A9E8" w:rsidR="07FBE992" w:rsidRDefault="7F787DB4" w:rsidP="00A85E3D">
            <w:pPr>
              <w:pStyle w:val="ListParagraph"/>
              <w:numPr>
                <w:ilvl w:val="0"/>
                <w:numId w:val="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Observe the response.</w:t>
            </w:r>
          </w:p>
        </w:tc>
      </w:tr>
      <w:tr w:rsidR="07FBE992" w14:paraId="316452CC" w14:textId="77777777" w:rsidTr="2A40C812">
        <w:trPr>
          <w:trHeight w:val="300"/>
        </w:trPr>
        <w:tc>
          <w:tcPr>
            <w:tcW w:w="2340" w:type="dxa"/>
          </w:tcPr>
          <w:p w14:paraId="7D5BA26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20" w:type="dxa"/>
          </w:tcPr>
          <w:p w14:paraId="18AD3C63" w14:textId="3F06FEA0" w:rsidR="07FBE992" w:rsidRDefault="7F787DB4"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After clicking 'Clock In', the user should see a pop-up message indicating a successful clock-in.</w:t>
            </w:r>
          </w:p>
        </w:tc>
      </w:tr>
      <w:tr w:rsidR="07FBE992" w14:paraId="322BEC53" w14:textId="77777777" w:rsidTr="2A40C812">
        <w:trPr>
          <w:trHeight w:val="300"/>
        </w:trPr>
        <w:tc>
          <w:tcPr>
            <w:tcW w:w="2340" w:type="dxa"/>
          </w:tcPr>
          <w:p w14:paraId="6FE1AF4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20" w:type="dxa"/>
          </w:tcPr>
          <w:p w14:paraId="2C9D19B3" w14:textId="5B66F14B"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07FBE992" w14:paraId="599D0F14" w14:textId="77777777" w:rsidTr="2A40C812">
        <w:trPr>
          <w:trHeight w:val="300"/>
        </w:trPr>
        <w:tc>
          <w:tcPr>
            <w:tcW w:w="2340" w:type="dxa"/>
          </w:tcPr>
          <w:p w14:paraId="627442B7" w14:textId="2CA1010D"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20" w:type="dxa"/>
          </w:tcPr>
          <w:p w14:paraId="658E7FFB" w14:textId="0B0D1FF5" w:rsidR="07FBE992" w:rsidRDefault="056DF771" w:rsidP="07FBE992">
            <w:pPr>
              <w:spacing w:line="360" w:lineRule="auto"/>
              <w:rPr>
                <w:rFonts w:eastAsia="Times New Roman" w:cs="Times New Roman"/>
                <w:sz w:val="24"/>
                <w:szCs w:val="24"/>
              </w:rPr>
            </w:pPr>
            <w:r w:rsidRPr="2A40C812">
              <w:rPr>
                <w:rFonts w:eastAsia="Times New Roman" w:cs="Times New Roman"/>
                <w:color w:val="000000" w:themeColor="text1"/>
                <w:sz w:val="24"/>
                <w:szCs w:val="24"/>
              </w:rPr>
              <w:t>Clock in time and date to be filled after test execution.</w:t>
            </w:r>
          </w:p>
        </w:tc>
      </w:tr>
    </w:tbl>
    <w:p w14:paraId="4049F1B3" w14:textId="77BC2559" w:rsidR="07FBE992" w:rsidRDefault="07FBE992" w:rsidP="2A40C812">
      <w:pPr>
        <w:rPr>
          <w:rFonts w:eastAsia="Times New Roman" w:cs="Times New Roman"/>
          <w:b/>
          <w:bCs/>
          <w:color w:val="000000" w:themeColor="text1"/>
        </w:rPr>
      </w:pPr>
    </w:p>
    <w:tbl>
      <w:tblPr>
        <w:tblStyle w:val="TableGrid"/>
        <w:tblW w:w="0" w:type="auto"/>
        <w:tblLook w:val="06A0" w:firstRow="1" w:lastRow="0" w:firstColumn="1" w:lastColumn="0" w:noHBand="1" w:noVBand="1"/>
      </w:tblPr>
      <w:tblGrid>
        <w:gridCol w:w="2338"/>
        <w:gridCol w:w="7012"/>
      </w:tblGrid>
      <w:tr w:rsidR="07FBE992" w14:paraId="38D41451" w14:textId="77777777" w:rsidTr="2A40C812">
        <w:trPr>
          <w:trHeight w:val="300"/>
        </w:trPr>
        <w:tc>
          <w:tcPr>
            <w:tcW w:w="2338" w:type="dxa"/>
          </w:tcPr>
          <w:p w14:paraId="1AD2562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2" w:type="dxa"/>
          </w:tcPr>
          <w:p w14:paraId="021FD23B" w14:textId="25F9701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Add Time Clock Out</w:t>
            </w:r>
          </w:p>
        </w:tc>
      </w:tr>
      <w:tr w:rsidR="07FBE992" w14:paraId="3B09C30F" w14:textId="77777777" w:rsidTr="2A40C812">
        <w:trPr>
          <w:trHeight w:val="300"/>
        </w:trPr>
        <w:tc>
          <w:tcPr>
            <w:tcW w:w="2338" w:type="dxa"/>
          </w:tcPr>
          <w:p w14:paraId="4DFC1712"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152C5D02" w14:textId="4D9AA2C6"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6677A95E" w:rsidRPr="2A40C812">
              <w:rPr>
                <w:rFonts w:eastAsia="Times New Roman" w:cs="Times New Roman"/>
                <w:color w:val="000000" w:themeColor="text1"/>
                <w:sz w:val="24"/>
                <w:szCs w:val="24"/>
              </w:rPr>
              <w:t>54</w:t>
            </w:r>
          </w:p>
        </w:tc>
      </w:tr>
      <w:tr w:rsidR="07FBE992" w14:paraId="181E2A39" w14:textId="77777777" w:rsidTr="2A40C812">
        <w:trPr>
          <w:trHeight w:val="300"/>
        </w:trPr>
        <w:tc>
          <w:tcPr>
            <w:tcW w:w="2338" w:type="dxa"/>
          </w:tcPr>
          <w:p w14:paraId="5073CCC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3F9F24E8" w14:textId="78B9ADFE"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verifies that an administrator can successfully add a time clock entry for an employee in the system to clock out.</w:t>
            </w:r>
          </w:p>
        </w:tc>
      </w:tr>
      <w:tr w:rsidR="07FBE992" w14:paraId="6A7129E0" w14:textId="77777777" w:rsidTr="2A40C812">
        <w:trPr>
          <w:trHeight w:val="300"/>
        </w:trPr>
        <w:tc>
          <w:tcPr>
            <w:tcW w:w="2338" w:type="dxa"/>
          </w:tcPr>
          <w:p w14:paraId="59B08CF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73ACA3A3" w14:textId="4486F007" w:rsidR="07FBE992" w:rsidRDefault="7F787DB4" w:rsidP="00A85E3D">
            <w:pPr>
              <w:pStyle w:val="ListParagraph"/>
              <w:numPr>
                <w:ilvl w:val="0"/>
                <w:numId w:val="18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user is logged in as an admin, owner, or manager. </w:t>
            </w:r>
          </w:p>
          <w:p w14:paraId="60D9E9D2" w14:textId="33EDC416" w:rsidR="07FBE992" w:rsidRDefault="7F787DB4" w:rsidP="00A85E3D">
            <w:pPr>
              <w:pStyle w:val="ListParagraph"/>
              <w:numPr>
                <w:ilvl w:val="0"/>
                <w:numId w:val="18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administrator has access to the employee time clock management section. </w:t>
            </w:r>
          </w:p>
          <w:p w14:paraId="7325EF84" w14:textId="08496B79" w:rsidR="07FBE992" w:rsidRDefault="7F787DB4" w:rsidP="00A85E3D">
            <w:pPr>
              <w:pStyle w:val="ListParagraph"/>
              <w:numPr>
                <w:ilvl w:val="0"/>
                <w:numId w:val="18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employee for whom the time clock entry is to be added exists in the system.</w:t>
            </w:r>
          </w:p>
        </w:tc>
      </w:tr>
      <w:tr w:rsidR="07FBE992" w14:paraId="54914F39" w14:textId="77777777" w:rsidTr="2A40C812">
        <w:trPr>
          <w:trHeight w:val="300"/>
        </w:trPr>
        <w:tc>
          <w:tcPr>
            <w:tcW w:w="2338" w:type="dxa"/>
          </w:tcPr>
          <w:p w14:paraId="0AF1E6B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293FEA43" w14:textId="27C753FB" w:rsidR="07FBE992" w:rsidRDefault="056DF771" w:rsidP="00A85E3D">
            <w:pPr>
              <w:pStyle w:val="ListParagraph"/>
              <w:numPr>
                <w:ilvl w:val="0"/>
                <w:numId w:val="18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Navigate to the employee management section. </w:t>
            </w:r>
          </w:p>
          <w:p w14:paraId="51816639" w14:textId="15D29A3E" w:rsidR="07FBE992" w:rsidRDefault="056DF771" w:rsidP="00A85E3D">
            <w:pPr>
              <w:pStyle w:val="ListParagraph"/>
              <w:numPr>
                <w:ilvl w:val="0"/>
                <w:numId w:val="18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Select the employee for whom the time clock entry is to be added to clock </w:t>
            </w:r>
            <w:proofErr w:type="gramStart"/>
            <w:r w:rsidRPr="2A40C812">
              <w:rPr>
                <w:rFonts w:eastAsia="Times New Roman" w:cs="Times New Roman"/>
                <w:color w:val="000000" w:themeColor="text1"/>
                <w:sz w:val="24"/>
                <w:szCs w:val="24"/>
              </w:rPr>
              <w:t>out</w:t>
            </w:r>
            <w:proofErr w:type="gramEnd"/>
          </w:p>
          <w:p w14:paraId="240B8FD6" w14:textId="65639ED5" w:rsidR="07FBE992" w:rsidRDefault="056DF771" w:rsidP="00A85E3D">
            <w:pPr>
              <w:pStyle w:val="ListParagraph"/>
              <w:numPr>
                <w:ilvl w:val="0"/>
                <w:numId w:val="18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'Clock out' button. </w:t>
            </w:r>
          </w:p>
          <w:p w14:paraId="2F262108" w14:textId="1AB22BA5" w:rsidR="07FBE992" w:rsidRDefault="7F787DB4" w:rsidP="00A85E3D">
            <w:pPr>
              <w:pStyle w:val="ListParagraph"/>
              <w:numPr>
                <w:ilvl w:val="0"/>
                <w:numId w:val="18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Observe the response.</w:t>
            </w:r>
          </w:p>
        </w:tc>
      </w:tr>
      <w:tr w:rsidR="07FBE992" w14:paraId="579E10F7" w14:textId="77777777" w:rsidTr="2A40C812">
        <w:trPr>
          <w:trHeight w:val="300"/>
        </w:trPr>
        <w:tc>
          <w:tcPr>
            <w:tcW w:w="2338" w:type="dxa"/>
          </w:tcPr>
          <w:p w14:paraId="0A337E94"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794C29FE" w14:textId="51028097"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After clicking 'Clock Out', the user should see a pop-up message indicating a successful clock-out.</w:t>
            </w:r>
          </w:p>
          <w:p w14:paraId="14EBC88D" w14:textId="129AB8F2" w:rsidR="07FBE992" w:rsidRDefault="07FBE992" w:rsidP="07FBE992">
            <w:pPr>
              <w:spacing w:line="360" w:lineRule="auto"/>
              <w:rPr>
                <w:rFonts w:eastAsia="Times New Roman" w:cs="Times New Roman"/>
                <w:color w:val="000000" w:themeColor="text1"/>
                <w:sz w:val="24"/>
                <w:szCs w:val="24"/>
              </w:rPr>
            </w:pPr>
          </w:p>
        </w:tc>
      </w:tr>
      <w:tr w:rsidR="07FBE992" w14:paraId="541BACA0" w14:textId="77777777" w:rsidTr="2A40C812">
        <w:trPr>
          <w:trHeight w:val="300"/>
        </w:trPr>
        <w:tc>
          <w:tcPr>
            <w:tcW w:w="2338" w:type="dxa"/>
          </w:tcPr>
          <w:p w14:paraId="3F9CE4C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0B15BB3A" w14:textId="5B66F14B"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07FBE992" w14:paraId="3C45D4DA" w14:textId="77777777" w:rsidTr="2A40C812">
        <w:trPr>
          <w:trHeight w:val="300"/>
        </w:trPr>
        <w:tc>
          <w:tcPr>
            <w:tcW w:w="2338" w:type="dxa"/>
          </w:tcPr>
          <w:p w14:paraId="55F19909" w14:textId="060EACBC"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12" w:type="dxa"/>
          </w:tcPr>
          <w:p w14:paraId="4EB54B36" w14:textId="5EDFED0A" w:rsidR="07FBE992" w:rsidRDefault="056DF771" w:rsidP="07FBE992">
            <w:pPr>
              <w:spacing w:line="360" w:lineRule="auto"/>
              <w:rPr>
                <w:rFonts w:eastAsia="Times New Roman" w:cs="Times New Roman"/>
                <w:sz w:val="24"/>
                <w:szCs w:val="24"/>
              </w:rPr>
            </w:pPr>
            <w:r w:rsidRPr="2A40C812">
              <w:rPr>
                <w:rFonts w:eastAsia="Times New Roman" w:cs="Times New Roman"/>
                <w:color w:val="000000" w:themeColor="text1"/>
                <w:sz w:val="24"/>
                <w:szCs w:val="24"/>
              </w:rPr>
              <w:t>Clock out time and date to be filled after test execution.</w:t>
            </w:r>
          </w:p>
        </w:tc>
      </w:tr>
    </w:tbl>
    <w:p w14:paraId="1CB3318A" w14:textId="4AC65163" w:rsidR="07FBE992" w:rsidRDefault="07FBE992" w:rsidP="2A40C812">
      <w:pPr>
        <w:rPr>
          <w:rFonts w:eastAsia="Times New Roman" w:cs="Times New Roman"/>
          <w:b/>
          <w:bCs/>
          <w:color w:val="000000" w:themeColor="text1"/>
        </w:rPr>
      </w:pPr>
    </w:p>
    <w:p w14:paraId="419FFB4A" w14:textId="2674B2DB" w:rsidR="0B9C2B5F" w:rsidRDefault="0B9C2B5F" w:rsidP="2A40C812">
      <w:pPr>
        <w:pStyle w:val="Heading3"/>
        <w:keepNext w:val="0"/>
        <w:keepLines w:val="0"/>
        <w:rPr>
          <w:rFonts w:ascii="Times New Roman" w:eastAsia="Times New Roman" w:hAnsi="Times New Roman" w:cs="Times New Roman"/>
          <w:b/>
          <w:bCs/>
          <w:color w:val="auto"/>
        </w:rPr>
      </w:pPr>
      <w:bookmarkStart w:id="87" w:name="_Toc152077622"/>
      <w:r w:rsidRPr="2A40C812">
        <w:rPr>
          <w:rFonts w:ascii="Times New Roman" w:hAnsi="Times New Roman" w:cs="Times New Roman"/>
          <w:b/>
          <w:bCs/>
          <w:color w:val="auto"/>
        </w:rPr>
        <w:t>5.</w:t>
      </w:r>
      <w:r w:rsidR="6E3BA42B" w:rsidRPr="2A40C812">
        <w:rPr>
          <w:rFonts w:ascii="Times New Roman" w:hAnsi="Times New Roman" w:cs="Times New Roman"/>
          <w:b/>
          <w:bCs/>
          <w:color w:val="auto"/>
        </w:rPr>
        <w:t>2</w:t>
      </w:r>
      <w:r w:rsidRPr="2A40C812">
        <w:rPr>
          <w:rFonts w:ascii="Times New Roman" w:hAnsi="Times New Roman" w:cs="Times New Roman"/>
          <w:b/>
          <w:bCs/>
          <w:color w:val="auto"/>
        </w:rPr>
        <w:t>.</w:t>
      </w:r>
      <w:r w:rsidR="317B4EB4" w:rsidRPr="2A40C812">
        <w:rPr>
          <w:rFonts w:ascii="Times New Roman" w:hAnsi="Times New Roman" w:cs="Times New Roman"/>
          <w:b/>
          <w:bCs/>
          <w:color w:val="auto"/>
        </w:rPr>
        <w:t>7</w:t>
      </w:r>
      <w:r w:rsidRPr="2A40C812">
        <w:rPr>
          <w:rFonts w:ascii="Times New Roman" w:hAnsi="Times New Roman" w:cs="Times New Roman"/>
          <w:b/>
          <w:bCs/>
          <w:color w:val="auto"/>
        </w:rPr>
        <w:t xml:space="preserve"> Order Track Page Integration Test Case</w:t>
      </w:r>
      <w:bookmarkEnd w:id="87"/>
    </w:p>
    <w:tbl>
      <w:tblPr>
        <w:tblStyle w:val="TableGrid"/>
        <w:tblW w:w="0" w:type="auto"/>
        <w:tblLook w:val="06A0" w:firstRow="1" w:lastRow="0" w:firstColumn="1" w:lastColumn="0" w:noHBand="1" w:noVBand="1"/>
      </w:tblPr>
      <w:tblGrid>
        <w:gridCol w:w="2339"/>
        <w:gridCol w:w="7011"/>
      </w:tblGrid>
      <w:tr w:rsidR="07FBE992" w14:paraId="524CAF80" w14:textId="77777777" w:rsidTr="2A40C812">
        <w:trPr>
          <w:trHeight w:val="300"/>
        </w:trPr>
        <w:tc>
          <w:tcPr>
            <w:tcW w:w="2339" w:type="dxa"/>
          </w:tcPr>
          <w:p w14:paraId="1D214D3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Case Name</w:t>
            </w:r>
          </w:p>
        </w:tc>
        <w:tc>
          <w:tcPr>
            <w:tcW w:w="7011" w:type="dxa"/>
          </w:tcPr>
          <w:p w14:paraId="20BAC51C" w14:textId="56BC83D9"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Order Track</w:t>
            </w:r>
          </w:p>
        </w:tc>
      </w:tr>
      <w:tr w:rsidR="07FBE992" w14:paraId="35D84FA6" w14:textId="77777777" w:rsidTr="2A40C812">
        <w:trPr>
          <w:trHeight w:val="300"/>
        </w:trPr>
        <w:tc>
          <w:tcPr>
            <w:tcW w:w="2339" w:type="dxa"/>
          </w:tcPr>
          <w:p w14:paraId="6057713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0D60A4DA" w14:textId="348E2F61"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01A657D2" w:rsidRPr="2A40C812">
              <w:rPr>
                <w:rFonts w:eastAsia="Times New Roman" w:cs="Times New Roman"/>
                <w:color w:val="000000" w:themeColor="text1"/>
                <w:sz w:val="24"/>
                <w:szCs w:val="24"/>
              </w:rPr>
              <w:t>5</w:t>
            </w:r>
            <w:r w:rsidR="09F33128" w:rsidRPr="2A40C812">
              <w:rPr>
                <w:rFonts w:eastAsia="Times New Roman" w:cs="Times New Roman"/>
                <w:color w:val="000000" w:themeColor="text1"/>
                <w:sz w:val="24"/>
                <w:szCs w:val="24"/>
              </w:rPr>
              <w:t>5</w:t>
            </w:r>
          </w:p>
        </w:tc>
      </w:tr>
      <w:tr w:rsidR="07FBE992" w14:paraId="53B722ED" w14:textId="77777777" w:rsidTr="2A40C812">
        <w:trPr>
          <w:trHeight w:val="300"/>
        </w:trPr>
        <w:tc>
          <w:tcPr>
            <w:tcW w:w="2339" w:type="dxa"/>
          </w:tcPr>
          <w:p w14:paraId="53088FA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36339641" w14:textId="764558C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This test case ensures that an admin can successfully track orders as a table format from the database after cart checkout from stripe payment gateway.</w:t>
            </w:r>
          </w:p>
        </w:tc>
      </w:tr>
      <w:tr w:rsidR="07FBE992" w14:paraId="4207182D" w14:textId="77777777" w:rsidTr="2A40C812">
        <w:trPr>
          <w:trHeight w:val="300"/>
        </w:trPr>
        <w:tc>
          <w:tcPr>
            <w:tcW w:w="2339" w:type="dxa"/>
          </w:tcPr>
          <w:p w14:paraId="686C55B3"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711B0E93" w14:textId="15B735A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user is logged in as an admin.</w:t>
            </w:r>
          </w:p>
          <w:p w14:paraId="083B4136" w14:textId="12C2952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Database is available.</w:t>
            </w:r>
          </w:p>
        </w:tc>
      </w:tr>
      <w:tr w:rsidR="07FBE992" w14:paraId="44E0CB36" w14:textId="77777777" w:rsidTr="2A40C812">
        <w:trPr>
          <w:trHeight w:val="300"/>
        </w:trPr>
        <w:tc>
          <w:tcPr>
            <w:tcW w:w="2339" w:type="dxa"/>
          </w:tcPr>
          <w:p w14:paraId="6B9B7A9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24B8BE39" w14:textId="05BEC726" w:rsidR="07FBE992" w:rsidRDefault="056DF771" w:rsidP="00A85E3D">
            <w:pPr>
              <w:pStyle w:val="ListParagraph"/>
              <w:numPr>
                <w:ilvl w:val="0"/>
                <w:numId w:val="17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Order Track page. </w:t>
            </w:r>
          </w:p>
          <w:p w14:paraId="3E8B1078" w14:textId="245CBC12" w:rsidR="07FBE992" w:rsidRDefault="056DF771" w:rsidP="00A85E3D">
            <w:pPr>
              <w:pStyle w:val="ListParagraph"/>
              <w:numPr>
                <w:ilvl w:val="0"/>
                <w:numId w:val="17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Observe the interface for the orders history table. </w:t>
            </w:r>
          </w:p>
          <w:p w14:paraId="4DCAC629" w14:textId="28B397B0" w:rsidR="07FBE992" w:rsidRDefault="056DF771" w:rsidP="00A85E3D">
            <w:pPr>
              <w:pStyle w:val="ListParagraph"/>
              <w:numPr>
                <w:ilvl w:val="0"/>
                <w:numId w:val="17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Verify the accuracy and completeness of the order history displayed.</w:t>
            </w:r>
          </w:p>
          <w:p w14:paraId="66F04B5D" w14:textId="41A6798F" w:rsidR="07FBE992" w:rsidRDefault="056DF771" w:rsidP="00A85E3D">
            <w:pPr>
              <w:pStyle w:val="ListParagraph"/>
              <w:numPr>
                <w:ilvl w:val="0"/>
                <w:numId w:val="17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Search order using email (e.g., hj1338@wayne.edu).</w:t>
            </w:r>
          </w:p>
          <w:p w14:paraId="5DF01B0A" w14:textId="4B7D7F7C" w:rsidR="07FBE992" w:rsidRDefault="056DF771" w:rsidP="00A85E3D">
            <w:pPr>
              <w:pStyle w:val="ListParagraph"/>
              <w:numPr>
                <w:ilvl w:val="0"/>
                <w:numId w:val="17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Apply filter according to the pickup and delivery method.</w:t>
            </w:r>
          </w:p>
        </w:tc>
      </w:tr>
      <w:tr w:rsidR="07FBE992" w14:paraId="4C7DD12E" w14:textId="77777777" w:rsidTr="2A40C812">
        <w:trPr>
          <w:trHeight w:val="300"/>
        </w:trPr>
        <w:tc>
          <w:tcPr>
            <w:tcW w:w="2339" w:type="dxa"/>
          </w:tcPr>
          <w:p w14:paraId="55E1907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4676DBAC" w14:textId="2AE82835" w:rsidR="07FBE992" w:rsidRDefault="056DF771" w:rsidP="00A85E3D">
            <w:pPr>
              <w:pStyle w:val="ListParagraph"/>
              <w:numPr>
                <w:ilvl w:val="0"/>
                <w:numId w:val="17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user should successfully navigate to the Order Track section, where the order history table is displayed. </w:t>
            </w:r>
          </w:p>
          <w:p w14:paraId="64ACB114" w14:textId="586B6F5C" w:rsidR="07FBE992" w:rsidRDefault="056DF771" w:rsidP="00A85E3D">
            <w:pPr>
              <w:pStyle w:val="ListParagraph"/>
              <w:numPr>
                <w:ilvl w:val="0"/>
                <w:numId w:val="17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order history table should be user-friendly and display all necessary information, including email, order type, items, total price, date, and time. </w:t>
            </w:r>
          </w:p>
          <w:p w14:paraId="74284BB2" w14:textId="7D20AE33" w:rsidR="07FBE992" w:rsidRDefault="056DF771" w:rsidP="00A85E3D">
            <w:pPr>
              <w:pStyle w:val="ListParagraph"/>
              <w:numPr>
                <w:ilvl w:val="0"/>
                <w:numId w:val="17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After searching by email, orders associated with hj338@wayne.edu should appear. </w:t>
            </w:r>
          </w:p>
          <w:p w14:paraId="23AA52C1" w14:textId="0E4C0696" w:rsidR="07FBE992" w:rsidRDefault="056DF771" w:rsidP="00A85E3D">
            <w:pPr>
              <w:pStyle w:val="ListParagraph"/>
              <w:numPr>
                <w:ilvl w:val="0"/>
                <w:numId w:val="17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When filtering by Pick Up or Delivery, only orders corresponding to the selected type (either Pick Up or Delivery) should appear."</w:t>
            </w:r>
          </w:p>
        </w:tc>
      </w:tr>
      <w:tr w:rsidR="07FBE992" w14:paraId="312A7725" w14:textId="77777777" w:rsidTr="2A40C812">
        <w:trPr>
          <w:trHeight w:val="300"/>
        </w:trPr>
        <w:tc>
          <w:tcPr>
            <w:tcW w:w="2339" w:type="dxa"/>
          </w:tcPr>
          <w:p w14:paraId="41D3CE2C"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2753764A" w14:textId="052A4FE6"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07FBE992" w14:paraId="4030D42E" w14:textId="77777777" w:rsidTr="2A40C812">
        <w:trPr>
          <w:trHeight w:val="300"/>
        </w:trPr>
        <w:tc>
          <w:tcPr>
            <w:tcW w:w="2339" w:type="dxa"/>
          </w:tcPr>
          <w:p w14:paraId="1A0974EE" w14:textId="21F2E84B"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tc>
        <w:tc>
          <w:tcPr>
            <w:tcW w:w="7011" w:type="dxa"/>
          </w:tcPr>
          <w:p w14:paraId="6A608367" w14:textId="3E2B7FAA"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09484304" w14:textId="6B56C672" w:rsidR="07FBE992" w:rsidRDefault="056DF771" w:rsidP="00A85E3D">
            <w:pPr>
              <w:pStyle w:val="ListParagraph"/>
              <w:numPr>
                <w:ilvl w:val="0"/>
                <w:numId w:val="12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user successfully navigates to the Order Track section and the order history table is displayed. </w:t>
            </w:r>
          </w:p>
          <w:p w14:paraId="0407092A" w14:textId="26D683E8" w:rsidR="07FBE992" w:rsidRDefault="056DF771" w:rsidP="00A85E3D">
            <w:pPr>
              <w:pStyle w:val="ListParagraph"/>
              <w:numPr>
                <w:ilvl w:val="0"/>
                <w:numId w:val="12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order history table is user-friendly and displays all necessary information including email, order type, items, total price, date, and time. </w:t>
            </w:r>
          </w:p>
          <w:p w14:paraId="4603B0BA" w14:textId="781DC86B" w:rsidR="07FBE992" w:rsidRDefault="056DF771" w:rsidP="00A85E3D">
            <w:pPr>
              <w:pStyle w:val="ListParagraph"/>
              <w:numPr>
                <w:ilvl w:val="0"/>
                <w:numId w:val="12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 xml:space="preserve">When a search is conducted using an email (e.g., </w:t>
            </w:r>
            <w:hyperlink r:id="rId18">
              <w:r w:rsidRPr="2A40C812">
                <w:rPr>
                  <w:rStyle w:val="Hyperlink"/>
                  <w:rFonts w:eastAsia="Times New Roman" w:cs="Times New Roman"/>
                  <w:sz w:val="24"/>
                  <w:szCs w:val="24"/>
                </w:rPr>
                <w:t>hj338@wayne.edu</w:t>
              </w:r>
            </w:hyperlink>
            <w:r w:rsidRPr="2A40C812">
              <w:rPr>
                <w:rFonts w:eastAsia="Times New Roman" w:cs="Times New Roman"/>
                <w:color w:val="000000" w:themeColor="text1"/>
                <w:sz w:val="24"/>
                <w:szCs w:val="24"/>
              </w:rPr>
              <w:t xml:space="preserve">), the system correctly displays orders associated with that email. </w:t>
            </w:r>
          </w:p>
          <w:p w14:paraId="2CB0F2C0" w14:textId="0F019BA4" w:rsidR="07FBE992" w:rsidRDefault="056DF771" w:rsidP="00A85E3D">
            <w:pPr>
              <w:pStyle w:val="ListParagraph"/>
              <w:numPr>
                <w:ilvl w:val="0"/>
                <w:numId w:val="12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When applying the filter for Pick Up or Delivery, the system accurately displays only the orders that correspond to the selected type (either Pick Up or Delivery). </w:t>
            </w:r>
          </w:p>
          <w:p w14:paraId="792A6BB0" w14:textId="75215E04"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0163515B" w14:textId="1ECE10CA" w:rsidR="07FBE992" w:rsidRDefault="056DF771" w:rsidP="00A85E3D">
            <w:pPr>
              <w:pStyle w:val="ListParagraph"/>
              <w:numPr>
                <w:ilvl w:val="0"/>
                <w:numId w:val="12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Failure to navigate to the Order Track section or if the order history table does not display. </w:t>
            </w:r>
          </w:p>
          <w:p w14:paraId="7377C589" w14:textId="713D91BA" w:rsidR="07FBE992" w:rsidRDefault="056DF771" w:rsidP="00A85E3D">
            <w:pPr>
              <w:pStyle w:val="ListParagraph"/>
              <w:numPr>
                <w:ilvl w:val="0"/>
                <w:numId w:val="12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The order history table lacks user-friendliness or does not display all required information such as email, order type, items, total price, date, and time. </w:t>
            </w:r>
          </w:p>
          <w:p w14:paraId="3A72439A" w14:textId="7293DADB" w:rsidR="07FBE992" w:rsidRDefault="056DF771" w:rsidP="00A85E3D">
            <w:pPr>
              <w:pStyle w:val="ListParagraph"/>
              <w:numPr>
                <w:ilvl w:val="0"/>
                <w:numId w:val="12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search function fails to display orders associated with the specified email (</w:t>
            </w:r>
            <w:hyperlink r:id="rId19">
              <w:r w:rsidRPr="2A40C812">
                <w:rPr>
                  <w:rStyle w:val="Hyperlink"/>
                  <w:rFonts w:eastAsia="Times New Roman" w:cs="Times New Roman"/>
                  <w:sz w:val="24"/>
                  <w:szCs w:val="24"/>
                </w:rPr>
                <w:t>hj338@wayne.edu</w:t>
              </w:r>
            </w:hyperlink>
            <w:r w:rsidRPr="2A40C812">
              <w:rPr>
                <w:rFonts w:eastAsia="Times New Roman" w:cs="Times New Roman"/>
                <w:color w:val="000000" w:themeColor="text1"/>
                <w:sz w:val="24"/>
                <w:szCs w:val="24"/>
              </w:rPr>
              <w:t xml:space="preserve">). </w:t>
            </w:r>
          </w:p>
          <w:p w14:paraId="50F1C8E0" w14:textId="43757D82" w:rsidR="07FBE992" w:rsidRDefault="056DF771" w:rsidP="00A85E3D">
            <w:pPr>
              <w:pStyle w:val="ListParagraph"/>
              <w:numPr>
                <w:ilvl w:val="0"/>
                <w:numId w:val="12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filter function for Pick Up or Delivery does not accurately filter the orders, showing incorrect or mixed results.</w:t>
            </w:r>
          </w:p>
        </w:tc>
      </w:tr>
    </w:tbl>
    <w:p w14:paraId="4AABD42D" w14:textId="082F7BD4" w:rsidR="07FBE992" w:rsidRDefault="07FBE992" w:rsidP="2A40C812">
      <w:pPr>
        <w:rPr>
          <w:rFonts w:eastAsia="Times New Roman" w:cs="Times New Roman"/>
          <w:b/>
          <w:bCs/>
          <w:color w:val="000000" w:themeColor="text1"/>
        </w:rPr>
      </w:pPr>
    </w:p>
    <w:p w14:paraId="3A9C3952" w14:textId="53778A91" w:rsidR="42C2AF55" w:rsidRDefault="42C2AF55" w:rsidP="2EE4301C">
      <w:pPr>
        <w:pStyle w:val="Heading3"/>
        <w:keepNext w:val="0"/>
        <w:keepLines w:val="0"/>
        <w:rPr>
          <w:rFonts w:ascii="Times New Roman" w:eastAsia="Times New Roman" w:hAnsi="Times New Roman" w:cs="Times New Roman"/>
          <w:b/>
          <w:bCs/>
          <w:color w:val="auto"/>
        </w:rPr>
      </w:pPr>
      <w:bookmarkStart w:id="88" w:name="_Toc152077623"/>
      <w:r w:rsidRPr="2A40C812">
        <w:rPr>
          <w:rFonts w:ascii="Times New Roman" w:hAnsi="Times New Roman" w:cs="Times New Roman"/>
          <w:b/>
          <w:bCs/>
          <w:color w:val="auto"/>
        </w:rPr>
        <w:t>5.2.</w:t>
      </w:r>
      <w:r w:rsidR="0B2E28DE" w:rsidRPr="2A40C812">
        <w:rPr>
          <w:rFonts w:ascii="Times New Roman" w:hAnsi="Times New Roman" w:cs="Times New Roman"/>
          <w:b/>
          <w:bCs/>
          <w:color w:val="auto"/>
        </w:rPr>
        <w:t>8</w:t>
      </w:r>
      <w:r w:rsidRPr="2A40C812">
        <w:rPr>
          <w:rFonts w:ascii="Times New Roman" w:hAnsi="Times New Roman" w:cs="Times New Roman"/>
          <w:b/>
          <w:bCs/>
          <w:color w:val="auto"/>
        </w:rPr>
        <w:t xml:space="preserve"> Inventory View Page Integration Test Cases</w:t>
      </w:r>
      <w:bookmarkEnd w:id="88"/>
    </w:p>
    <w:p w14:paraId="1027B1F9" w14:textId="77777777" w:rsidR="003D717F" w:rsidRPr="003D717F" w:rsidRDefault="003D717F" w:rsidP="003D717F"/>
    <w:tbl>
      <w:tblPr>
        <w:tblStyle w:val="TableGrid"/>
        <w:tblW w:w="0" w:type="auto"/>
        <w:tblLook w:val="06A0" w:firstRow="1" w:lastRow="0" w:firstColumn="1" w:lastColumn="0" w:noHBand="1" w:noVBand="1"/>
      </w:tblPr>
      <w:tblGrid>
        <w:gridCol w:w="2339"/>
        <w:gridCol w:w="7011"/>
      </w:tblGrid>
      <w:tr w:rsidR="07FBE992" w14:paraId="79AB0BFF" w14:textId="77777777" w:rsidTr="2A40C812">
        <w:trPr>
          <w:trHeight w:val="300"/>
        </w:trPr>
        <w:tc>
          <w:tcPr>
            <w:tcW w:w="2339" w:type="dxa"/>
          </w:tcPr>
          <w:p w14:paraId="3B5959C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2E4521E9" w14:textId="3A2CB6FF"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List View</w:t>
            </w:r>
          </w:p>
        </w:tc>
      </w:tr>
      <w:tr w:rsidR="07FBE992" w14:paraId="0B6F92D2" w14:textId="77777777" w:rsidTr="2A40C812">
        <w:trPr>
          <w:trHeight w:val="300"/>
        </w:trPr>
        <w:tc>
          <w:tcPr>
            <w:tcW w:w="2339" w:type="dxa"/>
          </w:tcPr>
          <w:p w14:paraId="660BBC1C"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780E5464" w14:textId="19D97E80"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2D0A6E45" w:rsidRPr="2A40C812">
              <w:rPr>
                <w:rFonts w:eastAsia="Times New Roman" w:cs="Times New Roman"/>
                <w:color w:val="000000" w:themeColor="text1"/>
                <w:sz w:val="24"/>
                <w:szCs w:val="24"/>
              </w:rPr>
              <w:t>5</w:t>
            </w:r>
            <w:r w:rsidR="7BD10787" w:rsidRPr="2A40C812">
              <w:rPr>
                <w:rFonts w:eastAsia="Times New Roman" w:cs="Times New Roman"/>
                <w:color w:val="000000" w:themeColor="text1"/>
                <w:sz w:val="24"/>
                <w:szCs w:val="24"/>
              </w:rPr>
              <w:t>6</w:t>
            </w:r>
          </w:p>
        </w:tc>
      </w:tr>
      <w:tr w:rsidR="07FBE992" w14:paraId="31095B55" w14:textId="77777777" w:rsidTr="2A40C812">
        <w:trPr>
          <w:trHeight w:val="300"/>
        </w:trPr>
        <w:tc>
          <w:tcPr>
            <w:tcW w:w="2339" w:type="dxa"/>
          </w:tcPr>
          <w:p w14:paraId="1D9A151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26A66639" w14:textId="3E942D2B"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inventory list appears if there are any inventory items existing.</w:t>
            </w:r>
          </w:p>
        </w:tc>
      </w:tr>
      <w:tr w:rsidR="07FBE992" w14:paraId="2F27F3BF" w14:textId="77777777" w:rsidTr="2A40C812">
        <w:trPr>
          <w:trHeight w:val="300"/>
        </w:trPr>
        <w:tc>
          <w:tcPr>
            <w:tcW w:w="2339" w:type="dxa"/>
          </w:tcPr>
          <w:p w14:paraId="29C3AE5C"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72D25C23" w14:textId="1E1FBCBB"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 There must also be at least one item in the inventory list to view it.</w:t>
            </w:r>
          </w:p>
        </w:tc>
      </w:tr>
      <w:tr w:rsidR="07FBE992" w14:paraId="550A9F73" w14:textId="77777777" w:rsidTr="2A40C812">
        <w:trPr>
          <w:trHeight w:val="855"/>
        </w:trPr>
        <w:tc>
          <w:tcPr>
            <w:tcW w:w="2339" w:type="dxa"/>
          </w:tcPr>
          <w:p w14:paraId="50523BA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2DB4976B" w14:textId="0BE8D8D4" w:rsidR="07FBE992" w:rsidRDefault="056DF771" w:rsidP="00A85E3D">
            <w:pPr>
              <w:pStyle w:val="ListParagraph"/>
              <w:numPr>
                <w:ilvl w:val="0"/>
                <w:numId w:val="3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Ensure you can view the items in the inventory list</w:t>
            </w:r>
          </w:p>
        </w:tc>
      </w:tr>
      <w:tr w:rsidR="07FBE992" w14:paraId="12FE4ADD" w14:textId="77777777" w:rsidTr="2A40C812">
        <w:trPr>
          <w:trHeight w:val="300"/>
        </w:trPr>
        <w:tc>
          <w:tcPr>
            <w:tcW w:w="2339" w:type="dxa"/>
          </w:tcPr>
          <w:p w14:paraId="5EC8D9E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63E8AD73" w14:textId="4488B609" w:rsidR="07FBE992" w:rsidRDefault="056DF771"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 list of variable amounts of inventory items appears in the table with the proper information appearing under its corresponding header.</w:t>
            </w:r>
          </w:p>
        </w:tc>
      </w:tr>
      <w:tr w:rsidR="07FBE992" w14:paraId="602E348F" w14:textId="77777777" w:rsidTr="2A40C812">
        <w:trPr>
          <w:trHeight w:val="300"/>
        </w:trPr>
        <w:tc>
          <w:tcPr>
            <w:tcW w:w="2339" w:type="dxa"/>
          </w:tcPr>
          <w:p w14:paraId="3FF5D13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7E6BA09E" w14:textId="2DBA836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3D337017" w14:textId="77777777" w:rsidTr="2A40C812">
        <w:trPr>
          <w:trHeight w:val="300"/>
        </w:trPr>
        <w:tc>
          <w:tcPr>
            <w:tcW w:w="2339" w:type="dxa"/>
          </w:tcPr>
          <w:p w14:paraId="0331AC3C" w14:textId="2F2C9423" w:rsidR="16F44756" w:rsidRDefault="33CA0152"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2DA63004" w14:textId="50C60F84" w:rsidR="4CB658BE" w:rsidRDefault="4CB658BE" w:rsidP="4CB658BE">
            <w:pPr>
              <w:spacing w:line="360" w:lineRule="auto"/>
              <w:rPr>
                <w:rFonts w:eastAsia="Times New Roman" w:cs="Times New Roman"/>
                <w:b/>
                <w:bCs/>
                <w:color w:val="000000" w:themeColor="text1"/>
                <w:sz w:val="24"/>
                <w:szCs w:val="24"/>
              </w:rPr>
            </w:pPr>
          </w:p>
          <w:p w14:paraId="798C9B49" w14:textId="718D0B1C"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6C0C50F3" w14:textId="66BE0E73" w:rsidR="4CB658BE" w:rsidRDefault="34DB1A82"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Pass:</w:t>
            </w:r>
          </w:p>
          <w:p w14:paraId="2A93E1DB" w14:textId="55AEE4C2" w:rsidR="4CB658BE" w:rsidRDefault="34DB1A82" w:rsidP="00A85E3D">
            <w:pPr>
              <w:pStyle w:val="ListParagraph"/>
              <w:numPr>
                <w:ilvl w:val="0"/>
                <w:numId w:val="3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inventory list is displayed on the page.</w:t>
            </w:r>
          </w:p>
          <w:p w14:paraId="7A6DF4F9" w14:textId="2351E600" w:rsidR="4CB658BE" w:rsidRDefault="34DB1A82"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Fail:</w:t>
            </w:r>
          </w:p>
          <w:p w14:paraId="5C5B70CB" w14:textId="0ABF3452" w:rsidR="4CB658BE" w:rsidRDefault="34DB1A82" w:rsidP="00A85E3D">
            <w:pPr>
              <w:pStyle w:val="ListParagraph"/>
              <w:numPr>
                <w:ilvl w:val="0"/>
                <w:numId w:val="3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No inventory is displayed on the page. </w:t>
            </w:r>
          </w:p>
        </w:tc>
      </w:tr>
    </w:tbl>
    <w:p w14:paraId="7794F155" w14:textId="6EF84447" w:rsidR="07FBE992" w:rsidRDefault="07FBE992" w:rsidP="2A40C812">
      <w:pPr>
        <w:rPr>
          <w:rFonts w:eastAsia="Times New Roman" w:cs="Times New Roman"/>
          <w:b/>
          <w:bCs/>
          <w:color w:val="000000" w:themeColor="text1"/>
        </w:rPr>
      </w:pPr>
    </w:p>
    <w:p w14:paraId="4DD404A7" w14:textId="48957A78" w:rsidR="00B034F5" w:rsidRDefault="00B034F5" w:rsidP="2A40C812">
      <w:pPr>
        <w:pStyle w:val="Heading3"/>
        <w:rPr>
          <w:rFonts w:ascii="Times New Roman" w:hAnsi="Times New Roman" w:cs="Times New Roman"/>
          <w:b/>
          <w:bCs/>
          <w:color w:val="auto"/>
        </w:rPr>
      </w:pPr>
      <w:bookmarkStart w:id="89" w:name="_Toc152077624"/>
      <w:r w:rsidRPr="2A40C812">
        <w:rPr>
          <w:rFonts w:ascii="Times New Roman" w:hAnsi="Times New Roman" w:cs="Times New Roman"/>
          <w:b/>
          <w:bCs/>
          <w:color w:val="auto"/>
        </w:rPr>
        <w:t>5.2.</w:t>
      </w:r>
      <w:r w:rsidR="3E2B8B8F" w:rsidRPr="2A40C812">
        <w:rPr>
          <w:rFonts w:ascii="Times New Roman" w:hAnsi="Times New Roman" w:cs="Times New Roman"/>
          <w:b/>
          <w:bCs/>
          <w:color w:val="auto"/>
        </w:rPr>
        <w:t>9</w:t>
      </w:r>
      <w:r w:rsidRPr="2A40C812">
        <w:rPr>
          <w:rFonts w:ascii="Times New Roman" w:hAnsi="Times New Roman" w:cs="Times New Roman"/>
          <w:b/>
          <w:bCs/>
          <w:color w:val="auto"/>
        </w:rPr>
        <w:t xml:space="preserve"> Inventory Add Item Page Integration Test Cases</w:t>
      </w:r>
      <w:bookmarkEnd w:id="89"/>
    </w:p>
    <w:p w14:paraId="492B3D8C" w14:textId="77777777" w:rsidR="003D717F" w:rsidRPr="003D717F" w:rsidRDefault="003D717F" w:rsidP="003D717F"/>
    <w:tbl>
      <w:tblPr>
        <w:tblStyle w:val="TableGrid"/>
        <w:tblW w:w="0" w:type="auto"/>
        <w:tblLook w:val="06A0" w:firstRow="1" w:lastRow="0" w:firstColumn="1" w:lastColumn="0" w:noHBand="1" w:noVBand="1"/>
      </w:tblPr>
      <w:tblGrid>
        <w:gridCol w:w="2339"/>
        <w:gridCol w:w="7011"/>
      </w:tblGrid>
      <w:tr w:rsidR="07FBE992" w14:paraId="670D818F" w14:textId="77777777" w:rsidTr="2A40C812">
        <w:trPr>
          <w:trHeight w:val="300"/>
        </w:trPr>
        <w:tc>
          <w:tcPr>
            <w:tcW w:w="2339" w:type="dxa"/>
          </w:tcPr>
          <w:p w14:paraId="4E67567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000DB839" w14:textId="5A2D2CBC"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Add Item to Inventory</w:t>
            </w:r>
          </w:p>
          <w:p w14:paraId="02EC23A7" w14:textId="04CF663C" w:rsidR="07FBE992" w:rsidRDefault="07FBE992" w:rsidP="07FBE992">
            <w:pPr>
              <w:spacing w:line="360" w:lineRule="auto"/>
              <w:rPr>
                <w:rFonts w:eastAsia="Times New Roman" w:cs="Times New Roman"/>
                <w:color w:val="000000" w:themeColor="text1"/>
                <w:sz w:val="24"/>
                <w:szCs w:val="24"/>
              </w:rPr>
            </w:pPr>
          </w:p>
        </w:tc>
      </w:tr>
      <w:tr w:rsidR="07FBE992" w14:paraId="7D6E5237" w14:textId="77777777" w:rsidTr="2A40C812">
        <w:trPr>
          <w:trHeight w:val="300"/>
        </w:trPr>
        <w:tc>
          <w:tcPr>
            <w:tcW w:w="2339" w:type="dxa"/>
          </w:tcPr>
          <w:p w14:paraId="63E4362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27743DF2" w14:textId="423E990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463677D7" w:rsidRPr="2A40C812">
              <w:rPr>
                <w:rFonts w:eastAsia="Times New Roman" w:cs="Times New Roman"/>
                <w:color w:val="000000" w:themeColor="text1"/>
                <w:sz w:val="24"/>
                <w:szCs w:val="24"/>
              </w:rPr>
              <w:t>5</w:t>
            </w:r>
            <w:r w:rsidR="1EFAF17C" w:rsidRPr="2A40C812">
              <w:rPr>
                <w:rFonts w:eastAsia="Times New Roman" w:cs="Times New Roman"/>
                <w:color w:val="000000" w:themeColor="text1"/>
                <w:sz w:val="24"/>
                <w:szCs w:val="24"/>
              </w:rPr>
              <w:t>7</w:t>
            </w:r>
          </w:p>
        </w:tc>
      </w:tr>
      <w:tr w:rsidR="07FBE992" w14:paraId="4296D29D" w14:textId="77777777" w:rsidTr="2A40C812">
        <w:trPr>
          <w:trHeight w:val="300"/>
        </w:trPr>
        <w:tc>
          <w:tcPr>
            <w:tcW w:w="2339" w:type="dxa"/>
          </w:tcPr>
          <w:p w14:paraId="062312D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1B739040" w14:textId="51FF638C"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fills out the form and clicks on the save button to add the item to the inventory list.</w:t>
            </w:r>
          </w:p>
        </w:tc>
      </w:tr>
      <w:tr w:rsidR="07FBE992" w14:paraId="5C8E7DFD" w14:textId="77777777" w:rsidTr="2A40C812">
        <w:trPr>
          <w:trHeight w:val="300"/>
        </w:trPr>
        <w:tc>
          <w:tcPr>
            <w:tcW w:w="2339" w:type="dxa"/>
          </w:tcPr>
          <w:p w14:paraId="4F7F322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4056E077" w14:textId="3F82CC10"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w:t>
            </w:r>
            <w:r w:rsidR="72AF1BAA" w:rsidRPr="2A40C812">
              <w:rPr>
                <w:rFonts w:eastAsia="Times New Roman" w:cs="Times New Roman"/>
                <w:color w:val="000000" w:themeColor="text1"/>
                <w:sz w:val="24"/>
                <w:szCs w:val="24"/>
              </w:rPr>
              <w:t xml:space="preserve"> All form fields must be populated as well.</w:t>
            </w:r>
          </w:p>
        </w:tc>
      </w:tr>
      <w:tr w:rsidR="07FBE992" w14:paraId="55B424FC" w14:textId="77777777" w:rsidTr="2A40C812">
        <w:trPr>
          <w:trHeight w:val="855"/>
        </w:trPr>
        <w:tc>
          <w:tcPr>
            <w:tcW w:w="2339" w:type="dxa"/>
          </w:tcPr>
          <w:p w14:paraId="46EDB5A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1F766049" w14:textId="6D0F2FF3" w:rsidR="07FBE992" w:rsidRDefault="056DF771" w:rsidP="00A85E3D">
            <w:pPr>
              <w:pStyle w:val="ListParagraph"/>
              <w:numPr>
                <w:ilvl w:val="0"/>
                <w:numId w:val="19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Fill out all the input fields.</w:t>
            </w:r>
          </w:p>
          <w:p w14:paraId="4F172856" w14:textId="34D03641" w:rsidR="07FBE992" w:rsidRDefault="056DF771" w:rsidP="00A85E3D">
            <w:pPr>
              <w:pStyle w:val="ListParagraph"/>
              <w:numPr>
                <w:ilvl w:val="0"/>
                <w:numId w:val="19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the save button.</w:t>
            </w:r>
          </w:p>
        </w:tc>
      </w:tr>
      <w:tr w:rsidR="07FBE992" w14:paraId="33488D92" w14:textId="77777777" w:rsidTr="2A40C812">
        <w:trPr>
          <w:trHeight w:val="300"/>
        </w:trPr>
        <w:tc>
          <w:tcPr>
            <w:tcW w:w="2339" w:type="dxa"/>
          </w:tcPr>
          <w:p w14:paraId="0E848C5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6A970B72" w14:textId="37848FC0"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form is saved, and user redirected to the inventory view page and the item is added to the inventory list.</w:t>
            </w:r>
          </w:p>
        </w:tc>
      </w:tr>
      <w:tr w:rsidR="07FBE992" w14:paraId="3530C712" w14:textId="77777777" w:rsidTr="2A40C812">
        <w:trPr>
          <w:trHeight w:val="300"/>
        </w:trPr>
        <w:tc>
          <w:tcPr>
            <w:tcW w:w="2339" w:type="dxa"/>
          </w:tcPr>
          <w:p w14:paraId="71C6D4B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165B07A5" w14:textId="2DBA836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5F252C15" w14:textId="77777777" w:rsidTr="2A40C812">
        <w:trPr>
          <w:trHeight w:val="300"/>
        </w:trPr>
        <w:tc>
          <w:tcPr>
            <w:tcW w:w="2339" w:type="dxa"/>
          </w:tcPr>
          <w:p w14:paraId="15286EAD" w14:textId="21F2E84B" w:rsidR="263B54F0" w:rsidRDefault="6D77CA37"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4E971EB9" w14:textId="0509A4D0"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2CB7E0F1" w14:textId="5A06AF69" w:rsidR="4CB658BE" w:rsidRDefault="12051563"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7FAF550B" w14:textId="59842DDD" w:rsidR="4CB658BE" w:rsidRDefault="12051563" w:rsidP="00A85E3D">
            <w:pPr>
              <w:pStyle w:val="ListParagraph"/>
              <w:numPr>
                <w:ilvl w:val="0"/>
                <w:numId w:val="3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 new item is added to the inventory.</w:t>
            </w:r>
          </w:p>
          <w:p w14:paraId="043A335D" w14:textId="0EA940A1" w:rsidR="4CB658BE" w:rsidRDefault="12051563"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72D13A85" w14:textId="21DEF2B2" w:rsidR="4CB658BE" w:rsidRDefault="12051563" w:rsidP="00A85E3D">
            <w:pPr>
              <w:pStyle w:val="ListParagraph"/>
              <w:numPr>
                <w:ilvl w:val="0"/>
                <w:numId w:val="3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New </w:t>
            </w:r>
            <w:proofErr w:type="gramStart"/>
            <w:r w:rsidRPr="2A40C812">
              <w:rPr>
                <w:rFonts w:eastAsia="Times New Roman" w:cs="Times New Roman"/>
                <w:color w:val="000000" w:themeColor="text1"/>
                <w:sz w:val="24"/>
                <w:szCs w:val="24"/>
              </w:rPr>
              <w:t>item is</w:t>
            </w:r>
            <w:proofErr w:type="gramEnd"/>
            <w:r w:rsidRPr="2A40C812">
              <w:rPr>
                <w:rFonts w:eastAsia="Times New Roman" w:cs="Times New Roman"/>
                <w:color w:val="000000" w:themeColor="text1"/>
                <w:sz w:val="24"/>
                <w:szCs w:val="24"/>
              </w:rPr>
              <w:t xml:space="preserve"> not added to the inventory.</w:t>
            </w:r>
          </w:p>
          <w:p w14:paraId="50EA0664" w14:textId="6B9F712B" w:rsidR="4CB658BE" w:rsidRDefault="12051563" w:rsidP="00A85E3D">
            <w:pPr>
              <w:pStyle w:val="ListParagraph"/>
              <w:numPr>
                <w:ilvl w:val="0"/>
                <w:numId w:val="3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Wrong </w:t>
            </w:r>
            <w:proofErr w:type="gramStart"/>
            <w:r w:rsidRPr="2A40C812">
              <w:rPr>
                <w:rFonts w:eastAsia="Times New Roman" w:cs="Times New Roman"/>
                <w:color w:val="000000" w:themeColor="text1"/>
                <w:sz w:val="24"/>
                <w:szCs w:val="24"/>
              </w:rPr>
              <w:t>item is</w:t>
            </w:r>
            <w:proofErr w:type="gramEnd"/>
            <w:r w:rsidRPr="2A40C812">
              <w:rPr>
                <w:rFonts w:eastAsia="Times New Roman" w:cs="Times New Roman"/>
                <w:color w:val="000000" w:themeColor="text1"/>
                <w:sz w:val="24"/>
                <w:szCs w:val="24"/>
              </w:rPr>
              <w:t xml:space="preserve"> added to the inventory. </w:t>
            </w:r>
          </w:p>
        </w:tc>
      </w:tr>
    </w:tbl>
    <w:p w14:paraId="09358771" w14:textId="0548F17F" w:rsidR="07FBE992" w:rsidRDefault="07FBE992" w:rsidP="2A40C812">
      <w:pPr>
        <w:rPr>
          <w:rFonts w:eastAsia="Times New Roman" w:cs="Times New Roman"/>
          <w:b/>
          <w:bCs/>
          <w:color w:val="000000" w:themeColor="text1"/>
        </w:rPr>
      </w:pPr>
    </w:p>
    <w:p w14:paraId="5E9FAF15" w14:textId="5DF03382" w:rsidR="476E836F" w:rsidRPr="003D717F" w:rsidRDefault="476E836F" w:rsidP="2A40C812">
      <w:pPr>
        <w:pStyle w:val="Heading3"/>
        <w:rPr>
          <w:rFonts w:ascii="Times New Roman" w:eastAsia="Times New Roman" w:hAnsi="Times New Roman" w:cs="Times New Roman"/>
          <w:b/>
          <w:bCs/>
          <w:color w:val="auto"/>
        </w:rPr>
      </w:pPr>
      <w:bookmarkStart w:id="90" w:name="_Toc152077625"/>
      <w:r w:rsidRPr="2A40C812">
        <w:rPr>
          <w:rFonts w:ascii="Times New Roman" w:hAnsi="Times New Roman" w:cs="Times New Roman"/>
          <w:b/>
          <w:bCs/>
          <w:color w:val="auto"/>
        </w:rPr>
        <w:t>5.</w:t>
      </w:r>
      <w:r w:rsidR="60ACBBC2" w:rsidRPr="2A40C812">
        <w:rPr>
          <w:rFonts w:ascii="Times New Roman" w:hAnsi="Times New Roman" w:cs="Times New Roman"/>
          <w:b/>
          <w:bCs/>
          <w:color w:val="auto"/>
        </w:rPr>
        <w:t>2</w:t>
      </w:r>
      <w:r w:rsidRPr="2A40C812">
        <w:rPr>
          <w:rFonts w:ascii="Times New Roman" w:hAnsi="Times New Roman" w:cs="Times New Roman"/>
          <w:b/>
          <w:bCs/>
          <w:color w:val="auto"/>
        </w:rPr>
        <w:t>.1</w:t>
      </w:r>
      <w:r w:rsidR="0C4D7698" w:rsidRPr="2A40C812">
        <w:rPr>
          <w:rFonts w:ascii="Times New Roman" w:hAnsi="Times New Roman" w:cs="Times New Roman"/>
          <w:b/>
          <w:bCs/>
          <w:color w:val="auto"/>
        </w:rPr>
        <w:t>0</w:t>
      </w:r>
      <w:r w:rsidRPr="2A40C812">
        <w:rPr>
          <w:rFonts w:ascii="Times New Roman" w:hAnsi="Times New Roman" w:cs="Times New Roman"/>
          <w:b/>
          <w:bCs/>
          <w:color w:val="auto"/>
        </w:rPr>
        <w:t xml:space="preserve"> Inventory Edit Page Integration Test Cases</w:t>
      </w:r>
      <w:bookmarkEnd w:id="90"/>
    </w:p>
    <w:tbl>
      <w:tblPr>
        <w:tblStyle w:val="TableGrid"/>
        <w:tblW w:w="0" w:type="auto"/>
        <w:tblLook w:val="06A0" w:firstRow="1" w:lastRow="0" w:firstColumn="1" w:lastColumn="0" w:noHBand="1" w:noVBand="1"/>
      </w:tblPr>
      <w:tblGrid>
        <w:gridCol w:w="2339"/>
        <w:gridCol w:w="7011"/>
      </w:tblGrid>
      <w:tr w:rsidR="07FBE992" w14:paraId="4399DFFF" w14:textId="77777777" w:rsidTr="2A40C812">
        <w:trPr>
          <w:trHeight w:val="300"/>
        </w:trPr>
        <w:tc>
          <w:tcPr>
            <w:tcW w:w="2339" w:type="dxa"/>
          </w:tcPr>
          <w:p w14:paraId="2B652CF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1F2E5632" w14:textId="1B775AF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Editing</w:t>
            </w:r>
          </w:p>
        </w:tc>
      </w:tr>
      <w:tr w:rsidR="07FBE992" w14:paraId="7A489EA0" w14:textId="77777777" w:rsidTr="2A40C812">
        <w:trPr>
          <w:trHeight w:val="300"/>
        </w:trPr>
        <w:tc>
          <w:tcPr>
            <w:tcW w:w="2339" w:type="dxa"/>
          </w:tcPr>
          <w:p w14:paraId="1D523A2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29B96E73" w14:textId="65CC67DD"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7652EFAE" w:rsidRPr="2A40C812">
              <w:rPr>
                <w:rFonts w:eastAsia="Times New Roman" w:cs="Times New Roman"/>
                <w:color w:val="000000" w:themeColor="text1"/>
                <w:sz w:val="24"/>
                <w:szCs w:val="24"/>
              </w:rPr>
              <w:t>5</w:t>
            </w:r>
            <w:r w:rsidR="31AA8286" w:rsidRPr="2A40C812">
              <w:rPr>
                <w:rFonts w:eastAsia="Times New Roman" w:cs="Times New Roman"/>
                <w:color w:val="000000" w:themeColor="text1"/>
                <w:sz w:val="24"/>
                <w:szCs w:val="24"/>
              </w:rPr>
              <w:t>8</w:t>
            </w:r>
          </w:p>
        </w:tc>
      </w:tr>
      <w:tr w:rsidR="07FBE992" w14:paraId="4EB9CDDD" w14:textId="77777777" w:rsidTr="2A40C812">
        <w:trPr>
          <w:trHeight w:val="300"/>
        </w:trPr>
        <w:tc>
          <w:tcPr>
            <w:tcW w:w="2339" w:type="dxa"/>
          </w:tcPr>
          <w:p w14:paraId="38EAB496"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78E5B0CC" w14:textId="273DAF5D"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makes changes to inventory items.</w:t>
            </w:r>
          </w:p>
        </w:tc>
      </w:tr>
      <w:tr w:rsidR="07FBE992" w14:paraId="1ACEC8F9" w14:textId="77777777" w:rsidTr="2A40C812">
        <w:trPr>
          <w:trHeight w:val="300"/>
        </w:trPr>
        <w:tc>
          <w:tcPr>
            <w:tcW w:w="2339" w:type="dxa"/>
          </w:tcPr>
          <w:p w14:paraId="2FBF967C"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01F9C5D8" w14:textId="1673B9F5"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 There must also be at least one item on the list.</w:t>
            </w:r>
          </w:p>
        </w:tc>
      </w:tr>
      <w:tr w:rsidR="07FBE992" w14:paraId="464F2A2F" w14:textId="77777777" w:rsidTr="2A40C812">
        <w:trPr>
          <w:trHeight w:val="855"/>
        </w:trPr>
        <w:tc>
          <w:tcPr>
            <w:tcW w:w="2339" w:type="dxa"/>
          </w:tcPr>
          <w:p w14:paraId="332FC95C"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473962AF" w14:textId="0EC30951" w:rsidR="07FBE992" w:rsidRDefault="056DF771" w:rsidP="00A85E3D">
            <w:pPr>
              <w:pStyle w:val="ListParagraph"/>
              <w:numPr>
                <w:ilvl w:val="0"/>
                <w:numId w:val="18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Click on any inventory item row.</w:t>
            </w:r>
          </w:p>
          <w:p w14:paraId="7CCEEC3C" w14:textId="7A8A8C61" w:rsidR="07FBE992" w:rsidRDefault="056DF771" w:rsidP="00A85E3D">
            <w:pPr>
              <w:pStyle w:val="ListParagraph"/>
              <w:numPr>
                <w:ilvl w:val="0"/>
                <w:numId w:val="19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Input any edits needed.</w:t>
            </w:r>
          </w:p>
          <w:p w14:paraId="6F63328A" w14:textId="4ABE5095" w:rsidR="07FBE992" w:rsidRDefault="056DF771" w:rsidP="00A85E3D">
            <w:pPr>
              <w:pStyle w:val="ListParagraph"/>
              <w:numPr>
                <w:ilvl w:val="0"/>
                <w:numId w:val="19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Click on the save button.</w:t>
            </w:r>
          </w:p>
          <w:p w14:paraId="1B276E74" w14:textId="22F29D08" w:rsidR="07FBE992" w:rsidRDefault="056DF771" w:rsidP="00A85E3D">
            <w:pPr>
              <w:pStyle w:val="ListParagraph"/>
              <w:numPr>
                <w:ilvl w:val="0"/>
                <w:numId w:val="19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list is updated.</w:t>
            </w:r>
          </w:p>
        </w:tc>
      </w:tr>
      <w:tr w:rsidR="07FBE992" w14:paraId="58FBAF95" w14:textId="77777777" w:rsidTr="2A40C812">
        <w:trPr>
          <w:trHeight w:val="300"/>
        </w:trPr>
        <w:tc>
          <w:tcPr>
            <w:tcW w:w="2339" w:type="dxa"/>
          </w:tcPr>
          <w:p w14:paraId="373FBAC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Expected Results</w:t>
            </w:r>
          </w:p>
        </w:tc>
        <w:tc>
          <w:tcPr>
            <w:tcW w:w="7011" w:type="dxa"/>
          </w:tcPr>
          <w:p w14:paraId="1C7FCCFD" w14:textId="75E08DC4"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item row is updated with whatever information the user selected/modified. This is displayed in the inventory list.</w:t>
            </w:r>
          </w:p>
        </w:tc>
      </w:tr>
      <w:tr w:rsidR="07FBE992" w14:paraId="0A8B9E85" w14:textId="77777777" w:rsidTr="2A40C812">
        <w:trPr>
          <w:trHeight w:val="300"/>
        </w:trPr>
        <w:tc>
          <w:tcPr>
            <w:tcW w:w="2339" w:type="dxa"/>
          </w:tcPr>
          <w:p w14:paraId="1626FF8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105AF616" w14:textId="3A31893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49EE9B7B" w14:textId="77777777" w:rsidTr="2A40C812">
        <w:trPr>
          <w:trHeight w:val="300"/>
        </w:trPr>
        <w:tc>
          <w:tcPr>
            <w:tcW w:w="2339" w:type="dxa"/>
          </w:tcPr>
          <w:p w14:paraId="4F278951" w14:textId="21F2E84B" w:rsidR="1F8B7BB1" w:rsidRDefault="2AC22DED"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008797F4" w14:textId="7DAC0CA4"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687E6C13" w14:textId="468167C9" w:rsidR="4CB658BE" w:rsidRDefault="1750AB6F"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129BB918" w14:textId="67B3EA05" w:rsidR="4CB658BE" w:rsidRDefault="1750AB6F" w:rsidP="00A85E3D">
            <w:pPr>
              <w:pStyle w:val="ListParagraph"/>
              <w:numPr>
                <w:ilvl w:val="0"/>
                <w:numId w:val="3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inventory is updated based on changes made.</w:t>
            </w:r>
          </w:p>
          <w:p w14:paraId="106C8348" w14:textId="190222D5" w:rsidR="4CB658BE" w:rsidRDefault="1750AB6F"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54A714C0" w14:textId="03136F11" w:rsidR="4CB658BE" w:rsidRDefault="1750AB6F" w:rsidP="00A85E3D">
            <w:pPr>
              <w:pStyle w:val="ListParagraph"/>
              <w:numPr>
                <w:ilvl w:val="0"/>
                <w:numId w:val="3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inventory is not updated based on changes made.</w:t>
            </w:r>
          </w:p>
          <w:p w14:paraId="2FB46E65" w14:textId="58889051" w:rsidR="4CB658BE" w:rsidRDefault="1750AB6F" w:rsidP="00A85E3D">
            <w:pPr>
              <w:pStyle w:val="ListParagraph"/>
              <w:numPr>
                <w:ilvl w:val="0"/>
                <w:numId w:val="3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inventory is updated wrongly based on changes made.</w:t>
            </w:r>
          </w:p>
        </w:tc>
      </w:tr>
    </w:tbl>
    <w:p w14:paraId="4D1B0D35" w14:textId="38E0D913" w:rsidR="07FBE992" w:rsidRDefault="07FBE992" w:rsidP="2A40C812">
      <w:pPr>
        <w:rPr>
          <w:rFonts w:eastAsia="Times New Roman" w:cs="Times New Roman"/>
          <w:b/>
          <w:bCs/>
          <w:color w:val="000000" w:themeColor="text1"/>
        </w:rPr>
      </w:pPr>
    </w:p>
    <w:p w14:paraId="2B10C301" w14:textId="6DA4DDF9" w:rsidR="7DB4A375" w:rsidRPr="005A07F5" w:rsidRDefault="7DB4A375" w:rsidP="2A40C812">
      <w:pPr>
        <w:pStyle w:val="Heading3"/>
        <w:rPr>
          <w:rFonts w:ascii="Times New Roman" w:eastAsia="Times New Roman" w:hAnsi="Times New Roman" w:cs="Times New Roman"/>
          <w:b/>
          <w:bCs/>
          <w:color w:val="auto"/>
        </w:rPr>
      </w:pPr>
      <w:bookmarkStart w:id="91" w:name="_Toc152077626"/>
      <w:r w:rsidRPr="2A40C812">
        <w:rPr>
          <w:rFonts w:ascii="Times New Roman" w:hAnsi="Times New Roman" w:cs="Times New Roman"/>
          <w:b/>
          <w:bCs/>
          <w:color w:val="auto"/>
        </w:rPr>
        <w:t>5.</w:t>
      </w:r>
      <w:r w:rsidR="28B3E769" w:rsidRPr="2A40C812">
        <w:rPr>
          <w:rFonts w:ascii="Times New Roman" w:hAnsi="Times New Roman" w:cs="Times New Roman"/>
          <w:b/>
          <w:bCs/>
          <w:color w:val="auto"/>
        </w:rPr>
        <w:t>2</w:t>
      </w:r>
      <w:r w:rsidRPr="2A40C812">
        <w:rPr>
          <w:rFonts w:ascii="Times New Roman" w:hAnsi="Times New Roman" w:cs="Times New Roman"/>
          <w:b/>
          <w:bCs/>
          <w:color w:val="auto"/>
        </w:rPr>
        <w:t>.1</w:t>
      </w:r>
      <w:r w:rsidR="76C9961C" w:rsidRPr="2A40C812">
        <w:rPr>
          <w:rFonts w:ascii="Times New Roman" w:hAnsi="Times New Roman" w:cs="Times New Roman"/>
          <w:b/>
          <w:bCs/>
          <w:color w:val="auto"/>
        </w:rPr>
        <w:t>1</w:t>
      </w:r>
      <w:r w:rsidRPr="2A40C812">
        <w:rPr>
          <w:rFonts w:ascii="Times New Roman" w:hAnsi="Times New Roman" w:cs="Times New Roman"/>
          <w:b/>
          <w:bCs/>
          <w:color w:val="auto"/>
        </w:rPr>
        <w:t xml:space="preserve"> Inventory </w:t>
      </w:r>
      <w:r w:rsidR="7B5C23A5" w:rsidRPr="2A40C812">
        <w:rPr>
          <w:rFonts w:ascii="Times New Roman" w:hAnsi="Times New Roman" w:cs="Times New Roman"/>
          <w:b/>
          <w:bCs/>
          <w:color w:val="auto"/>
        </w:rPr>
        <w:t xml:space="preserve">Add </w:t>
      </w:r>
      <w:r w:rsidRPr="2A40C812">
        <w:rPr>
          <w:rFonts w:ascii="Times New Roman" w:hAnsi="Times New Roman" w:cs="Times New Roman"/>
          <w:b/>
          <w:bCs/>
          <w:color w:val="auto"/>
        </w:rPr>
        <w:t>Tracking Integration Test Cases</w:t>
      </w:r>
      <w:bookmarkEnd w:id="91"/>
    </w:p>
    <w:tbl>
      <w:tblPr>
        <w:tblStyle w:val="TableGrid"/>
        <w:tblW w:w="0" w:type="auto"/>
        <w:tblLook w:val="06A0" w:firstRow="1" w:lastRow="0" w:firstColumn="1" w:lastColumn="0" w:noHBand="1" w:noVBand="1"/>
      </w:tblPr>
      <w:tblGrid>
        <w:gridCol w:w="2339"/>
        <w:gridCol w:w="7011"/>
      </w:tblGrid>
      <w:tr w:rsidR="07FBE992" w14:paraId="4953C4DB" w14:textId="77777777" w:rsidTr="2A40C812">
        <w:trPr>
          <w:trHeight w:val="300"/>
        </w:trPr>
        <w:tc>
          <w:tcPr>
            <w:tcW w:w="2339" w:type="dxa"/>
          </w:tcPr>
          <w:p w14:paraId="1C6E971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11" w:type="dxa"/>
          </w:tcPr>
          <w:p w14:paraId="45706806" w14:textId="3EEBCDAA"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Add Tracking E</w:t>
            </w:r>
            <w:r w:rsidR="7444086D" w:rsidRPr="2A40C812">
              <w:rPr>
                <w:rFonts w:eastAsia="Times New Roman" w:cs="Times New Roman"/>
                <w:color w:val="000000" w:themeColor="text1"/>
                <w:sz w:val="24"/>
                <w:szCs w:val="24"/>
              </w:rPr>
              <w:t>ntry</w:t>
            </w:r>
          </w:p>
        </w:tc>
      </w:tr>
      <w:tr w:rsidR="07FBE992" w14:paraId="16F576CC" w14:textId="77777777" w:rsidTr="2A40C812">
        <w:trPr>
          <w:trHeight w:val="300"/>
        </w:trPr>
        <w:tc>
          <w:tcPr>
            <w:tcW w:w="2339" w:type="dxa"/>
          </w:tcPr>
          <w:p w14:paraId="3055C42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1" w:type="dxa"/>
          </w:tcPr>
          <w:p w14:paraId="5AC938F5" w14:textId="021AB09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6C414D46" w:rsidRPr="2A40C812">
              <w:rPr>
                <w:rFonts w:eastAsia="Times New Roman" w:cs="Times New Roman"/>
                <w:color w:val="000000" w:themeColor="text1"/>
                <w:sz w:val="24"/>
                <w:szCs w:val="24"/>
              </w:rPr>
              <w:t>5</w:t>
            </w:r>
            <w:r w:rsidR="573BF826" w:rsidRPr="2A40C812">
              <w:rPr>
                <w:rFonts w:eastAsia="Times New Roman" w:cs="Times New Roman"/>
                <w:color w:val="000000" w:themeColor="text1"/>
                <w:sz w:val="24"/>
                <w:szCs w:val="24"/>
              </w:rPr>
              <w:t>9</w:t>
            </w:r>
          </w:p>
        </w:tc>
      </w:tr>
      <w:tr w:rsidR="07FBE992" w14:paraId="146269AD" w14:textId="77777777" w:rsidTr="2A40C812">
        <w:trPr>
          <w:trHeight w:val="300"/>
        </w:trPr>
        <w:tc>
          <w:tcPr>
            <w:tcW w:w="2339" w:type="dxa"/>
          </w:tcPr>
          <w:p w14:paraId="2EA53CCA"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1" w:type="dxa"/>
          </w:tcPr>
          <w:p w14:paraId="0A824334" w14:textId="3D59A837"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add tracking entry button to redirect to the add tracking entry form. Then the user inputs/populates each field. Then the user saves it to add a new tracking entry.</w:t>
            </w:r>
          </w:p>
        </w:tc>
      </w:tr>
      <w:tr w:rsidR="07FBE992" w14:paraId="30D09CB5" w14:textId="77777777" w:rsidTr="2A40C812">
        <w:trPr>
          <w:trHeight w:val="300"/>
        </w:trPr>
        <w:tc>
          <w:tcPr>
            <w:tcW w:w="2339" w:type="dxa"/>
          </w:tcPr>
          <w:p w14:paraId="0EAB5E9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1" w:type="dxa"/>
          </w:tcPr>
          <w:p w14:paraId="0CBDE615" w14:textId="05936E3F"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Must be logged in and have owner/manager privileges.</w:t>
            </w:r>
          </w:p>
        </w:tc>
      </w:tr>
      <w:tr w:rsidR="07FBE992" w14:paraId="3C0B8947" w14:textId="77777777" w:rsidTr="2A40C812">
        <w:trPr>
          <w:trHeight w:val="855"/>
        </w:trPr>
        <w:tc>
          <w:tcPr>
            <w:tcW w:w="2339" w:type="dxa"/>
          </w:tcPr>
          <w:p w14:paraId="671DE5A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1" w:type="dxa"/>
          </w:tcPr>
          <w:p w14:paraId="7BE08A3E" w14:textId="435CBC61" w:rsidR="07FBE992" w:rsidRDefault="056DF771" w:rsidP="00A85E3D">
            <w:pPr>
              <w:pStyle w:val="ListParagraph"/>
              <w:numPr>
                <w:ilvl w:val="0"/>
                <w:numId w:val="18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selects shift.</w:t>
            </w:r>
          </w:p>
          <w:p w14:paraId="4132980B" w14:textId="2BFFFA27" w:rsidR="07FBE992" w:rsidRDefault="056DF771" w:rsidP="00A85E3D">
            <w:pPr>
              <w:pStyle w:val="ListParagraph"/>
              <w:numPr>
                <w:ilvl w:val="0"/>
                <w:numId w:val="18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selects date (today or any date in the past only)</w:t>
            </w:r>
          </w:p>
          <w:p w14:paraId="39D17713" w14:textId="077CDA34" w:rsidR="07FBE992" w:rsidRDefault="056DF771" w:rsidP="00A85E3D">
            <w:pPr>
              <w:pStyle w:val="ListParagraph"/>
              <w:numPr>
                <w:ilvl w:val="0"/>
                <w:numId w:val="18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selects the inventory item to track.</w:t>
            </w:r>
          </w:p>
          <w:p w14:paraId="5ED30DF3" w14:textId="5BCBC21F" w:rsidR="07FBE992" w:rsidRDefault="056DF771" w:rsidP="00A85E3D">
            <w:pPr>
              <w:pStyle w:val="ListParagraph"/>
              <w:numPr>
                <w:ilvl w:val="0"/>
                <w:numId w:val="18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inputs quantity that will change the inventory item quantity for the inventory item selected in step 3.</w:t>
            </w:r>
          </w:p>
          <w:p w14:paraId="0D5DE241" w14:textId="4F07A580" w:rsidR="07FBE992" w:rsidRDefault="056DF771" w:rsidP="00A85E3D">
            <w:pPr>
              <w:pStyle w:val="ListParagraph"/>
              <w:numPr>
                <w:ilvl w:val="0"/>
                <w:numId w:val="18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Status is selected to determine whether to add or remove the quantity input in step 4 (inventory item quantity cannot be below 0)</w:t>
            </w:r>
          </w:p>
          <w:p w14:paraId="7AC01F0F" w14:textId="072FF590" w:rsidR="07FBE992" w:rsidRDefault="056DF771" w:rsidP="00A85E3D">
            <w:pPr>
              <w:pStyle w:val="ListParagraph"/>
              <w:numPr>
                <w:ilvl w:val="0"/>
                <w:numId w:val="18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Save button is clicked to save the form and create the tracking entry.</w:t>
            </w:r>
          </w:p>
        </w:tc>
      </w:tr>
      <w:tr w:rsidR="07FBE992" w14:paraId="1C090751" w14:textId="77777777" w:rsidTr="2A40C812">
        <w:trPr>
          <w:trHeight w:val="300"/>
        </w:trPr>
        <w:tc>
          <w:tcPr>
            <w:tcW w:w="2339" w:type="dxa"/>
          </w:tcPr>
          <w:p w14:paraId="5C649D5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1" w:type="dxa"/>
          </w:tcPr>
          <w:p w14:paraId="3BC635A9" w14:textId="5161161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tracking entry is created in the inventory track page.</w:t>
            </w:r>
          </w:p>
        </w:tc>
      </w:tr>
      <w:tr w:rsidR="07FBE992" w14:paraId="41154F02" w14:textId="77777777" w:rsidTr="2A40C812">
        <w:trPr>
          <w:trHeight w:val="300"/>
        </w:trPr>
        <w:tc>
          <w:tcPr>
            <w:tcW w:w="2339" w:type="dxa"/>
          </w:tcPr>
          <w:p w14:paraId="6184252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1" w:type="dxa"/>
          </w:tcPr>
          <w:p w14:paraId="6C7ADF60" w14:textId="3A318939"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178A2CBC" w14:textId="77777777" w:rsidTr="2A40C812">
        <w:trPr>
          <w:trHeight w:val="300"/>
        </w:trPr>
        <w:tc>
          <w:tcPr>
            <w:tcW w:w="2339" w:type="dxa"/>
          </w:tcPr>
          <w:p w14:paraId="77D1E121" w14:textId="21F2E84B" w:rsidR="41C93E56" w:rsidRDefault="21B67DC8"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3508F487" w14:textId="2FB54E7A" w:rsidR="4CB658BE" w:rsidRDefault="4CB658BE" w:rsidP="4CB658BE">
            <w:pPr>
              <w:spacing w:line="360" w:lineRule="auto"/>
              <w:rPr>
                <w:rFonts w:eastAsia="Times New Roman" w:cs="Times New Roman"/>
                <w:b/>
                <w:bCs/>
                <w:color w:val="000000" w:themeColor="text1"/>
                <w:sz w:val="24"/>
                <w:szCs w:val="24"/>
              </w:rPr>
            </w:pPr>
          </w:p>
        </w:tc>
        <w:tc>
          <w:tcPr>
            <w:tcW w:w="7011" w:type="dxa"/>
          </w:tcPr>
          <w:p w14:paraId="7DA85518" w14:textId="4D069E11" w:rsidR="4CB658BE" w:rsidRDefault="29E2214E"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Pass:</w:t>
            </w:r>
          </w:p>
          <w:p w14:paraId="71488CDE" w14:textId="41695A9E" w:rsidR="4CB658BE" w:rsidRDefault="29E2214E" w:rsidP="00A85E3D">
            <w:pPr>
              <w:pStyle w:val="ListParagraph"/>
              <w:numPr>
                <w:ilvl w:val="0"/>
                <w:numId w:val="2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lastRenderedPageBreak/>
              <w:t>Inventory tracking entry is created.</w:t>
            </w:r>
          </w:p>
          <w:p w14:paraId="17570D4B" w14:textId="7CDC88DE" w:rsidR="4CB658BE" w:rsidRDefault="29E2214E" w:rsidP="00A85E3D">
            <w:pPr>
              <w:pStyle w:val="ListParagraph"/>
              <w:numPr>
                <w:ilvl w:val="0"/>
                <w:numId w:val="2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is updated on the inventory page.</w:t>
            </w:r>
          </w:p>
          <w:p w14:paraId="71A3FB2B" w14:textId="5CFBBEC3" w:rsidR="4CB658BE" w:rsidRDefault="29E2214E"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234909EF" w14:textId="0A307B87" w:rsidR="4CB658BE" w:rsidRDefault="29E2214E" w:rsidP="00A85E3D">
            <w:pPr>
              <w:pStyle w:val="ListParagraph"/>
              <w:numPr>
                <w:ilvl w:val="0"/>
                <w:numId w:val="2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Inventory tracking is not created. </w:t>
            </w:r>
          </w:p>
          <w:p w14:paraId="4EA13068" w14:textId="20A5EE4C" w:rsidR="4CB658BE" w:rsidRDefault="29E2214E" w:rsidP="00A85E3D">
            <w:pPr>
              <w:pStyle w:val="ListParagraph"/>
              <w:numPr>
                <w:ilvl w:val="0"/>
                <w:numId w:val="2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Inventory is not updated on the inventory page.</w:t>
            </w:r>
          </w:p>
          <w:p w14:paraId="2D3CE226" w14:textId="0B0CF99D" w:rsidR="4CB658BE" w:rsidRDefault="29E2214E" w:rsidP="00A85E3D">
            <w:pPr>
              <w:pStyle w:val="ListParagraph"/>
              <w:numPr>
                <w:ilvl w:val="0"/>
                <w:numId w:val="2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Nothing happens when the button is pressed.</w:t>
            </w:r>
          </w:p>
        </w:tc>
      </w:tr>
    </w:tbl>
    <w:p w14:paraId="62DD1CD7" w14:textId="2E562117" w:rsidR="07FBE992" w:rsidRDefault="07FBE992" w:rsidP="2A40C812">
      <w:pPr>
        <w:rPr>
          <w:rFonts w:eastAsia="Times New Roman" w:cs="Times New Roman"/>
          <w:b/>
          <w:bCs/>
          <w:color w:val="000000" w:themeColor="text1"/>
        </w:rPr>
      </w:pPr>
    </w:p>
    <w:p w14:paraId="7AB7470A" w14:textId="21BA13C6" w:rsidR="5105093B" w:rsidRDefault="5105093B" w:rsidP="2A40C812">
      <w:pPr>
        <w:pStyle w:val="Heading3"/>
        <w:keepNext w:val="0"/>
        <w:keepLines w:val="0"/>
        <w:spacing w:before="0" w:line="360" w:lineRule="auto"/>
        <w:rPr>
          <w:rFonts w:ascii="Times New Roman" w:eastAsia="Times New Roman" w:hAnsi="Times New Roman" w:cs="Times New Roman"/>
          <w:b/>
          <w:bCs/>
          <w:color w:val="000000" w:themeColor="text1"/>
        </w:rPr>
      </w:pPr>
      <w:bookmarkStart w:id="92" w:name="_Toc152077627"/>
      <w:r w:rsidRPr="2A40C812">
        <w:rPr>
          <w:rFonts w:ascii="Times New Roman" w:eastAsia="Times New Roman" w:hAnsi="Times New Roman" w:cs="Times New Roman"/>
          <w:b/>
          <w:bCs/>
          <w:color w:val="000000" w:themeColor="text1"/>
        </w:rPr>
        <w:t>5.</w:t>
      </w:r>
      <w:r w:rsidR="640DF977" w:rsidRPr="2A40C812">
        <w:rPr>
          <w:rFonts w:ascii="Times New Roman" w:eastAsia="Times New Roman" w:hAnsi="Times New Roman" w:cs="Times New Roman"/>
          <w:b/>
          <w:bCs/>
          <w:color w:val="000000" w:themeColor="text1"/>
        </w:rPr>
        <w:t>2</w:t>
      </w:r>
      <w:r w:rsidRPr="2A40C812">
        <w:rPr>
          <w:rFonts w:ascii="Times New Roman" w:eastAsia="Times New Roman" w:hAnsi="Times New Roman" w:cs="Times New Roman"/>
          <w:b/>
          <w:bCs/>
          <w:color w:val="000000" w:themeColor="text1"/>
        </w:rPr>
        <w:t>.1</w:t>
      </w:r>
      <w:r w:rsidR="5D1ECA1E" w:rsidRPr="2A40C812">
        <w:rPr>
          <w:rFonts w:ascii="Times New Roman" w:eastAsia="Times New Roman" w:hAnsi="Times New Roman" w:cs="Times New Roman"/>
          <w:b/>
          <w:bCs/>
          <w:color w:val="000000" w:themeColor="text1"/>
        </w:rPr>
        <w:t>2</w:t>
      </w:r>
      <w:r w:rsidRPr="2A40C812">
        <w:rPr>
          <w:rFonts w:ascii="Times New Roman" w:eastAsia="Times New Roman" w:hAnsi="Times New Roman" w:cs="Times New Roman"/>
          <w:b/>
          <w:bCs/>
          <w:color w:val="000000" w:themeColor="text1"/>
        </w:rPr>
        <w:t xml:space="preserve"> Contact Us Page Integration Test Cases</w:t>
      </w:r>
      <w:bookmarkEnd w:id="92"/>
    </w:p>
    <w:tbl>
      <w:tblPr>
        <w:tblStyle w:val="TableGrid"/>
        <w:tblW w:w="0" w:type="auto"/>
        <w:tblLook w:val="06A0" w:firstRow="1" w:lastRow="0" w:firstColumn="1" w:lastColumn="0" w:noHBand="1" w:noVBand="1"/>
      </w:tblPr>
      <w:tblGrid>
        <w:gridCol w:w="2338"/>
        <w:gridCol w:w="7012"/>
      </w:tblGrid>
      <w:tr w:rsidR="07FBE992" w14:paraId="2DA79F97" w14:textId="77777777" w:rsidTr="2A40C812">
        <w:trPr>
          <w:trHeight w:val="300"/>
        </w:trPr>
        <w:tc>
          <w:tcPr>
            <w:tcW w:w="2340" w:type="dxa"/>
          </w:tcPr>
          <w:p w14:paraId="70C1850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646F3EAC" w14:textId="46996FB2"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Contact us</w:t>
            </w:r>
          </w:p>
        </w:tc>
      </w:tr>
      <w:tr w:rsidR="07FBE992" w14:paraId="1C11FD10" w14:textId="77777777" w:rsidTr="2A40C812">
        <w:trPr>
          <w:trHeight w:val="300"/>
        </w:trPr>
        <w:tc>
          <w:tcPr>
            <w:tcW w:w="2340" w:type="dxa"/>
          </w:tcPr>
          <w:p w14:paraId="014D79FB"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67B833AE" w14:textId="51B29686"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22263819" w:rsidRPr="2A40C812">
              <w:rPr>
                <w:rFonts w:eastAsia="Times New Roman" w:cs="Times New Roman"/>
                <w:color w:val="000000" w:themeColor="text1"/>
                <w:sz w:val="24"/>
                <w:szCs w:val="24"/>
              </w:rPr>
              <w:t>60</w:t>
            </w:r>
          </w:p>
        </w:tc>
      </w:tr>
      <w:tr w:rsidR="07FBE992" w14:paraId="13CB86EC" w14:textId="77777777" w:rsidTr="2A40C812">
        <w:trPr>
          <w:trHeight w:val="300"/>
        </w:trPr>
        <w:tc>
          <w:tcPr>
            <w:tcW w:w="2340" w:type="dxa"/>
          </w:tcPr>
          <w:p w14:paraId="4140013D"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7591D070" w14:textId="4909F93A" w:rsidR="07FBE992" w:rsidRDefault="056DF771" w:rsidP="07FBE992">
            <w:pPr>
              <w:spacing w:line="360" w:lineRule="auto"/>
              <w:rPr>
                <w:rFonts w:eastAsia="Times New Roman" w:cs="Times New Roman"/>
                <w:sz w:val="24"/>
                <w:szCs w:val="24"/>
              </w:rPr>
            </w:pPr>
            <w:r w:rsidRPr="2A40C812">
              <w:rPr>
                <w:rFonts w:eastAsia="Times New Roman" w:cs="Times New Roman"/>
                <w:color w:val="0F0F0F"/>
                <w:sz w:val="24"/>
                <w:szCs w:val="24"/>
              </w:rPr>
              <w:t>This test ensures the proper functionality of the "Contact Us" feature on the website, guaranteeing a seamless user experience for sending messages. The focus is on validating that all required fields work as intended, that users are appropriately notified of any missing information, and that the message submission process is smooth.</w:t>
            </w:r>
          </w:p>
        </w:tc>
      </w:tr>
      <w:tr w:rsidR="07FBE992" w14:paraId="2982E0D8" w14:textId="77777777" w:rsidTr="2A40C812">
        <w:trPr>
          <w:trHeight w:val="300"/>
        </w:trPr>
        <w:tc>
          <w:tcPr>
            <w:tcW w:w="2340" w:type="dxa"/>
          </w:tcPr>
          <w:p w14:paraId="5DF2926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5A372244" w14:textId="5B24BE8B" w:rsidR="07FBE992" w:rsidRDefault="056DF771" w:rsidP="07FBE992">
            <w:pPr>
              <w:spacing w:line="360" w:lineRule="auto"/>
              <w:rPr>
                <w:rFonts w:eastAsia="Times New Roman" w:cs="Times New Roman"/>
                <w:sz w:val="24"/>
                <w:szCs w:val="24"/>
              </w:rPr>
            </w:pPr>
            <w:r w:rsidRPr="2A40C812">
              <w:rPr>
                <w:rFonts w:eastAsia="Times New Roman" w:cs="Times New Roman"/>
                <w:color w:val="0F0F0F"/>
                <w:sz w:val="24"/>
                <w:szCs w:val="24"/>
              </w:rPr>
              <w:t xml:space="preserve">Ensure the website is accessible, no need to user log in </w:t>
            </w:r>
          </w:p>
        </w:tc>
      </w:tr>
      <w:tr w:rsidR="07FBE992" w14:paraId="637BF6F1" w14:textId="77777777" w:rsidTr="2A40C812">
        <w:trPr>
          <w:trHeight w:val="300"/>
        </w:trPr>
        <w:tc>
          <w:tcPr>
            <w:tcW w:w="2340" w:type="dxa"/>
          </w:tcPr>
          <w:p w14:paraId="688E6CF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1CA5930D" w14:textId="544A3E5D" w:rsidR="07FBE992" w:rsidRDefault="056DF771" w:rsidP="00A85E3D">
            <w:pPr>
              <w:pStyle w:val="ListParagraph"/>
              <w:numPr>
                <w:ilvl w:val="0"/>
                <w:numId w:val="181"/>
              </w:numPr>
              <w:spacing w:line="360" w:lineRule="auto"/>
              <w:rPr>
                <w:rFonts w:eastAsia="Times New Roman" w:cs="Times New Roman"/>
                <w:sz w:val="24"/>
                <w:szCs w:val="24"/>
              </w:rPr>
            </w:pPr>
            <w:r w:rsidRPr="2A40C812">
              <w:rPr>
                <w:rFonts w:eastAsia="Times New Roman" w:cs="Times New Roman"/>
                <w:sz w:val="24"/>
                <w:szCs w:val="24"/>
              </w:rPr>
              <w:t>Navigate to the "Contact Us" page.</w:t>
            </w:r>
          </w:p>
          <w:p w14:paraId="6226D05E" w14:textId="4C912548" w:rsidR="07FBE992" w:rsidRDefault="056DF771" w:rsidP="00A85E3D">
            <w:pPr>
              <w:pStyle w:val="ListParagraph"/>
              <w:numPr>
                <w:ilvl w:val="0"/>
                <w:numId w:val="181"/>
              </w:numPr>
              <w:spacing w:line="360" w:lineRule="auto"/>
              <w:rPr>
                <w:rFonts w:eastAsia="Times New Roman" w:cs="Times New Roman"/>
                <w:sz w:val="24"/>
                <w:szCs w:val="24"/>
              </w:rPr>
            </w:pPr>
            <w:r w:rsidRPr="2A40C812">
              <w:rPr>
                <w:rFonts w:eastAsia="Times New Roman" w:cs="Times New Roman"/>
                <w:sz w:val="24"/>
                <w:szCs w:val="24"/>
              </w:rPr>
              <w:t>Attempt to submit the form without entering any information to test the presence of accurate validation.</w:t>
            </w:r>
          </w:p>
          <w:p w14:paraId="60ED3FC1" w14:textId="631D93B5" w:rsidR="07FBE992" w:rsidRDefault="056DF771" w:rsidP="00A85E3D">
            <w:pPr>
              <w:pStyle w:val="ListParagraph"/>
              <w:numPr>
                <w:ilvl w:val="0"/>
                <w:numId w:val="181"/>
              </w:numPr>
              <w:spacing w:line="360" w:lineRule="auto"/>
              <w:rPr>
                <w:rFonts w:eastAsia="Times New Roman" w:cs="Times New Roman"/>
                <w:sz w:val="24"/>
                <w:szCs w:val="24"/>
              </w:rPr>
            </w:pPr>
            <w:r w:rsidRPr="2A40C812">
              <w:rPr>
                <w:rFonts w:eastAsia="Times New Roman" w:cs="Times New Roman"/>
                <w:sz w:val="24"/>
                <w:szCs w:val="24"/>
              </w:rPr>
              <w:t>Fill in the contact form with valid information, including name, email, and a message.</w:t>
            </w:r>
          </w:p>
          <w:p w14:paraId="30141C7F" w14:textId="4CF5840E" w:rsidR="07FBE992" w:rsidRDefault="056DF771" w:rsidP="00A85E3D">
            <w:pPr>
              <w:pStyle w:val="ListParagraph"/>
              <w:numPr>
                <w:ilvl w:val="0"/>
                <w:numId w:val="181"/>
              </w:numPr>
              <w:spacing w:line="360" w:lineRule="auto"/>
              <w:rPr>
                <w:rFonts w:eastAsia="Times New Roman" w:cs="Times New Roman"/>
                <w:sz w:val="24"/>
                <w:szCs w:val="24"/>
              </w:rPr>
            </w:pPr>
            <w:r w:rsidRPr="2A40C812">
              <w:rPr>
                <w:rFonts w:eastAsia="Times New Roman" w:cs="Times New Roman"/>
                <w:sz w:val="24"/>
                <w:szCs w:val="24"/>
              </w:rPr>
              <w:t>Submit the form.</w:t>
            </w:r>
          </w:p>
          <w:p w14:paraId="24C30F15" w14:textId="64AAD232" w:rsidR="07FBE992" w:rsidRDefault="07FBE992" w:rsidP="07FBE992">
            <w:pPr>
              <w:spacing w:line="360" w:lineRule="auto"/>
              <w:rPr>
                <w:rFonts w:eastAsia="Times New Roman" w:cs="Times New Roman"/>
                <w:color w:val="000000" w:themeColor="text1"/>
                <w:sz w:val="24"/>
                <w:szCs w:val="24"/>
              </w:rPr>
            </w:pPr>
          </w:p>
        </w:tc>
      </w:tr>
      <w:tr w:rsidR="07FBE992" w14:paraId="72D0FAC0" w14:textId="77777777" w:rsidTr="2A40C812">
        <w:trPr>
          <w:trHeight w:val="300"/>
        </w:trPr>
        <w:tc>
          <w:tcPr>
            <w:tcW w:w="2340" w:type="dxa"/>
          </w:tcPr>
          <w:p w14:paraId="418FF6A7"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20" w:type="dxa"/>
          </w:tcPr>
          <w:p w14:paraId="2510ABAA" w14:textId="6F73C3F8" w:rsidR="07FBE992" w:rsidRDefault="056DF771" w:rsidP="00A85E3D">
            <w:pPr>
              <w:pStyle w:val="ListParagraph"/>
              <w:numPr>
                <w:ilvl w:val="0"/>
                <w:numId w:val="203"/>
              </w:numPr>
              <w:spacing w:line="360" w:lineRule="auto"/>
              <w:rPr>
                <w:rFonts w:eastAsia="Times New Roman" w:cs="Times New Roman"/>
                <w:sz w:val="24"/>
                <w:szCs w:val="24"/>
              </w:rPr>
            </w:pPr>
            <w:r w:rsidRPr="2A40C812">
              <w:rPr>
                <w:rFonts w:eastAsia="Times New Roman" w:cs="Times New Roman"/>
                <w:sz w:val="24"/>
                <w:szCs w:val="24"/>
              </w:rPr>
              <w:t>The "Contact Us" page should load without errors, ensuring users can access the feature effortlessly.</w:t>
            </w:r>
          </w:p>
          <w:p w14:paraId="48D6E392" w14:textId="1EA3D290" w:rsidR="07FBE992" w:rsidRDefault="056DF771" w:rsidP="00A85E3D">
            <w:pPr>
              <w:pStyle w:val="ListParagraph"/>
              <w:numPr>
                <w:ilvl w:val="0"/>
                <w:numId w:val="203"/>
              </w:numPr>
              <w:spacing w:line="360" w:lineRule="auto"/>
              <w:rPr>
                <w:rFonts w:eastAsia="Times New Roman" w:cs="Times New Roman"/>
                <w:sz w:val="24"/>
                <w:szCs w:val="24"/>
              </w:rPr>
            </w:pPr>
            <w:r w:rsidRPr="2A40C812">
              <w:rPr>
                <w:rFonts w:eastAsia="Times New Roman" w:cs="Times New Roman"/>
                <w:sz w:val="24"/>
                <w:szCs w:val="24"/>
              </w:rPr>
              <w:t>If attempting to submit the form without entering any information, a clear validation error message should be displayed, indicating the necessity to complete all required fields.</w:t>
            </w:r>
          </w:p>
          <w:p w14:paraId="5CD070F3" w14:textId="5D369F39" w:rsidR="07FBE992" w:rsidRDefault="056DF771" w:rsidP="00A85E3D">
            <w:pPr>
              <w:pStyle w:val="ListParagraph"/>
              <w:numPr>
                <w:ilvl w:val="0"/>
                <w:numId w:val="203"/>
              </w:numPr>
              <w:spacing w:line="360" w:lineRule="auto"/>
              <w:rPr>
                <w:rFonts w:eastAsia="Times New Roman" w:cs="Times New Roman"/>
                <w:sz w:val="24"/>
                <w:szCs w:val="24"/>
              </w:rPr>
            </w:pPr>
            <w:r w:rsidRPr="2A40C812">
              <w:rPr>
                <w:rFonts w:eastAsia="Times New Roman" w:cs="Times New Roman"/>
                <w:sz w:val="24"/>
                <w:szCs w:val="24"/>
              </w:rPr>
              <w:t>The form should accept valid information without any issues, including proper handling of the required fields.</w:t>
            </w:r>
          </w:p>
          <w:p w14:paraId="62A52D5B" w14:textId="57FA9024" w:rsidR="07FBE992" w:rsidRDefault="056DF771" w:rsidP="00A85E3D">
            <w:pPr>
              <w:pStyle w:val="ListParagraph"/>
              <w:numPr>
                <w:ilvl w:val="0"/>
                <w:numId w:val="203"/>
              </w:numPr>
              <w:spacing w:line="360" w:lineRule="auto"/>
              <w:rPr>
                <w:rFonts w:eastAsia="Times New Roman" w:cs="Times New Roman"/>
                <w:sz w:val="24"/>
                <w:szCs w:val="24"/>
              </w:rPr>
            </w:pPr>
            <w:r w:rsidRPr="2A40C812">
              <w:rPr>
                <w:rFonts w:eastAsia="Times New Roman" w:cs="Times New Roman"/>
                <w:sz w:val="24"/>
                <w:szCs w:val="24"/>
              </w:rPr>
              <w:lastRenderedPageBreak/>
              <w:t>If any of the required fields are left blank during submission, a validation error should prevent the process, and the user should be informed about the necessity of completing all required fields.</w:t>
            </w:r>
          </w:p>
          <w:p w14:paraId="4C2C3720" w14:textId="41F21DEE" w:rsidR="07FBE992" w:rsidRDefault="07FBE992" w:rsidP="07FBE992">
            <w:pPr>
              <w:spacing w:line="360" w:lineRule="auto"/>
              <w:rPr>
                <w:rFonts w:eastAsia="Times New Roman" w:cs="Times New Roman"/>
                <w:color w:val="000000" w:themeColor="text1"/>
                <w:sz w:val="24"/>
                <w:szCs w:val="24"/>
              </w:rPr>
            </w:pPr>
          </w:p>
        </w:tc>
      </w:tr>
      <w:tr w:rsidR="07FBE992" w14:paraId="238D30F6" w14:textId="77777777" w:rsidTr="2A40C812">
        <w:trPr>
          <w:trHeight w:val="300"/>
        </w:trPr>
        <w:tc>
          <w:tcPr>
            <w:tcW w:w="2340" w:type="dxa"/>
          </w:tcPr>
          <w:p w14:paraId="659FEA39"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Priority</w:t>
            </w:r>
          </w:p>
        </w:tc>
        <w:tc>
          <w:tcPr>
            <w:tcW w:w="7020" w:type="dxa"/>
          </w:tcPr>
          <w:p w14:paraId="4C5A5518" w14:textId="72F0DA68"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4CB658BE" w14:paraId="7E7EA4BA" w14:textId="77777777" w:rsidTr="2A40C812">
        <w:trPr>
          <w:trHeight w:val="300"/>
        </w:trPr>
        <w:tc>
          <w:tcPr>
            <w:tcW w:w="2338" w:type="dxa"/>
          </w:tcPr>
          <w:p w14:paraId="0E3FF8C1" w14:textId="21F2E84B" w:rsidR="7C98F647" w:rsidRDefault="74184DE5"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6D5D02B6" w14:textId="7E4AA8F1" w:rsidR="4CB658BE" w:rsidRDefault="4CB658BE" w:rsidP="4CB658BE">
            <w:pPr>
              <w:spacing w:line="360" w:lineRule="auto"/>
              <w:rPr>
                <w:rFonts w:eastAsia="Times New Roman" w:cs="Times New Roman"/>
                <w:b/>
                <w:bCs/>
                <w:color w:val="000000" w:themeColor="text1"/>
                <w:sz w:val="24"/>
                <w:szCs w:val="24"/>
              </w:rPr>
            </w:pPr>
          </w:p>
        </w:tc>
        <w:tc>
          <w:tcPr>
            <w:tcW w:w="7012" w:type="dxa"/>
          </w:tcPr>
          <w:p w14:paraId="2F1F0FC8" w14:textId="15E52105" w:rsidR="4CB658BE" w:rsidRDefault="1E601E28"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19E731D3" w14:textId="5D98D555" w:rsidR="4CB658BE" w:rsidRDefault="1E601E28" w:rsidP="00A85E3D">
            <w:pPr>
              <w:pStyle w:val="ListParagraph"/>
              <w:numPr>
                <w:ilvl w:val="0"/>
                <w:numId w:val="2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Successful </w:t>
            </w:r>
            <w:proofErr w:type="gramStart"/>
            <w:r w:rsidRPr="2A40C812">
              <w:rPr>
                <w:rFonts w:eastAsia="Times New Roman" w:cs="Times New Roman"/>
                <w:color w:val="000000" w:themeColor="text1"/>
                <w:sz w:val="24"/>
                <w:szCs w:val="24"/>
              </w:rPr>
              <w:t>pop up</w:t>
            </w:r>
            <w:proofErr w:type="gramEnd"/>
            <w:r w:rsidRPr="2A40C812">
              <w:rPr>
                <w:rFonts w:eastAsia="Times New Roman" w:cs="Times New Roman"/>
                <w:color w:val="000000" w:themeColor="text1"/>
                <w:sz w:val="24"/>
                <w:szCs w:val="24"/>
              </w:rPr>
              <w:t xml:space="preserve"> message displayed to send out the email.</w:t>
            </w:r>
          </w:p>
          <w:p w14:paraId="3EABDB85" w14:textId="631CF4CE" w:rsidR="4CB658BE" w:rsidRDefault="1E601E28"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2AF35CAA" w14:textId="2755CEC5" w:rsidR="4CB658BE" w:rsidRDefault="1E601E28" w:rsidP="00A85E3D">
            <w:pPr>
              <w:pStyle w:val="ListParagraph"/>
              <w:numPr>
                <w:ilvl w:val="0"/>
                <w:numId w:val="26"/>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No pop up happens when pushing the submit button. </w:t>
            </w:r>
          </w:p>
        </w:tc>
      </w:tr>
    </w:tbl>
    <w:p w14:paraId="3529077B" w14:textId="6010F603" w:rsidR="07FBE992" w:rsidRDefault="07FBE992" w:rsidP="2A40C812">
      <w:pPr>
        <w:rPr>
          <w:rFonts w:eastAsia="Times New Roman" w:cs="Times New Roman"/>
          <w:b/>
          <w:bCs/>
          <w:color w:val="000000" w:themeColor="text1"/>
        </w:rPr>
      </w:pPr>
    </w:p>
    <w:p w14:paraId="6B4A4AF8" w14:textId="45F96B0B" w:rsidR="4180F46D" w:rsidRDefault="4180F46D" w:rsidP="07FBE992">
      <w:pPr>
        <w:pStyle w:val="Heading3"/>
        <w:keepNext w:val="0"/>
        <w:keepLines w:val="0"/>
        <w:spacing w:before="0" w:line="360" w:lineRule="auto"/>
        <w:rPr>
          <w:rFonts w:ascii="Times New Roman" w:eastAsia="Times New Roman" w:hAnsi="Times New Roman" w:cs="Times New Roman"/>
          <w:b/>
          <w:bCs/>
          <w:color w:val="000000" w:themeColor="text1"/>
        </w:rPr>
      </w:pPr>
      <w:bookmarkStart w:id="93" w:name="_Toc152077628"/>
      <w:r w:rsidRPr="2A40C812">
        <w:rPr>
          <w:rFonts w:ascii="Times New Roman" w:eastAsia="Times New Roman" w:hAnsi="Times New Roman" w:cs="Times New Roman"/>
          <w:b/>
          <w:bCs/>
          <w:color w:val="000000" w:themeColor="text1"/>
        </w:rPr>
        <w:t>5.</w:t>
      </w:r>
      <w:r w:rsidR="351F91B0" w:rsidRPr="2A40C812">
        <w:rPr>
          <w:rFonts w:ascii="Times New Roman" w:eastAsia="Times New Roman" w:hAnsi="Times New Roman" w:cs="Times New Roman"/>
          <w:b/>
          <w:bCs/>
          <w:color w:val="000000" w:themeColor="text1"/>
        </w:rPr>
        <w:t>2</w:t>
      </w:r>
      <w:r w:rsidRPr="2A40C812">
        <w:rPr>
          <w:rFonts w:ascii="Times New Roman" w:eastAsia="Times New Roman" w:hAnsi="Times New Roman" w:cs="Times New Roman"/>
          <w:b/>
          <w:bCs/>
          <w:color w:val="000000" w:themeColor="text1"/>
        </w:rPr>
        <w:t>.1</w:t>
      </w:r>
      <w:r w:rsidR="1B0B84C7" w:rsidRPr="2A40C812">
        <w:rPr>
          <w:rFonts w:ascii="Times New Roman" w:eastAsia="Times New Roman" w:hAnsi="Times New Roman" w:cs="Times New Roman"/>
          <w:b/>
          <w:bCs/>
          <w:color w:val="000000" w:themeColor="text1"/>
        </w:rPr>
        <w:t>3</w:t>
      </w:r>
      <w:r w:rsidRPr="2A40C812">
        <w:rPr>
          <w:rFonts w:ascii="Times New Roman" w:eastAsia="Times New Roman" w:hAnsi="Times New Roman" w:cs="Times New Roman"/>
          <w:b/>
          <w:bCs/>
          <w:color w:val="000000" w:themeColor="text1"/>
        </w:rPr>
        <w:t xml:space="preserve"> Forgot Password Page Integration Test Cases</w:t>
      </w:r>
      <w:bookmarkEnd w:id="93"/>
    </w:p>
    <w:tbl>
      <w:tblPr>
        <w:tblStyle w:val="TableGrid"/>
        <w:tblW w:w="0" w:type="auto"/>
        <w:tblLook w:val="06A0" w:firstRow="1" w:lastRow="0" w:firstColumn="1" w:lastColumn="0" w:noHBand="1" w:noVBand="1"/>
      </w:tblPr>
      <w:tblGrid>
        <w:gridCol w:w="2338"/>
        <w:gridCol w:w="7012"/>
      </w:tblGrid>
      <w:tr w:rsidR="07FBE992" w14:paraId="07B6C61D" w14:textId="77777777" w:rsidTr="2A40C812">
        <w:trPr>
          <w:trHeight w:val="300"/>
        </w:trPr>
        <w:tc>
          <w:tcPr>
            <w:tcW w:w="2340" w:type="dxa"/>
          </w:tcPr>
          <w:p w14:paraId="7BB955DE"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676E3A8F" w14:textId="74C188FA" w:rsidR="07FBE992" w:rsidRDefault="056DF771" w:rsidP="07FBE992">
            <w:pPr>
              <w:spacing w:line="360" w:lineRule="auto"/>
              <w:rPr>
                <w:rFonts w:eastAsia="Times New Roman" w:cs="Times New Roman"/>
                <w:sz w:val="24"/>
                <w:szCs w:val="24"/>
              </w:rPr>
            </w:pPr>
            <w:r w:rsidRPr="2A40C812">
              <w:rPr>
                <w:rFonts w:eastAsia="Times New Roman" w:cs="Times New Roman"/>
                <w:color w:val="0F0F0F"/>
                <w:sz w:val="24"/>
                <w:szCs w:val="24"/>
              </w:rPr>
              <w:t>Forgot Password</w:t>
            </w:r>
          </w:p>
        </w:tc>
      </w:tr>
      <w:tr w:rsidR="07FBE992" w14:paraId="2858BEAB" w14:textId="77777777" w:rsidTr="2A40C812">
        <w:trPr>
          <w:trHeight w:val="300"/>
        </w:trPr>
        <w:tc>
          <w:tcPr>
            <w:tcW w:w="2340" w:type="dxa"/>
          </w:tcPr>
          <w:p w14:paraId="72FDBA6F"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6A5BE489" w14:textId="2A3D1877"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14103981" w:rsidRPr="2A40C812">
              <w:rPr>
                <w:rFonts w:eastAsia="Times New Roman" w:cs="Times New Roman"/>
                <w:color w:val="000000" w:themeColor="text1"/>
                <w:sz w:val="24"/>
                <w:szCs w:val="24"/>
              </w:rPr>
              <w:t>61</w:t>
            </w:r>
          </w:p>
        </w:tc>
      </w:tr>
      <w:tr w:rsidR="07FBE992" w14:paraId="35BF609B" w14:textId="77777777" w:rsidTr="2A40C812">
        <w:trPr>
          <w:trHeight w:val="300"/>
        </w:trPr>
        <w:tc>
          <w:tcPr>
            <w:tcW w:w="2340" w:type="dxa"/>
          </w:tcPr>
          <w:p w14:paraId="53E52EC1"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50A2A26F" w14:textId="1EA3D290" w:rsidR="07FBE992" w:rsidRDefault="056DF771" w:rsidP="07FBE992">
            <w:pPr>
              <w:spacing w:line="360" w:lineRule="auto"/>
              <w:rPr>
                <w:rFonts w:eastAsia="Times New Roman" w:cs="Times New Roman"/>
                <w:sz w:val="24"/>
                <w:szCs w:val="24"/>
              </w:rPr>
            </w:pPr>
            <w:r w:rsidRPr="2A40C812">
              <w:rPr>
                <w:rFonts w:eastAsia="Times New Roman" w:cs="Times New Roman"/>
                <w:color w:val="0F0F0F"/>
                <w:sz w:val="24"/>
                <w:szCs w:val="24"/>
              </w:rPr>
              <w:t>The test case aims to validate the functionality of the "Forgot Password" page, ensuring that users can successfully reset their passwords.</w:t>
            </w:r>
          </w:p>
        </w:tc>
      </w:tr>
      <w:tr w:rsidR="07FBE992" w14:paraId="3091D6DB" w14:textId="77777777" w:rsidTr="2A40C812">
        <w:trPr>
          <w:trHeight w:val="300"/>
        </w:trPr>
        <w:tc>
          <w:tcPr>
            <w:tcW w:w="2340" w:type="dxa"/>
          </w:tcPr>
          <w:p w14:paraId="375CB830"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35D51C64" w14:textId="606B7CD7" w:rsidR="07FBE992" w:rsidRDefault="056DF771" w:rsidP="07FBE992">
            <w:pPr>
              <w:spacing w:line="360" w:lineRule="auto"/>
              <w:rPr>
                <w:rFonts w:eastAsia="Times New Roman" w:cs="Times New Roman"/>
                <w:sz w:val="24"/>
                <w:szCs w:val="24"/>
              </w:rPr>
            </w:pPr>
            <w:r w:rsidRPr="2A40C812">
              <w:rPr>
                <w:rFonts w:eastAsia="Times New Roman" w:cs="Times New Roman"/>
                <w:color w:val="0F0F0F"/>
                <w:sz w:val="24"/>
                <w:szCs w:val="24"/>
              </w:rPr>
              <w:t>The user should have an existing account with a forgotten password.</w:t>
            </w:r>
          </w:p>
        </w:tc>
      </w:tr>
      <w:tr w:rsidR="07FBE992" w14:paraId="6C21F69C" w14:textId="77777777" w:rsidTr="2A40C812">
        <w:trPr>
          <w:trHeight w:val="300"/>
        </w:trPr>
        <w:tc>
          <w:tcPr>
            <w:tcW w:w="2340" w:type="dxa"/>
          </w:tcPr>
          <w:p w14:paraId="10714CD2"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08F3D237" w14:textId="5F1EA038" w:rsidR="07FBE992" w:rsidRDefault="056DF771" w:rsidP="00A85E3D">
            <w:pPr>
              <w:pStyle w:val="ListParagraph"/>
              <w:numPr>
                <w:ilvl w:val="0"/>
                <w:numId w:val="180"/>
              </w:numPr>
              <w:spacing w:line="360" w:lineRule="auto"/>
              <w:rPr>
                <w:rFonts w:eastAsia="Times New Roman" w:cs="Times New Roman"/>
                <w:sz w:val="24"/>
                <w:szCs w:val="24"/>
              </w:rPr>
            </w:pPr>
            <w:r w:rsidRPr="2A40C812">
              <w:rPr>
                <w:rFonts w:eastAsia="Times New Roman" w:cs="Times New Roman"/>
                <w:sz w:val="24"/>
                <w:szCs w:val="24"/>
              </w:rPr>
              <w:t>Navigate to the "Forgot Password" page.</w:t>
            </w:r>
          </w:p>
          <w:p w14:paraId="6D93D0AE" w14:textId="32011425" w:rsidR="07FBE992" w:rsidRDefault="056DF771" w:rsidP="00A85E3D">
            <w:pPr>
              <w:pStyle w:val="ListParagraph"/>
              <w:numPr>
                <w:ilvl w:val="0"/>
                <w:numId w:val="180"/>
              </w:numPr>
              <w:spacing w:line="360" w:lineRule="auto"/>
              <w:rPr>
                <w:rFonts w:eastAsia="Times New Roman" w:cs="Times New Roman"/>
                <w:sz w:val="24"/>
                <w:szCs w:val="24"/>
              </w:rPr>
            </w:pPr>
            <w:r w:rsidRPr="2A40C812">
              <w:rPr>
                <w:rFonts w:eastAsia="Times New Roman" w:cs="Times New Roman"/>
                <w:sz w:val="24"/>
                <w:szCs w:val="24"/>
              </w:rPr>
              <w:t>Enter the registered email address.</w:t>
            </w:r>
          </w:p>
          <w:p w14:paraId="5267A781" w14:textId="3F72C50E" w:rsidR="07FBE992" w:rsidRDefault="056DF771" w:rsidP="00A85E3D">
            <w:pPr>
              <w:pStyle w:val="ListParagraph"/>
              <w:numPr>
                <w:ilvl w:val="0"/>
                <w:numId w:val="180"/>
              </w:numPr>
              <w:spacing w:line="360" w:lineRule="auto"/>
              <w:rPr>
                <w:rFonts w:eastAsia="Times New Roman" w:cs="Times New Roman"/>
                <w:sz w:val="24"/>
                <w:szCs w:val="24"/>
              </w:rPr>
            </w:pPr>
            <w:r w:rsidRPr="2A40C812">
              <w:rPr>
                <w:rFonts w:eastAsia="Times New Roman" w:cs="Times New Roman"/>
                <w:sz w:val="24"/>
                <w:szCs w:val="24"/>
              </w:rPr>
              <w:t>Click on the "Submit" or "Reset Password" button.</w:t>
            </w:r>
          </w:p>
          <w:p w14:paraId="53B7436A" w14:textId="0790B2F7" w:rsidR="07FBE992" w:rsidRDefault="056DF771" w:rsidP="00A85E3D">
            <w:pPr>
              <w:pStyle w:val="ListParagraph"/>
              <w:numPr>
                <w:ilvl w:val="0"/>
                <w:numId w:val="180"/>
              </w:numPr>
              <w:spacing w:line="360" w:lineRule="auto"/>
              <w:rPr>
                <w:rFonts w:eastAsia="Times New Roman" w:cs="Times New Roman"/>
                <w:sz w:val="24"/>
                <w:szCs w:val="24"/>
              </w:rPr>
            </w:pPr>
            <w:r w:rsidRPr="2A40C812">
              <w:rPr>
                <w:rFonts w:eastAsia="Times New Roman" w:cs="Times New Roman"/>
                <w:sz w:val="24"/>
                <w:szCs w:val="24"/>
              </w:rPr>
              <w:t>Check the registered email for a password reset link.</w:t>
            </w:r>
          </w:p>
          <w:p w14:paraId="1BF51CFA" w14:textId="7557791A" w:rsidR="07FBE992" w:rsidRDefault="07FBE992" w:rsidP="07FBE992">
            <w:pPr>
              <w:spacing w:line="360" w:lineRule="auto"/>
              <w:rPr>
                <w:rFonts w:eastAsia="Times New Roman" w:cs="Times New Roman"/>
                <w:color w:val="000000" w:themeColor="text1"/>
                <w:sz w:val="24"/>
                <w:szCs w:val="24"/>
              </w:rPr>
            </w:pPr>
          </w:p>
        </w:tc>
      </w:tr>
      <w:tr w:rsidR="07FBE992" w14:paraId="21EADE22" w14:textId="77777777" w:rsidTr="2A40C812">
        <w:trPr>
          <w:trHeight w:val="300"/>
        </w:trPr>
        <w:tc>
          <w:tcPr>
            <w:tcW w:w="2340" w:type="dxa"/>
          </w:tcPr>
          <w:p w14:paraId="56552AF8"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20" w:type="dxa"/>
          </w:tcPr>
          <w:p w14:paraId="2B98F4A6" w14:textId="4ECF661C" w:rsidR="07FBE992" w:rsidRDefault="056DF771" w:rsidP="00A85E3D">
            <w:pPr>
              <w:pStyle w:val="ListParagraph"/>
              <w:numPr>
                <w:ilvl w:val="0"/>
                <w:numId w:val="179"/>
              </w:numPr>
              <w:spacing w:line="360" w:lineRule="auto"/>
              <w:rPr>
                <w:rFonts w:eastAsia="Times New Roman" w:cs="Times New Roman"/>
                <w:sz w:val="24"/>
                <w:szCs w:val="24"/>
              </w:rPr>
            </w:pPr>
            <w:r w:rsidRPr="2A40C812">
              <w:rPr>
                <w:rFonts w:eastAsia="Times New Roman" w:cs="Times New Roman"/>
                <w:sz w:val="24"/>
                <w:szCs w:val="24"/>
              </w:rPr>
              <w:t>The "Forgot Password" page should load without errors.</w:t>
            </w:r>
          </w:p>
          <w:p w14:paraId="33E83501" w14:textId="08DD5D08" w:rsidR="07FBE992" w:rsidRDefault="056DF771" w:rsidP="00A85E3D">
            <w:pPr>
              <w:pStyle w:val="ListParagraph"/>
              <w:numPr>
                <w:ilvl w:val="0"/>
                <w:numId w:val="179"/>
              </w:numPr>
              <w:spacing w:line="360" w:lineRule="auto"/>
              <w:rPr>
                <w:rFonts w:eastAsia="Times New Roman" w:cs="Times New Roman"/>
                <w:sz w:val="24"/>
                <w:szCs w:val="24"/>
              </w:rPr>
            </w:pPr>
            <w:r w:rsidRPr="2A40C812">
              <w:rPr>
                <w:rFonts w:eastAsia="Times New Roman" w:cs="Times New Roman"/>
                <w:sz w:val="24"/>
                <w:szCs w:val="24"/>
              </w:rPr>
              <w:t>The user should successfully enter their registered email address.</w:t>
            </w:r>
          </w:p>
          <w:p w14:paraId="15578C4E" w14:textId="1EA3D290" w:rsidR="07FBE992" w:rsidRDefault="056DF771" w:rsidP="00A85E3D">
            <w:pPr>
              <w:pStyle w:val="ListParagraph"/>
              <w:numPr>
                <w:ilvl w:val="0"/>
                <w:numId w:val="179"/>
              </w:numPr>
              <w:spacing w:line="360" w:lineRule="auto"/>
              <w:rPr>
                <w:rFonts w:eastAsia="Times New Roman" w:cs="Times New Roman"/>
                <w:sz w:val="24"/>
                <w:szCs w:val="24"/>
              </w:rPr>
            </w:pPr>
            <w:r w:rsidRPr="2A40C812">
              <w:rPr>
                <w:rFonts w:eastAsia="Times New Roman" w:cs="Times New Roman"/>
                <w:sz w:val="24"/>
                <w:szCs w:val="24"/>
              </w:rPr>
              <w:t>After clicking the "Reset Password" button, a confirmation message should appear, indicating that a password reset link has been sent to the provided email address.</w:t>
            </w:r>
          </w:p>
          <w:p w14:paraId="4B47DAFD" w14:textId="1EA3D290" w:rsidR="07FBE992" w:rsidRDefault="056DF771" w:rsidP="00A85E3D">
            <w:pPr>
              <w:pStyle w:val="ListParagraph"/>
              <w:numPr>
                <w:ilvl w:val="0"/>
                <w:numId w:val="179"/>
              </w:numPr>
              <w:spacing w:line="360" w:lineRule="auto"/>
              <w:rPr>
                <w:rFonts w:eastAsia="Times New Roman" w:cs="Times New Roman"/>
                <w:sz w:val="24"/>
                <w:szCs w:val="24"/>
              </w:rPr>
            </w:pPr>
            <w:r w:rsidRPr="2A40C812">
              <w:rPr>
                <w:rFonts w:eastAsia="Times New Roman" w:cs="Times New Roman"/>
                <w:sz w:val="24"/>
                <w:szCs w:val="24"/>
              </w:rPr>
              <w:lastRenderedPageBreak/>
              <w:t xml:space="preserve">The user should receive an email containing a valid and functional password reset </w:t>
            </w:r>
            <w:proofErr w:type="gramStart"/>
            <w:r w:rsidRPr="2A40C812">
              <w:rPr>
                <w:rFonts w:eastAsia="Times New Roman" w:cs="Times New Roman"/>
                <w:sz w:val="24"/>
                <w:szCs w:val="24"/>
              </w:rPr>
              <w:t>link</w:t>
            </w:r>
            <w:proofErr w:type="gramEnd"/>
          </w:p>
          <w:p w14:paraId="06BE2F2D" w14:textId="78FA2AB6" w:rsidR="07FBE992" w:rsidRDefault="07FBE992" w:rsidP="07FBE992">
            <w:pPr>
              <w:spacing w:line="360" w:lineRule="auto"/>
              <w:rPr>
                <w:rFonts w:eastAsia="Times New Roman" w:cs="Times New Roman"/>
                <w:color w:val="000000" w:themeColor="text1"/>
                <w:sz w:val="24"/>
                <w:szCs w:val="24"/>
              </w:rPr>
            </w:pPr>
          </w:p>
        </w:tc>
      </w:tr>
      <w:tr w:rsidR="07FBE992" w14:paraId="050D7F6E" w14:textId="77777777" w:rsidTr="2A40C812">
        <w:trPr>
          <w:trHeight w:val="300"/>
        </w:trPr>
        <w:tc>
          <w:tcPr>
            <w:tcW w:w="2340" w:type="dxa"/>
          </w:tcPr>
          <w:p w14:paraId="5B105D25" w14:textId="77777777" w:rsidR="07FBE992" w:rsidRDefault="056DF771" w:rsidP="07FBE99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Priority</w:t>
            </w:r>
          </w:p>
        </w:tc>
        <w:tc>
          <w:tcPr>
            <w:tcW w:w="7020" w:type="dxa"/>
          </w:tcPr>
          <w:p w14:paraId="7243B7A4" w14:textId="1296083A" w:rsidR="07FBE992" w:rsidRDefault="056DF771" w:rsidP="07FBE99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4CB658BE" w14:paraId="7D5BA615" w14:textId="77777777" w:rsidTr="2A40C812">
        <w:trPr>
          <w:trHeight w:val="300"/>
        </w:trPr>
        <w:tc>
          <w:tcPr>
            <w:tcW w:w="2338" w:type="dxa"/>
          </w:tcPr>
          <w:p w14:paraId="0A007EDC" w14:textId="21F2E84B" w:rsidR="0E76D4A1" w:rsidRDefault="06CCB45C"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1F45D2E1" w14:textId="0FC9DE95" w:rsidR="4CB658BE" w:rsidRDefault="4CB658BE" w:rsidP="4CB658BE">
            <w:pPr>
              <w:spacing w:line="360" w:lineRule="auto"/>
              <w:rPr>
                <w:rFonts w:eastAsia="Times New Roman" w:cs="Times New Roman"/>
                <w:b/>
                <w:bCs/>
                <w:color w:val="000000" w:themeColor="text1"/>
                <w:sz w:val="24"/>
                <w:szCs w:val="24"/>
              </w:rPr>
            </w:pPr>
          </w:p>
        </w:tc>
        <w:tc>
          <w:tcPr>
            <w:tcW w:w="7012" w:type="dxa"/>
          </w:tcPr>
          <w:p w14:paraId="618C32C9" w14:textId="42F951D0" w:rsidR="4CB658BE" w:rsidRDefault="011AB88E"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Pass: </w:t>
            </w:r>
          </w:p>
          <w:p w14:paraId="1A4655B9" w14:textId="047E81A1" w:rsidR="4CB658BE" w:rsidRDefault="011AB88E" w:rsidP="00A85E3D">
            <w:pPr>
              <w:pStyle w:val="ListParagraph"/>
              <w:numPr>
                <w:ilvl w:val="0"/>
                <w:numId w:val="79"/>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It will redirect to </w:t>
            </w:r>
            <w:r w:rsidR="0C0891CA" w:rsidRPr="2A40C812">
              <w:rPr>
                <w:rFonts w:eastAsia="Times New Roman" w:cs="Times New Roman"/>
                <w:color w:val="000000" w:themeColor="text1"/>
                <w:sz w:val="24"/>
                <w:szCs w:val="24"/>
              </w:rPr>
              <w:t xml:space="preserve">the </w:t>
            </w:r>
            <w:r w:rsidRPr="2A40C812">
              <w:rPr>
                <w:rFonts w:eastAsia="Times New Roman" w:cs="Times New Roman"/>
                <w:color w:val="000000" w:themeColor="text1"/>
                <w:sz w:val="24"/>
                <w:szCs w:val="24"/>
              </w:rPr>
              <w:t>Reset Password page</w:t>
            </w:r>
            <w:r w:rsidR="478A6A68" w:rsidRPr="2A40C812">
              <w:rPr>
                <w:rFonts w:eastAsia="Times New Roman" w:cs="Times New Roman"/>
                <w:color w:val="000000" w:themeColor="text1"/>
                <w:sz w:val="24"/>
                <w:szCs w:val="24"/>
              </w:rPr>
              <w:t>.</w:t>
            </w:r>
            <w:r w:rsidRPr="2A40C812">
              <w:rPr>
                <w:rFonts w:eastAsia="Times New Roman" w:cs="Times New Roman"/>
                <w:color w:val="000000" w:themeColor="text1"/>
                <w:sz w:val="24"/>
                <w:szCs w:val="24"/>
              </w:rPr>
              <w:t xml:space="preserve"> </w:t>
            </w:r>
          </w:p>
          <w:p w14:paraId="6BF1B73A" w14:textId="414CB0E0" w:rsidR="4CB658BE" w:rsidRDefault="098B6CE9" w:rsidP="2A7828F5">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Fail: </w:t>
            </w:r>
          </w:p>
          <w:p w14:paraId="116CA66B" w14:textId="73ABCE2E" w:rsidR="4CB658BE" w:rsidRDefault="03051F8F" w:rsidP="00A85E3D">
            <w:pPr>
              <w:pStyle w:val="ListParagraph"/>
              <w:numPr>
                <w:ilvl w:val="0"/>
                <w:numId w:val="7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It will </w:t>
            </w:r>
            <w:r w:rsidR="1BEE2844" w:rsidRPr="2A40C812">
              <w:rPr>
                <w:rFonts w:eastAsia="Times New Roman" w:cs="Times New Roman"/>
                <w:color w:val="000000" w:themeColor="text1"/>
                <w:sz w:val="24"/>
                <w:szCs w:val="24"/>
              </w:rPr>
              <w:t>show</w:t>
            </w:r>
            <w:r w:rsidRPr="2A40C812">
              <w:rPr>
                <w:rFonts w:eastAsia="Times New Roman" w:cs="Times New Roman"/>
                <w:color w:val="000000" w:themeColor="text1"/>
                <w:sz w:val="24"/>
                <w:szCs w:val="24"/>
              </w:rPr>
              <w:t xml:space="preserve"> </w:t>
            </w:r>
            <w:r w:rsidR="05E744A7" w:rsidRPr="2A40C812">
              <w:rPr>
                <w:rFonts w:eastAsia="Times New Roman" w:cs="Times New Roman"/>
                <w:color w:val="000000" w:themeColor="text1"/>
                <w:sz w:val="24"/>
                <w:szCs w:val="24"/>
              </w:rPr>
              <w:t xml:space="preserve">an </w:t>
            </w:r>
            <w:r w:rsidRPr="2A40C812">
              <w:rPr>
                <w:rFonts w:eastAsia="Times New Roman" w:cs="Times New Roman"/>
                <w:color w:val="000000" w:themeColor="text1"/>
                <w:sz w:val="24"/>
                <w:szCs w:val="24"/>
              </w:rPr>
              <w:t xml:space="preserve">error to redirect to the reset password page </w:t>
            </w:r>
          </w:p>
        </w:tc>
      </w:tr>
    </w:tbl>
    <w:p w14:paraId="171C70F9" w14:textId="418463D1" w:rsidR="07FBE992" w:rsidRDefault="07FBE992" w:rsidP="2A40C812">
      <w:pPr>
        <w:rPr>
          <w:rFonts w:eastAsia="Times New Roman" w:cs="Times New Roman"/>
          <w:b/>
          <w:bCs/>
          <w:color w:val="000000" w:themeColor="text1"/>
        </w:rPr>
      </w:pPr>
    </w:p>
    <w:p w14:paraId="6D3604C3" w14:textId="44308151" w:rsidR="48BEBBC9" w:rsidRDefault="48BEBBC9" w:rsidP="3FB0EFD2">
      <w:pPr>
        <w:pStyle w:val="Heading3"/>
        <w:keepNext w:val="0"/>
        <w:keepLines w:val="0"/>
        <w:spacing w:before="0" w:line="360" w:lineRule="auto"/>
        <w:rPr>
          <w:rFonts w:ascii="Times New Roman" w:eastAsia="Times New Roman" w:hAnsi="Times New Roman" w:cs="Times New Roman"/>
          <w:b/>
          <w:bCs/>
          <w:color w:val="000000" w:themeColor="text1"/>
        </w:rPr>
      </w:pPr>
      <w:bookmarkStart w:id="94" w:name="_Toc152077629"/>
      <w:r w:rsidRPr="2A40C812">
        <w:rPr>
          <w:rFonts w:ascii="Times New Roman" w:eastAsia="Times New Roman" w:hAnsi="Times New Roman" w:cs="Times New Roman"/>
          <w:b/>
          <w:bCs/>
          <w:color w:val="000000" w:themeColor="text1"/>
        </w:rPr>
        <w:t>5.2.1</w:t>
      </w:r>
      <w:r w:rsidR="4C04BB73" w:rsidRPr="2A40C812">
        <w:rPr>
          <w:rFonts w:ascii="Times New Roman" w:eastAsia="Times New Roman" w:hAnsi="Times New Roman" w:cs="Times New Roman"/>
          <w:b/>
          <w:bCs/>
          <w:color w:val="000000" w:themeColor="text1"/>
        </w:rPr>
        <w:t>4</w:t>
      </w:r>
      <w:r w:rsidRPr="2A40C812">
        <w:rPr>
          <w:rFonts w:ascii="Times New Roman" w:eastAsia="Times New Roman" w:hAnsi="Times New Roman" w:cs="Times New Roman"/>
          <w:b/>
          <w:bCs/>
          <w:color w:val="000000" w:themeColor="text1"/>
        </w:rPr>
        <w:t xml:space="preserve"> Reset Password Page Integration Test Cases</w:t>
      </w:r>
      <w:bookmarkEnd w:id="94"/>
    </w:p>
    <w:tbl>
      <w:tblPr>
        <w:tblStyle w:val="TableGrid"/>
        <w:tblW w:w="0" w:type="auto"/>
        <w:tblLook w:val="06A0" w:firstRow="1" w:lastRow="0" w:firstColumn="1" w:lastColumn="0" w:noHBand="1" w:noVBand="1"/>
      </w:tblPr>
      <w:tblGrid>
        <w:gridCol w:w="2338"/>
        <w:gridCol w:w="7012"/>
      </w:tblGrid>
      <w:tr w:rsidR="3FB0EFD2" w14:paraId="10DDCBBA" w14:textId="77777777" w:rsidTr="2A40C812">
        <w:trPr>
          <w:trHeight w:val="300"/>
        </w:trPr>
        <w:tc>
          <w:tcPr>
            <w:tcW w:w="2340" w:type="dxa"/>
          </w:tcPr>
          <w:p w14:paraId="427409F5" w14:textId="77777777" w:rsidR="3FB0EFD2" w:rsidRDefault="1D1E124F" w:rsidP="3FB0EFD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58431E23" w14:textId="5D1BEC5D" w:rsidR="3FB0EFD2" w:rsidRDefault="1D1E124F" w:rsidP="3FB0EFD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Reset Password</w:t>
            </w:r>
          </w:p>
        </w:tc>
      </w:tr>
      <w:tr w:rsidR="3FB0EFD2" w14:paraId="262C8AA4" w14:textId="77777777" w:rsidTr="2A40C812">
        <w:trPr>
          <w:trHeight w:val="300"/>
        </w:trPr>
        <w:tc>
          <w:tcPr>
            <w:tcW w:w="2340" w:type="dxa"/>
          </w:tcPr>
          <w:p w14:paraId="3C36FE09" w14:textId="77777777" w:rsidR="3FB0EFD2" w:rsidRDefault="1D1E124F" w:rsidP="3FB0EFD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16C4C643" w14:textId="5AB9D553" w:rsidR="3FB0EFD2" w:rsidRDefault="02713FF5" w:rsidP="3FB0EFD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246B5605" w:rsidRPr="2A40C812">
              <w:rPr>
                <w:rFonts w:eastAsia="Times New Roman" w:cs="Times New Roman"/>
                <w:color w:val="000000" w:themeColor="text1"/>
                <w:sz w:val="24"/>
                <w:szCs w:val="24"/>
              </w:rPr>
              <w:t>6</w:t>
            </w:r>
            <w:r w:rsidR="786AFFD2" w:rsidRPr="2A40C812">
              <w:rPr>
                <w:rFonts w:eastAsia="Times New Roman" w:cs="Times New Roman"/>
                <w:color w:val="000000" w:themeColor="text1"/>
                <w:sz w:val="24"/>
                <w:szCs w:val="24"/>
              </w:rPr>
              <w:t>2</w:t>
            </w:r>
          </w:p>
        </w:tc>
      </w:tr>
      <w:tr w:rsidR="3FB0EFD2" w14:paraId="03BAC843" w14:textId="77777777" w:rsidTr="2A40C812">
        <w:trPr>
          <w:trHeight w:val="300"/>
        </w:trPr>
        <w:tc>
          <w:tcPr>
            <w:tcW w:w="2340" w:type="dxa"/>
          </w:tcPr>
          <w:p w14:paraId="013E8CCF" w14:textId="77777777" w:rsidR="3FB0EFD2" w:rsidRDefault="1D1E124F" w:rsidP="3FB0EFD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2F98D447" w14:textId="1EA3D290" w:rsidR="3FB0EFD2" w:rsidRDefault="1D1E124F" w:rsidP="3FB0EFD2">
            <w:pPr>
              <w:spacing w:line="360" w:lineRule="auto"/>
              <w:rPr>
                <w:rFonts w:eastAsia="Times New Roman" w:cs="Times New Roman"/>
                <w:sz w:val="24"/>
                <w:szCs w:val="24"/>
              </w:rPr>
            </w:pPr>
            <w:r w:rsidRPr="2A40C812">
              <w:rPr>
                <w:rFonts w:eastAsia="Times New Roman" w:cs="Times New Roman"/>
                <w:color w:val="0F0F0F"/>
                <w:sz w:val="24"/>
                <w:szCs w:val="24"/>
              </w:rPr>
              <w:t>This test case aims to validate the functionality of the general "Reset Password" page, ensuring users can successfully reset their passwords.</w:t>
            </w:r>
          </w:p>
        </w:tc>
      </w:tr>
      <w:tr w:rsidR="3FB0EFD2" w14:paraId="51DA426E" w14:textId="77777777" w:rsidTr="2A40C812">
        <w:trPr>
          <w:trHeight w:val="300"/>
        </w:trPr>
        <w:tc>
          <w:tcPr>
            <w:tcW w:w="2340" w:type="dxa"/>
          </w:tcPr>
          <w:p w14:paraId="6019028D" w14:textId="77777777" w:rsidR="3FB0EFD2" w:rsidRDefault="1D1E124F" w:rsidP="3FB0EFD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4D9D99CD" w14:textId="1EA3D290" w:rsidR="3FB0EFD2" w:rsidRDefault="1D1E124F" w:rsidP="3FB0EFD2">
            <w:pPr>
              <w:spacing w:line="360" w:lineRule="auto"/>
              <w:rPr>
                <w:rFonts w:eastAsia="Times New Roman" w:cs="Times New Roman"/>
                <w:sz w:val="24"/>
                <w:szCs w:val="24"/>
              </w:rPr>
            </w:pPr>
            <w:r w:rsidRPr="2A40C812">
              <w:rPr>
                <w:rFonts w:eastAsia="Times New Roman" w:cs="Times New Roman"/>
                <w:color w:val="0F0F0F"/>
                <w:sz w:val="24"/>
                <w:szCs w:val="24"/>
              </w:rPr>
              <w:t>The user must have initiated a password reset process and received a valid password reset link via valid email.</w:t>
            </w:r>
          </w:p>
        </w:tc>
      </w:tr>
      <w:tr w:rsidR="3FB0EFD2" w14:paraId="790F4740" w14:textId="77777777" w:rsidTr="2A40C812">
        <w:trPr>
          <w:trHeight w:val="300"/>
        </w:trPr>
        <w:tc>
          <w:tcPr>
            <w:tcW w:w="2340" w:type="dxa"/>
          </w:tcPr>
          <w:p w14:paraId="3C8E9795" w14:textId="77777777" w:rsidR="3FB0EFD2" w:rsidRDefault="1D1E124F" w:rsidP="3FB0EFD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6F60761F" w14:textId="35F45CDA" w:rsidR="3FB0EFD2" w:rsidRDefault="1D1E124F" w:rsidP="00A85E3D">
            <w:pPr>
              <w:pStyle w:val="ListParagraph"/>
              <w:numPr>
                <w:ilvl w:val="0"/>
                <w:numId w:val="178"/>
              </w:numPr>
              <w:spacing w:line="360" w:lineRule="auto"/>
              <w:rPr>
                <w:rFonts w:eastAsia="Times New Roman" w:cs="Times New Roman"/>
                <w:sz w:val="24"/>
                <w:szCs w:val="24"/>
              </w:rPr>
            </w:pPr>
            <w:r w:rsidRPr="2A40C812">
              <w:rPr>
                <w:rFonts w:eastAsia="Times New Roman" w:cs="Times New Roman"/>
                <w:sz w:val="24"/>
                <w:szCs w:val="24"/>
              </w:rPr>
              <w:t>Open the password reset link received via email.</w:t>
            </w:r>
          </w:p>
          <w:p w14:paraId="76D0324C" w14:textId="71AA92B0" w:rsidR="3FB0EFD2" w:rsidRDefault="1D1E124F" w:rsidP="00A85E3D">
            <w:pPr>
              <w:pStyle w:val="ListParagraph"/>
              <w:numPr>
                <w:ilvl w:val="0"/>
                <w:numId w:val="178"/>
              </w:numPr>
              <w:spacing w:line="360" w:lineRule="auto"/>
              <w:rPr>
                <w:rFonts w:eastAsia="Times New Roman" w:cs="Times New Roman"/>
                <w:sz w:val="24"/>
                <w:szCs w:val="24"/>
              </w:rPr>
            </w:pPr>
            <w:r w:rsidRPr="2A40C812">
              <w:rPr>
                <w:rFonts w:eastAsia="Times New Roman" w:cs="Times New Roman"/>
                <w:sz w:val="24"/>
                <w:szCs w:val="24"/>
              </w:rPr>
              <w:t>Verify if the user is directed to the correct password reset page.</w:t>
            </w:r>
          </w:p>
          <w:p w14:paraId="006B52C3" w14:textId="6BD8B6CF" w:rsidR="3FB0EFD2" w:rsidRDefault="1D1E124F" w:rsidP="00A85E3D">
            <w:pPr>
              <w:pStyle w:val="ListParagraph"/>
              <w:numPr>
                <w:ilvl w:val="0"/>
                <w:numId w:val="178"/>
              </w:numPr>
              <w:spacing w:line="360" w:lineRule="auto"/>
              <w:rPr>
                <w:rFonts w:eastAsia="Times New Roman" w:cs="Times New Roman"/>
                <w:sz w:val="24"/>
                <w:szCs w:val="24"/>
              </w:rPr>
            </w:pPr>
            <w:r w:rsidRPr="2A40C812">
              <w:rPr>
                <w:rFonts w:eastAsia="Times New Roman" w:cs="Times New Roman"/>
                <w:sz w:val="24"/>
                <w:szCs w:val="24"/>
              </w:rPr>
              <w:t>Enter a new password and confirm the changes.</w:t>
            </w:r>
          </w:p>
          <w:p w14:paraId="21F16FBB" w14:textId="754B7A88" w:rsidR="3FB0EFD2" w:rsidRDefault="3FB0EFD2" w:rsidP="3FB0EFD2">
            <w:pPr>
              <w:spacing w:line="360" w:lineRule="auto"/>
              <w:rPr>
                <w:rFonts w:eastAsia="Times New Roman" w:cs="Times New Roman"/>
                <w:color w:val="000000" w:themeColor="text1"/>
                <w:sz w:val="24"/>
                <w:szCs w:val="24"/>
              </w:rPr>
            </w:pPr>
          </w:p>
        </w:tc>
      </w:tr>
      <w:tr w:rsidR="3FB0EFD2" w14:paraId="3015475A" w14:textId="77777777" w:rsidTr="2A40C812">
        <w:trPr>
          <w:trHeight w:val="300"/>
        </w:trPr>
        <w:tc>
          <w:tcPr>
            <w:tcW w:w="2340" w:type="dxa"/>
          </w:tcPr>
          <w:p w14:paraId="4D9B7025" w14:textId="77777777" w:rsidR="3FB0EFD2" w:rsidRDefault="1D1E124F" w:rsidP="3FB0EFD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20" w:type="dxa"/>
          </w:tcPr>
          <w:p w14:paraId="1832D28F" w14:textId="3778F1DB" w:rsidR="3FB0EFD2" w:rsidRDefault="1D1E124F" w:rsidP="00A85E3D">
            <w:pPr>
              <w:pStyle w:val="ListParagraph"/>
              <w:numPr>
                <w:ilvl w:val="0"/>
                <w:numId w:val="177"/>
              </w:numPr>
              <w:spacing w:line="360" w:lineRule="auto"/>
              <w:rPr>
                <w:rFonts w:eastAsia="Times New Roman" w:cs="Times New Roman"/>
                <w:sz w:val="24"/>
                <w:szCs w:val="24"/>
              </w:rPr>
            </w:pPr>
            <w:r w:rsidRPr="2A40C812">
              <w:rPr>
                <w:rFonts w:eastAsia="Times New Roman" w:cs="Times New Roman"/>
                <w:sz w:val="24"/>
                <w:szCs w:val="24"/>
              </w:rPr>
              <w:t>Clicking on the password reset link should correctly direct the user to the password reset page without errors.</w:t>
            </w:r>
          </w:p>
          <w:p w14:paraId="23C49C0C" w14:textId="5D17D315" w:rsidR="3FB0EFD2" w:rsidRDefault="1D1E124F" w:rsidP="00A85E3D">
            <w:pPr>
              <w:pStyle w:val="ListParagraph"/>
              <w:numPr>
                <w:ilvl w:val="0"/>
                <w:numId w:val="177"/>
              </w:numPr>
              <w:spacing w:line="360" w:lineRule="auto"/>
              <w:rPr>
                <w:rFonts w:eastAsia="Times New Roman" w:cs="Times New Roman"/>
                <w:sz w:val="24"/>
                <w:szCs w:val="24"/>
              </w:rPr>
            </w:pPr>
            <w:r w:rsidRPr="2A40C812">
              <w:rPr>
                <w:rFonts w:eastAsia="Times New Roman" w:cs="Times New Roman"/>
                <w:sz w:val="24"/>
                <w:szCs w:val="24"/>
              </w:rPr>
              <w:t>The user should be presented with a clear and user-friendly interface for resetting the password.</w:t>
            </w:r>
          </w:p>
          <w:p w14:paraId="2D06876D" w14:textId="09D31B9C" w:rsidR="3FB0EFD2" w:rsidRDefault="1D1E124F" w:rsidP="00A85E3D">
            <w:pPr>
              <w:pStyle w:val="ListParagraph"/>
              <w:numPr>
                <w:ilvl w:val="0"/>
                <w:numId w:val="177"/>
              </w:numPr>
              <w:spacing w:line="360" w:lineRule="auto"/>
              <w:rPr>
                <w:rFonts w:eastAsia="Times New Roman" w:cs="Times New Roman"/>
                <w:sz w:val="24"/>
                <w:szCs w:val="24"/>
              </w:rPr>
            </w:pPr>
            <w:r w:rsidRPr="2A40C812">
              <w:rPr>
                <w:rFonts w:eastAsia="Times New Roman" w:cs="Times New Roman"/>
                <w:sz w:val="24"/>
                <w:szCs w:val="24"/>
              </w:rPr>
              <w:t>After entering and confirming the new password, a success message should be displayed, confirming the successful password reset.</w:t>
            </w:r>
          </w:p>
          <w:p w14:paraId="63F4F35A" w14:textId="65625A95" w:rsidR="3FB0EFD2" w:rsidRDefault="3FB0EFD2" w:rsidP="3FB0EFD2">
            <w:pPr>
              <w:spacing w:line="360" w:lineRule="auto"/>
              <w:rPr>
                <w:rFonts w:eastAsia="Times New Roman" w:cs="Times New Roman"/>
                <w:color w:val="000000" w:themeColor="text1"/>
                <w:sz w:val="24"/>
                <w:szCs w:val="24"/>
              </w:rPr>
            </w:pPr>
          </w:p>
        </w:tc>
      </w:tr>
      <w:tr w:rsidR="3FB0EFD2" w14:paraId="39FD17AA" w14:textId="77777777" w:rsidTr="2A40C812">
        <w:trPr>
          <w:trHeight w:val="300"/>
        </w:trPr>
        <w:tc>
          <w:tcPr>
            <w:tcW w:w="2340" w:type="dxa"/>
          </w:tcPr>
          <w:p w14:paraId="4FC43CC1" w14:textId="77777777" w:rsidR="3FB0EFD2" w:rsidRDefault="1D1E124F" w:rsidP="3FB0EFD2">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20" w:type="dxa"/>
          </w:tcPr>
          <w:p w14:paraId="47AF8B3F" w14:textId="2A4D5F5F" w:rsidR="3FB0EFD2" w:rsidRDefault="1D1E124F" w:rsidP="3FB0EFD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Medium</w:t>
            </w:r>
          </w:p>
        </w:tc>
      </w:tr>
      <w:tr w:rsidR="4CB658BE" w14:paraId="7B3DCF0E" w14:textId="77777777" w:rsidTr="2A40C812">
        <w:trPr>
          <w:trHeight w:val="300"/>
        </w:trPr>
        <w:tc>
          <w:tcPr>
            <w:tcW w:w="2338" w:type="dxa"/>
          </w:tcPr>
          <w:p w14:paraId="1ED7BB37" w14:textId="21F2E84B" w:rsidR="1BE24B48" w:rsidRDefault="75E8A482"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Pass/Fail Criteria</w:t>
            </w:r>
          </w:p>
          <w:p w14:paraId="438ABD05" w14:textId="29BAE929" w:rsidR="4CB658BE" w:rsidRDefault="4CB658BE" w:rsidP="4CB658BE">
            <w:pPr>
              <w:spacing w:line="360" w:lineRule="auto"/>
              <w:rPr>
                <w:rFonts w:eastAsia="Times New Roman" w:cs="Times New Roman"/>
                <w:b/>
                <w:bCs/>
                <w:color w:val="000000" w:themeColor="text1"/>
                <w:sz w:val="24"/>
                <w:szCs w:val="24"/>
              </w:rPr>
            </w:pPr>
          </w:p>
        </w:tc>
        <w:tc>
          <w:tcPr>
            <w:tcW w:w="7012" w:type="dxa"/>
          </w:tcPr>
          <w:p w14:paraId="10010932" w14:textId="2DB4FBC9" w:rsidR="4CB658BE" w:rsidRDefault="7BC90EF4" w:rsidP="2A7828F5">
            <w:pPr>
              <w:spacing w:line="360" w:lineRule="auto"/>
              <w:rPr>
                <w:rFonts w:eastAsia="Times New Roman" w:cs="Times New Roman"/>
                <w:sz w:val="24"/>
                <w:szCs w:val="24"/>
              </w:rPr>
            </w:pPr>
            <w:r w:rsidRPr="2A40C812">
              <w:rPr>
                <w:rFonts w:eastAsia="Times New Roman" w:cs="Times New Roman"/>
                <w:color w:val="000000" w:themeColor="text1"/>
                <w:sz w:val="24"/>
                <w:szCs w:val="24"/>
              </w:rPr>
              <w:t xml:space="preserve">Pass:   1. </w:t>
            </w:r>
            <w:r w:rsidRPr="2A40C812">
              <w:rPr>
                <w:rFonts w:eastAsia="Times New Roman" w:cs="Times New Roman"/>
                <w:color w:val="0F0F0F"/>
                <w:sz w:val="24"/>
                <w:szCs w:val="24"/>
              </w:rPr>
              <w:t>The message popup should clearly say "successfully send email"</w:t>
            </w:r>
          </w:p>
          <w:p w14:paraId="617A2AA1" w14:textId="39D40359" w:rsidR="4CB658BE" w:rsidRDefault="7BC90EF4" w:rsidP="00A85E3D">
            <w:pPr>
              <w:pStyle w:val="ListParagraph"/>
              <w:numPr>
                <w:ilvl w:val="0"/>
                <w:numId w:val="79"/>
              </w:numPr>
              <w:spacing w:line="360" w:lineRule="auto"/>
              <w:rPr>
                <w:rFonts w:eastAsia="Times New Roman" w:cs="Times New Roman"/>
                <w:color w:val="0F0F0F"/>
                <w:sz w:val="24"/>
                <w:szCs w:val="24"/>
              </w:rPr>
            </w:pPr>
            <w:r w:rsidRPr="2A40C812">
              <w:rPr>
                <w:rFonts w:eastAsia="Times New Roman" w:cs="Times New Roman"/>
                <w:color w:val="0F0F0F"/>
                <w:sz w:val="24"/>
                <w:szCs w:val="24"/>
              </w:rPr>
              <w:t xml:space="preserve">Received </w:t>
            </w:r>
            <w:r w:rsidR="1D9EF6D9" w:rsidRPr="2A40C812">
              <w:rPr>
                <w:rFonts w:eastAsia="Times New Roman" w:cs="Times New Roman"/>
                <w:color w:val="0F0F0F"/>
                <w:sz w:val="24"/>
                <w:szCs w:val="24"/>
              </w:rPr>
              <w:t>a</w:t>
            </w:r>
            <w:r w:rsidRPr="2A40C812">
              <w:rPr>
                <w:rFonts w:eastAsia="Times New Roman" w:cs="Times New Roman"/>
                <w:color w:val="0F0F0F"/>
                <w:sz w:val="24"/>
                <w:szCs w:val="24"/>
              </w:rPr>
              <w:t xml:space="preserve"> valid email verification link to reset the </w:t>
            </w:r>
            <w:r w:rsidR="7A45F847" w:rsidRPr="2A40C812">
              <w:rPr>
                <w:rFonts w:eastAsia="Times New Roman" w:cs="Times New Roman"/>
                <w:color w:val="0F0F0F"/>
                <w:sz w:val="24"/>
                <w:szCs w:val="24"/>
              </w:rPr>
              <w:t>password</w:t>
            </w:r>
            <w:r w:rsidRPr="2A40C812">
              <w:rPr>
                <w:rFonts w:eastAsia="Times New Roman" w:cs="Times New Roman"/>
                <w:color w:val="0F0F0F"/>
                <w:sz w:val="24"/>
                <w:szCs w:val="24"/>
              </w:rPr>
              <w:t>.</w:t>
            </w:r>
          </w:p>
          <w:p w14:paraId="4FE68647" w14:textId="47F53E44" w:rsidR="4CB658BE" w:rsidRDefault="7BC90EF4" w:rsidP="00A85E3D">
            <w:pPr>
              <w:pStyle w:val="ListParagraph"/>
              <w:numPr>
                <w:ilvl w:val="0"/>
                <w:numId w:val="79"/>
              </w:numPr>
              <w:spacing w:line="360" w:lineRule="auto"/>
              <w:rPr>
                <w:rFonts w:eastAsia="Times New Roman" w:cs="Times New Roman"/>
                <w:color w:val="0F0F0F"/>
                <w:sz w:val="24"/>
                <w:szCs w:val="24"/>
              </w:rPr>
            </w:pPr>
            <w:r w:rsidRPr="2A40C812">
              <w:rPr>
                <w:rFonts w:eastAsia="Times New Roman" w:cs="Times New Roman"/>
                <w:color w:val="0F0F0F"/>
                <w:sz w:val="24"/>
                <w:szCs w:val="24"/>
              </w:rPr>
              <w:t>Using the verification link user supposed to able to update the new password.</w:t>
            </w:r>
          </w:p>
          <w:p w14:paraId="7AFEBCA9" w14:textId="58096632" w:rsidR="4CB658BE" w:rsidRDefault="111ED235" w:rsidP="67152BFE">
            <w:pPr>
              <w:spacing w:line="360" w:lineRule="auto"/>
              <w:rPr>
                <w:rFonts w:eastAsia="Times New Roman" w:cs="Times New Roman"/>
                <w:color w:val="000000" w:themeColor="text1"/>
                <w:sz w:val="24"/>
                <w:szCs w:val="24"/>
              </w:rPr>
            </w:pPr>
            <w:r w:rsidRPr="2A40C812">
              <w:rPr>
                <w:rFonts w:eastAsia="Times New Roman" w:cs="Times New Roman"/>
                <w:color w:val="0F0F0F"/>
                <w:sz w:val="24"/>
                <w:szCs w:val="24"/>
              </w:rPr>
              <w:t>Fail:</w:t>
            </w:r>
          </w:p>
          <w:p w14:paraId="2857D538" w14:textId="00C2DE40" w:rsidR="4CB658BE" w:rsidRDefault="6A8B39CD" w:rsidP="67152BFE">
            <w:pPr>
              <w:spacing w:line="360" w:lineRule="auto"/>
              <w:rPr>
                <w:rFonts w:eastAsia="Times New Roman" w:cs="Times New Roman"/>
                <w:color w:val="000000" w:themeColor="text1"/>
                <w:sz w:val="24"/>
                <w:szCs w:val="24"/>
              </w:rPr>
            </w:pPr>
            <w:r w:rsidRPr="2A40C812">
              <w:rPr>
                <w:rFonts w:eastAsia="Times New Roman" w:cs="Times New Roman"/>
                <w:color w:val="0F0F0F"/>
                <w:sz w:val="24"/>
                <w:szCs w:val="24"/>
              </w:rPr>
              <w:t>1.</w:t>
            </w:r>
            <w:r w:rsidR="111ED235" w:rsidRPr="2A40C812">
              <w:rPr>
                <w:rFonts w:eastAsia="Times New Roman" w:cs="Times New Roman"/>
                <w:color w:val="0F0F0F"/>
                <w:sz w:val="24"/>
                <w:szCs w:val="24"/>
              </w:rPr>
              <w:t xml:space="preserve">Not sending any </w:t>
            </w:r>
            <w:r w:rsidR="2C636D5C" w:rsidRPr="2A40C812">
              <w:rPr>
                <w:rFonts w:eastAsia="Times New Roman" w:cs="Times New Roman"/>
                <w:color w:val="0F0F0F"/>
                <w:sz w:val="24"/>
                <w:szCs w:val="24"/>
              </w:rPr>
              <w:t>in</w:t>
            </w:r>
            <w:r w:rsidR="111ED235" w:rsidRPr="2A40C812">
              <w:rPr>
                <w:rFonts w:eastAsia="Times New Roman" w:cs="Times New Roman"/>
                <w:color w:val="0F0F0F"/>
                <w:sz w:val="24"/>
                <w:szCs w:val="24"/>
              </w:rPr>
              <w:t>valid email.</w:t>
            </w:r>
          </w:p>
          <w:p w14:paraId="698C2568" w14:textId="07A285A6" w:rsidR="4CB658BE" w:rsidRDefault="2DEBBDE9" w:rsidP="67152BFE">
            <w:pPr>
              <w:spacing w:line="360" w:lineRule="auto"/>
              <w:rPr>
                <w:rFonts w:eastAsia="Times New Roman" w:cs="Times New Roman"/>
                <w:color w:val="000000" w:themeColor="text1"/>
                <w:sz w:val="24"/>
                <w:szCs w:val="24"/>
              </w:rPr>
            </w:pPr>
            <w:r w:rsidRPr="2A40C812">
              <w:rPr>
                <w:rFonts w:eastAsia="Times New Roman" w:cs="Times New Roman"/>
                <w:color w:val="0F0F0F"/>
                <w:sz w:val="24"/>
                <w:szCs w:val="24"/>
              </w:rPr>
              <w:t>2.</w:t>
            </w:r>
            <w:r w:rsidR="5A95828A" w:rsidRPr="2A40C812">
              <w:rPr>
                <w:rFonts w:eastAsia="Times New Roman" w:cs="Times New Roman"/>
                <w:color w:val="0F0F0F"/>
                <w:sz w:val="24"/>
                <w:szCs w:val="24"/>
              </w:rPr>
              <w:t>shows err</w:t>
            </w:r>
            <w:r w:rsidR="1E775562" w:rsidRPr="2A40C812">
              <w:rPr>
                <w:rFonts w:eastAsia="Times New Roman" w:cs="Times New Roman"/>
                <w:color w:val="0F0F0F"/>
                <w:sz w:val="24"/>
                <w:szCs w:val="24"/>
              </w:rPr>
              <w:t>or and not redirect the page.</w:t>
            </w:r>
          </w:p>
        </w:tc>
      </w:tr>
    </w:tbl>
    <w:p w14:paraId="46B41BE7" w14:textId="6257129C" w:rsidR="3FB0EFD2" w:rsidRDefault="3FB0EFD2" w:rsidP="2A40C812">
      <w:pPr>
        <w:rPr>
          <w:rFonts w:eastAsia="Times New Roman" w:cs="Times New Roman"/>
          <w:b/>
          <w:bCs/>
          <w:color w:val="000000" w:themeColor="text1"/>
        </w:rPr>
      </w:pPr>
    </w:p>
    <w:p w14:paraId="6570F248" w14:textId="3B8CDD94" w:rsidR="3FB0EFD2" w:rsidRDefault="3FB0EFD2" w:rsidP="2A40C812">
      <w:pPr>
        <w:rPr>
          <w:rFonts w:eastAsia="Times New Roman" w:cs="Times New Roman"/>
          <w:b/>
          <w:bCs/>
          <w:color w:val="000000" w:themeColor="text1"/>
        </w:rPr>
      </w:pPr>
    </w:p>
    <w:p w14:paraId="5823A3A2" w14:textId="2F00BAD6" w:rsidR="00DE7B49" w:rsidRPr="00C774C4" w:rsidRDefault="51D98C5B" w:rsidP="3FB0EFD2">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95" w:name="_Toc152077630"/>
      <w:r w:rsidRPr="2A40C812">
        <w:rPr>
          <w:rFonts w:ascii="Times New Roman" w:eastAsia="Times New Roman" w:hAnsi="Times New Roman" w:cs="Times New Roman"/>
          <w:b/>
          <w:bCs/>
          <w:color w:val="000000" w:themeColor="text1"/>
          <w:sz w:val="24"/>
          <w:szCs w:val="24"/>
        </w:rPr>
        <w:t>5.3 System Test</w:t>
      </w:r>
      <w:r w:rsidR="5DAE1B1F" w:rsidRPr="2A40C812">
        <w:rPr>
          <w:rFonts w:ascii="Times New Roman" w:eastAsia="Times New Roman" w:hAnsi="Times New Roman" w:cs="Times New Roman"/>
          <w:b/>
          <w:bCs/>
          <w:color w:val="000000" w:themeColor="text1"/>
          <w:sz w:val="24"/>
          <w:szCs w:val="24"/>
        </w:rPr>
        <w:t>s</w:t>
      </w:r>
      <w:bookmarkEnd w:id="95"/>
    </w:p>
    <w:p w14:paraId="7740B4A1" w14:textId="654E3A2A" w:rsidR="009260B3" w:rsidRPr="00C774C4" w:rsidRDefault="4E7C6DDC" w:rsidP="2A40C812">
      <w:pPr>
        <w:pStyle w:val="Heading3"/>
        <w:keepNext w:val="0"/>
        <w:keepLines w:val="0"/>
        <w:rPr>
          <w:rFonts w:ascii="Times New Roman" w:eastAsia="Times New Roman" w:hAnsi="Times New Roman" w:cs="Times New Roman"/>
          <w:b/>
          <w:bCs/>
          <w:color w:val="auto"/>
        </w:rPr>
      </w:pPr>
      <w:bookmarkStart w:id="96" w:name="_Toc151479383"/>
      <w:bookmarkStart w:id="97" w:name="_Toc152077631"/>
      <w:bookmarkStart w:id="98" w:name="_Toc150176851"/>
      <w:bookmarkStart w:id="99" w:name="_Toc150180701"/>
      <w:r w:rsidRPr="2A40C812">
        <w:rPr>
          <w:rFonts w:ascii="Times New Roman" w:hAnsi="Times New Roman" w:cs="Times New Roman"/>
          <w:b/>
          <w:bCs/>
          <w:color w:val="auto"/>
        </w:rPr>
        <w:t>5.</w:t>
      </w:r>
      <w:r w:rsidR="01E9B5FD" w:rsidRPr="2A40C812">
        <w:rPr>
          <w:rFonts w:ascii="Times New Roman" w:hAnsi="Times New Roman" w:cs="Times New Roman"/>
          <w:b/>
          <w:bCs/>
          <w:color w:val="auto"/>
        </w:rPr>
        <w:t>3.1</w:t>
      </w:r>
      <w:r w:rsidRPr="2A40C812">
        <w:rPr>
          <w:rFonts w:ascii="Times New Roman" w:hAnsi="Times New Roman" w:cs="Times New Roman"/>
          <w:b/>
          <w:bCs/>
          <w:color w:val="auto"/>
        </w:rPr>
        <w:t xml:space="preserve"> </w:t>
      </w:r>
      <w:r w:rsidR="4168C59F" w:rsidRPr="2A40C812">
        <w:rPr>
          <w:rFonts w:ascii="Times New Roman" w:hAnsi="Times New Roman" w:cs="Times New Roman"/>
          <w:b/>
          <w:bCs/>
          <w:color w:val="auto"/>
        </w:rPr>
        <w:t xml:space="preserve">Non-Functional Test </w:t>
      </w:r>
      <w:r w:rsidR="49B45836" w:rsidRPr="2A40C812">
        <w:rPr>
          <w:rFonts w:ascii="Times New Roman" w:hAnsi="Times New Roman" w:cs="Times New Roman"/>
          <w:b/>
          <w:bCs/>
          <w:color w:val="auto"/>
        </w:rPr>
        <w:t>Cases</w:t>
      </w:r>
      <w:bookmarkEnd w:id="96"/>
      <w:bookmarkEnd w:id="97"/>
      <w:r w:rsidR="49B45836" w:rsidRPr="2A40C812">
        <w:rPr>
          <w:rFonts w:ascii="Times New Roman" w:hAnsi="Times New Roman" w:cs="Times New Roman"/>
          <w:b/>
          <w:bCs/>
          <w:color w:val="auto"/>
        </w:rPr>
        <w:t xml:space="preserve"> </w:t>
      </w:r>
      <w:bookmarkEnd w:id="98"/>
      <w:bookmarkEnd w:id="99"/>
    </w:p>
    <w:tbl>
      <w:tblPr>
        <w:tblStyle w:val="TableGrid"/>
        <w:tblW w:w="0" w:type="auto"/>
        <w:tblLayout w:type="fixed"/>
        <w:tblLook w:val="06A0" w:firstRow="1" w:lastRow="0" w:firstColumn="1" w:lastColumn="0" w:noHBand="1" w:noVBand="1"/>
      </w:tblPr>
      <w:tblGrid>
        <w:gridCol w:w="2340"/>
        <w:gridCol w:w="7020"/>
      </w:tblGrid>
      <w:tr w:rsidR="009260B3" w:rsidRPr="0029626F" w14:paraId="3FAB5D89" w14:textId="77777777" w:rsidTr="2A40C812">
        <w:trPr>
          <w:trHeight w:val="300"/>
        </w:trPr>
        <w:tc>
          <w:tcPr>
            <w:tcW w:w="2340" w:type="dxa"/>
          </w:tcPr>
          <w:p w14:paraId="67E3DEDD" w14:textId="77777777" w:rsidR="009260B3" w:rsidRPr="0029626F" w:rsidRDefault="1F4A4372" w:rsidP="3A556DA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2BE9B401" w14:textId="6DD21243" w:rsidR="009260B3" w:rsidRPr="00C774C4" w:rsidRDefault="790BADE2"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Security</w:t>
            </w:r>
          </w:p>
        </w:tc>
      </w:tr>
      <w:tr w:rsidR="009260B3" w:rsidRPr="0029626F" w14:paraId="5C22EE91" w14:textId="77777777" w:rsidTr="2A40C812">
        <w:trPr>
          <w:trHeight w:val="300"/>
        </w:trPr>
        <w:tc>
          <w:tcPr>
            <w:tcW w:w="2340" w:type="dxa"/>
          </w:tcPr>
          <w:p w14:paraId="2C301C13" w14:textId="77777777" w:rsidR="009260B3" w:rsidRPr="0029626F" w:rsidRDefault="1F4A4372" w:rsidP="3A556DA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4CB1CD6F" w14:textId="1F1A283B" w:rsidR="009260B3" w:rsidRPr="0029626F" w:rsidRDefault="1F4A4372" w:rsidP="3A556DA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5298557B" w:rsidRPr="2A40C812">
              <w:rPr>
                <w:rFonts w:eastAsia="Times New Roman" w:cs="Times New Roman"/>
                <w:color w:val="000000" w:themeColor="text1"/>
                <w:sz w:val="24"/>
                <w:szCs w:val="24"/>
              </w:rPr>
              <w:t>6</w:t>
            </w:r>
            <w:r w:rsidR="6E93A9B0" w:rsidRPr="2A40C812">
              <w:rPr>
                <w:rFonts w:eastAsia="Times New Roman" w:cs="Times New Roman"/>
                <w:color w:val="000000" w:themeColor="text1"/>
                <w:sz w:val="24"/>
                <w:szCs w:val="24"/>
              </w:rPr>
              <w:t>3</w:t>
            </w:r>
          </w:p>
        </w:tc>
      </w:tr>
      <w:tr w:rsidR="009260B3" w:rsidRPr="0029626F" w14:paraId="59C74393" w14:textId="77777777" w:rsidTr="2A40C812">
        <w:trPr>
          <w:trHeight w:val="300"/>
        </w:trPr>
        <w:tc>
          <w:tcPr>
            <w:tcW w:w="2340" w:type="dxa"/>
          </w:tcPr>
          <w:p w14:paraId="4327294F" w14:textId="77777777" w:rsidR="009260B3" w:rsidRPr="0029626F" w:rsidRDefault="1F4A4372" w:rsidP="3A556DA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5068A679" w14:textId="20915E96" w:rsidR="009260B3" w:rsidRPr="0029626F" w:rsidRDefault="5E4E1109" w:rsidP="3A556DA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Check to see if our security is good</w:t>
            </w:r>
          </w:p>
        </w:tc>
      </w:tr>
      <w:tr w:rsidR="009260B3" w:rsidRPr="0029626F" w14:paraId="1A1F0BC2" w14:textId="77777777" w:rsidTr="2A40C812">
        <w:trPr>
          <w:trHeight w:val="300"/>
        </w:trPr>
        <w:tc>
          <w:tcPr>
            <w:tcW w:w="2340" w:type="dxa"/>
          </w:tcPr>
          <w:p w14:paraId="4C785384" w14:textId="77777777" w:rsidR="009260B3" w:rsidRPr="0029626F" w:rsidRDefault="1F4A4372" w:rsidP="3A556DA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3F28C51F" w14:textId="08458277" w:rsidR="009260B3" w:rsidRPr="0029626F" w:rsidRDefault="40E62DAB" w:rsidP="3A556DA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TC-12, TC-14</w:t>
            </w:r>
          </w:p>
        </w:tc>
      </w:tr>
      <w:tr w:rsidR="009260B3" w:rsidRPr="0029626F" w14:paraId="5B80B059" w14:textId="77777777" w:rsidTr="2A40C812">
        <w:trPr>
          <w:trHeight w:val="300"/>
        </w:trPr>
        <w:tc>
          <w:tcPr>
            <w:tcW w:w="2340" w:type="dxa"/>
          </w:tcPr>
          <w:p w14:paraId="3412CE9E" w14:textId="77777777" w:rsidR="009260B3" w:rsidRPr="0029626F" w:rsidRDefault="1F4A4372" w:rsidP="3A556DA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3483D257" w14:textId="60ADA84A" w:rsidR="009260B3" w:rsidRPr="00C774C4" w:rsidRDefault="5D802969"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TC-16</w:t>
            </w:r>
          </w:p>
          <w:p w14:paraId="0FEE6CD2" w14:textId="02BE9E31" w:rsidR="009260B3" w:rsidRPr="00C774C4" w:rsidRDefault="5D802969"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cart icon button.</w:t>
            </w:r>
          </w:p>
          <w:p w14:paraId="56E7113D" w14:textId="61A68F1D" w:rsidR="009260B3" w:rsidRPr="00C774C4" w:rsidRDefault="5D802969"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w:t>
            </w:r>
            <w:r w:rsidR="75109775" w:rsidRPr="2A40C812">
              <w:rPr>
                <w:rFonts w:eastAsia="Times New Roman" w:cs="Times New Roman"/>
                <w:color w:val="000000" w:themeColor="text1"/>
                <w:sz w:val="24"/>
                <w:szCs w:val="24"/>
              </w:rPr>
              <w:t xml:space="preserve">enters </w:t>
            </w:r>
            <w:r w:rsidR="5E8A0DA1" w:rsidRPr="2A40C812">
              <w:rPr>
                <w:rFonts w:eastAsia="Times New Roman" w:cs="Times New Roman"/>
                <w:color w:val="000000" w:themeColor="text1"/>
                <w:sz w:val="24"/>
                <w:szCs w:val="24"/>
              </w:rPr>
              <w:t>"SELECT * FROM ORDERS”</w:t>
            </w:r>
            <w:r w:rsidR="3C55535C" w:rsidRPr="2A40C812">
              <w:rPr>
                <w:rFonts w:eastAsia="Times New Roman" w:cs="Times New Roman"/>
                <w:color w:val="000000" w:themeColor="text1"/>
                <w:sz w:val="24"/>
                <w:szCs w:val="24"/>
              </w:rPr>
              <w:t xml:space="preserve"> in the notes </w:t>
            </w:r>
            <w:proofErr w:type="gramStart"/>
            <w:r w:rsidR="3C55535C" w:rsidRPr="2A40C812">
              <w:rPr>
                <w:rFonts w:eastAsia="Times New Roman" w:cs="Times New Roman"/>
                <w:color w:val="000000" w:themeColor="text1"/>
                <w:sz w:val="24"/>
                <w:szCs w:val="24"/>
              </w:rPr>
              <w:t>section</w:t>
            </w:r>
            <w:proofErr w:type="gramEnd"/>
          </w:p>
          <w:p w14:paraId="002D6CAD" w14:textId="2E488336" w:rsidR="009260B3" w:rsidRPr="00C774C4" w:rsidRDefault="5E8A0DA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clicks Place Order </w:t>
            </w:r>
            <w:proofErr w:type="gramStart"/>
            <w:r w:rsidRPr="2A40C812">
              <w:rPr>
                <w:rFonts w:eastAsia="Times New Roman" w:cs="Times New Roman"/>
                <w:color w:val="000000" w:themeColor="text1"/>
                <w:sz w:val="24"/>
                <w:szCs w:val="24"/>
              </w:rPr>
              <w:t>button</w:t>
            </w:r>
            <w:proofErr w:type="gramEnd"/>
          </w:p>
          <w:p w14:paraId="10E0E71D" w14:textId="625110BB" w:rsidR="009260B3" w:rsidRPr="00C774C4" w:rsidRDefault="5E8A0DA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enters credit card number “</w:t>
            </w:r>
            <w:proofErr w:type="gramStart"/>
            <w:r w:rsidRPr="2A40C812">
              <w:rPr>
                <w:rFonts w:eastAsia="Times New Roman" w:cs="Times New Roman"/>
                <w:color w:val="000000" w:themeColor="text1"/>
                <w:sz w:val="24"/>
                <w:szCs w:val="24"/>
              </w:rPr>
              <w:t>4242424242424242</w:t>
            </w:r>
            <w:proofErr w:type="gramEnd"/>
            <w:r w:rsidRPr="2A40C812">
              <w:rPr>
                <w:rFonts w:eastAsia="Times New Roman" w:cs="Times New Roman"/>
                <w:color w:val="000000" w:themeColor="text1"/>
                <w:sz w:val="24"/>
                <w:szCs w:val="24"/>
              </w:rPr>
              <w:t>”</w:t>
            </w:r>
          </w:p>
          <w:p w14:paraId="28BDA4D9" w14:textId="75B53BC5" w:rsidR="009260B3" w:rsidRPr="00C774C4" w:rsidRDefault="5E8A0DA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“01/26” expiration </w:t>
            </w:r>
            <w:proofErr w:type="gramStart"/>
            <w:r w:rsidRPr="2A40C812">
              <w:rPr>
                <w:rFonts w:eastAsia="Times New Roman" w:cs="Times New Roman"/>
                <w:color w:val="000000" w:themeColor="text1"/>
                <w:sz w:val="24"/>
                <w:szCs w:val="24"/>
              </w:rPr>
              <w:t>date</w:t>
            </w:r>
            <w:proofErr w:type="gramEnd"/>
          </w:p>
          <w:p w14:paraId="5F97957B" w14:textId="48046A89" w:rsidR="009260B3" w:rsidRPr="00C774C4" w:rsidRDefault="5E8A0DA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“123” as CVV </w:t>
            </w:r>
            <w:proofErr w:type="gramStart"/>
            <w:r w:rsidRPr="2A40C812">
              <w:rPr>
                <w:rFonts w:eastAsia="Times New Roman" w:cs="Times New Roman"/>
                <w:color w:val="000000" w:themeColor="text1"/>
                <w:sz w:val="24"/>
                <w:szCs w:val="24"/>
              </w:rPr>
              <w:t>code</w:t>
            </w:r>
            <w:proofErr w:type="gramEnd"/>
          </w:p>
          <w:p w14:paraId="633CF737" w14:textId="4EAF79EA" w:rsidR="009260B3" w:rsidRPr="00C774C4" w:rsidRDefault="5E8A0DA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“Matthew” as </w:t>
            </w:r>
            <w:proofErr w:type="gramStart"/>
            <w:r w:rsidRPr="2A40C812">
              <w:rPr>
                <w:rFonts w:eastAsia="Times New Roman" w:cs="Times New Roman"/>
                <w:color w:val="000000" w:themeColor="text1"/>
                <w:sz w:val="24"/>
                <w:szCs w:val="24"/>
              </w:rPr>
              <w:t>name</w:t>
            </w:r>
            <w:proofErr w:type="gramEnd"/>
          </w:p>
          <w:p w14:paraId="6B01CCF1" w14:textId="7023630A" w:rsidR="009260B3" w:rsidRPr="00C774C4" w:rsidRDefault="5E8A0DA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“48184” as zip </w:t>
            </w:r>
            <w:proofErr w:type="gramStart"/>
            <w:r w:rsidRPr="2A40C812">
              <w:rPr>
                <w:rFonts w:eastAsia="Times New Roman" w:cs="Times New Roman"/>
                <w:color w:val="000000" w:themeColor="text1"/>
                <w:sz w:val="24"/>
                <w:szCs w:val="24"/>
              </w:rPr>
              <w:t>code</w:t>
            </w:r>
            <w:proofErr w:type="gramEnd"/>
          </w:p>
          <w:p w14:paraId="508D65A1" w14:textId="6C159D38" w:rsidR="009260B3" w:rsidRPr="0029626F" w:rsidRDefault="5E8A0DA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hits pay button</w:t>
            </w:r>
          </w:p>
        </w:tc>
      </w:tr>
      <w:tr w:rsidR="009260B3" w:rsidRPr="0029626F" w14:paraId="28BF31D4" w14:textId="77777777" w:rsidTr="2A40C812">
        <w:trPr>
          <w:trHeight w:val="300"/>
        </w:trPr>
        <w:tc>
          <w:tcPr>
            <w:tcW w:w="2340" w:type="dxa"/>
          </w:tcPr>
          <w:p w14:paraId="72FA1E85" w14:textId="77777777" w:rsidR="009260B3" w:rsidRPr="0029626F" w:rsidRDefault="1F4A4372" w:rsidP="3A556DA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20" w:type="dxa"/>
          </w:tcPr>
          <w:p w14:paraId="5E92F8F7" w14:textId="27BF14DF" w:rsidR="009260B3" w:rsidRPr="00C774C4" w:rsidRDefault="097C390F" w:rsidP="00A85E3D">
            <w:pPr>
              <w:pStyle w:val="ListParagraph"/>
              <w:numPr>
                <w:ilvl w:val="0"/>
                <w:numId w:val="16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Taken to the order confirmation </w:t>
            </w:r>
            <w:proofErr w:type="gramStart"/>
            <w:r w:rsidRPr="2A40C812">
              <w:rPr>
                <w:rFonts w:eastAsia="Times New Roman" w:cs="Times New Roman"/>
                <w:color w:val="000000" w:themeColor="text1"/>
                <w:sz w:val="24"/>
                <w:szCs w:val="24"/>
              </w:rPr>
              <w:t>page</w:t>
            </w:r>
            <w:proofErr w:type="gramEnd"/>
          </w:p>
          <w:p w14:paraId="0071CC81" w14:textId="57FB7319" w:rsidR="009260B3" w:rsidRPr="0029626F" w:rsidRDefault="097C390F" w:rsidP="00A85E3D">
            <w:pPr>
              <w:pStyle w:val="ListParagraph"/>
              <w:numPr>
                <w:ilvl w:val="0"/>
                <w:numId w:val="168"/>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sees "SELECT * FROM ORDERS” </w:t>
            </w:r>
          </w:p>
        </w:tc>
      </w:tr>
      <w:tr w:rsidR="009260B3" w:rsidRPr="0029626F" w14:paraId="516389FC" w14:textId="77777777" w:rsidTr="2A40C812">
        <w:trPr>
          <w:trHeight w:val="300"/>
        </w:trPr>
        <w:tc>
          <w:tcPr>
            <w:tcW w:w="2340" w:type="dxa"/>
          </w:tcPr>
          <w:p w14:paraId="49E75800" w14:textId="77777777" w:rsidR="009260B3" w:rsidRPr="0029626F" w:rsidRDefault="1F4A4372" w:rsidP="3A556DA7">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20" w:type="dxa"/>
          </w:tcPr>
          <w:p w14:paraId="4B27D001" w14:textId="37B4ECD3" w:rsidR="009260B3" w:rsidRPr="0029626F" w:rsidRDefault="71BE94C2" w:rsidP="3A556DA7">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5616A628" w14:textId="77777777" w:rsidTr="2A40C812">
        <w:trPr>
          <w:trHeight w:val="300"/>
        </w:trPr>
        <w:tc>
          <w:tcPr>
            <w:tcW w:w="2340" w:type="dxa"/>
          </w:tcPr>
          <w:p w14:paraId="6AF95978" w14:textId="21F2E84B" w:rsidR="676D6591" w:rsidRDefault="670DD940"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1A900BCE" w14:textId="5F09C5F3" w:rsidR="4CB658BE" w:rsidRDefault="4CB658BE" w:rsidP="4CB658BE">
            <w:pPr>
              <w:spacing w:line="360" w:lineRule="auto"/>
              <w:rPr>
                <w:rFonts w:eastAsia="Times New Roman" w:cs="Times New Roman"/>
                <w:b/>
                <w:bCs/>
                <w:color w:val="000000" w:themeColor="text1"/>
                <w:sz w:val="24"/>
                <w:szCs w:val="24"/>
              </w:rPr>
            </w:pPr>
          </w:p>
        </w:tc>
        <w:tc>
          <w:tcPr>
            <w:tcW w:w="7020" w:type="dxa"/>
          </w:tcPr>
          <w:p w14:paraId="18FB2D89" w14:textId="26C0CC42" w:rsidR="4CB658BE" w:rsidRDefault="19534247"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0CB2CDD4" w14:textId="4354AE5D" w:rsidR="4CB658BE" w:rsidRDefault="19534247" w:rsidP="00A85E3D">
            <w:pPr>
              <w:pStyle w:val="ListParagraph"/>
              <w:numPr>
                <w:ilvl w:val="0"/>
                <w:numId w:val="2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User’s payment is accepted.</w:t>
            </w:r>
          </w:p>
          <w:p w14:paraId="672BA144" w14:textId="63A2CBA1" w:rsidR="4CB658BE" w:rsidRDefault="19534247" w:rsidP="00A85E3D">
            <w:pPr>
              <w:pStyle w:val="ListParagraph"/>
              <w:numPr>
                <w:ilvl w:val="0"/>
                <w:numId w:val="25"/>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lastRenderedPageBreak/>
              <w:t>User is</w:t>
            </w:r>
            <w:proofErr w:type="gramEnd"/>
            <w:r w:rsidRPr="2A40C812">
              <w:rPr>
                <w:rFonts w:eastAsia="Times New Roman" w:cs="Times New Roman"/>
                <w:color w:val="000000" w:themeColor="text1"/>
                <w:sz w:val="24"/>
                <w:szCs w:val="24"/>
              </w:rPr>
              <w:t xml:space="preserve"> redirected to the order confirmation page.</w:t>
            </w:r>
          </w:p>
          <w:p w14:paraId="6CB2697B" w14:textId="6D16D6AF" w:rsidR="4CB658BE" w:rsidRDefault="02C6F1C3" w:rsidP="00A85E3D">
            <w:pPr>
              <w:pStyle w:val="ListParagraph"/>
              <w:numPr>
                <w:ilvl w:val="0"/>
                <w:numId w:val="25"/>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does not have information on </w:t>
            </w:r>
            <w:proofErr w:type="gramStart"/>
            <w:r w:rsidRPr="2A40C812">
              <w:rPr>
                <w:rFonts w:eastAsia="Times New Roman" w:cs="Times New Roman"/>
                <w:color w:val="000000" w:themeColor="text1"/>
                <w:sz w:val="24"/>
                <w:szCs w:val="24"/>
              </w:rPr>
              <w:t>all of</w:t>
            </w:r>
            <w:proofErr w:type="gramEnd"/>
            <w:r w:rsidRPr="2A40C812">
              <w:rPr>
                <w:rFonts w:eastAsia="Times New Roman" w:cs="Times New Roman"/>
                <w:color w:val="000000" w:themeColor="text1"/>
                <w:sz w:val="24"/>
                <w:szCs w:val="24"/>
              </w:rPr>
              <w:t xml:space="preserve"> our orders in the note section.</w:t>
            </w:r>
          </w:p>
          <w:p w14:paraId="3A4C8A48" w14:textId="7B5D9962" w:rsidR="4CB658BE" w:rsidRDefault="19534247"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1482DF16" w14:textId="4E660279" w:rsidR="4CB658BE" w:rsidRDefault="19534247" w:rsidP="00A85E3D">
            <w:pPr>
              <w:pStyle w:val="ListParagraph"/>
              <w:numPr>
                <w:ilvl w:val="0"/>
                <w:numId w:val="2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User’s payment is not accepted.</w:t>
            </w:r>
          </w:p>
          <w:p w14:paraId="7FD1AA04" w14:textId="040E6E35" w:rsidR="4CB658BE" w:rsidRDefault="19534247" w:rsidP="00A85E3D">
            <w:pPr>
              <w:pStyle w:val="ListParagraph"/>
              <w:numPr>
                <w:ilvl w:val="0"/>
                <w:numId w:val="24"/>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not redirected to the order confirmation page.</w:t>
            </w:r>
          </w:p>
        </w:tc>
      </w:tr>
    </w:tbl>
    <w:p w14:paraId="7F9F2222" w14:textId="41952882" w:rsidR="2B90A571" w:rsidRDefault="2B90A571" w:rsidP="008B0D6F">
      <w:pPr>
        <w:spacing w:line="360" w:lineRule="auto"/>
      </w:pPr>
    </w:p>
    <w:p w14:paraId="1A166315" w14:textId="0D40BB9A" w:rsidR="009260B3" w:rsidRPr="0029626F" w:rsidRDefault="009260B3" w:rsidP="65EE7DB7">
      <w:pPr>
        <w:spacing w:after="0" w:line="360" w:lineRule="auto"/>
        <w:rPr>
          <w:rFonts w:eastAsia="Times New Roman" w:cs="Times New Roman"/>
          <w:color w:val="000000" w:themeColor="text1"/>
          <w:sz w:val="24"/>
          <w:szCs w:val="24"/>
        </w:rPr>
      </w:pPr>
    </w:p>
    <w:tbl>
      <w:tblPr>
        <w:tblStyle w:val="TableGrid"/>
        <w:tblW w:w="0" w:type="auto"/>
        <w:tblLook w:val="06A0" w:firstRow="1" w:lastRow="0" w:firstColumn="1" w:lastColumn="0" w:noHBand="1" w:noVBand="1"/>
      </w:tblPr>
      <w:tblGrid>
        <w:gridCol w:w="2338"/>
        <w:gridCol w:w="7012"/>
      </w:tblGrid>
      <w:tr w:rsidR="514AB6F8" w:rsidRPr="00C774C4" w14:paraId="67CD201F" w14:textId="77777777" w:rsidTr="2A40C812">
        <w:trPr>
          <w:trHeight w:val="300"/>
        </w:trPr>
        <w:tc>
          <w:tcPr>
            <w:tcW w:w="2340" w:type="dxa"/>
          </w:tcPr>
          <w:p w14:paraId="6C2FC19B" w14:textId="77777777" w:rsidR="514AB6F8" w:rsidRPr="00C774C4" w:rsidRDefault="75A9750D" w:rsidP="002D71FC">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Name</w:t>
            </w:r>
          </w:p>
        </w:tc>
        <w:tc>
          <w:tcPr>
            <w:tcW w:w="7020" w:type="dxa"/>
          </w:tcPr>
          <w:p w14:paraId="2E39274B" w14:textId="186BE0F6" w:rsidR="20D8ACA2" w:rsidRPr="00C774C4" w:rsidRDefault="5CCA933C" w:rsidP="002D71FC">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Stripe API</w:t>
            </w:r>
          </w:p>
        </w:tc>
      </w:tr>
      <w:tr w:rsidR="514AB6F8" w:rsidRPr="00C774C4" w14:paraId="69668025" w14:textId="77777777" w:rsidTr="2A40C812">
        <w:trPr>
          <w:trHeight w:val="300"/>
        </w:trPr>
        <w:tc>
          <w:tcPr>
            <w:tcW w:w="2340" w:type="dxa"/>
          </w:tcPr>
          <w:p w14:paraId="672518A4" w14:textId="77777777" w:rsidR="514AB6F8" w:rsidRPr="00C774C4" w:rsidRDefault="75A9750D" w:rsidP="002D71FC">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20" w:type="dxa"/>
          </w:tcPr>
          <w:p w14:paraId="0DE7EBBD" w14:textId="409FE6C7" w:rsidR="514AB6F8" w:rsidRPr="00C774C4" w:rsidRDefault="1F65B80F" w:rsidP="002D71FC">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27007F44" w:rsidRPr="2A40C812">
              <w:rPr>
                <w:rFonts w:eastAsia="Times New Roman" w:cs="Times New Roman"/>
                <w:color w:val="000000" w:themeColor="text1"/>
                <w:sz w:val="24"/>
                <w:szCs w:val="24"/>
              </w:rPr>
              <w:t>6</w:t>
            </w:r>
            <w:r w:rsidR="60121F8B" w:rsidRPr="2A40C812">
              <w:rPr>
                <w:rFonts w:eastAsia="Times New Roman" w:cs="Times New Roman"/>
                <w:color w:val="000000" w:themeColor="text1"/>
                <w:sz w:val="24"/>
                <w:szCs w:val="24"/>
              </w:rPr>
              <w:t>4</w:t>
            </w:r>
          </w:p>
        </w:tc>
      </w:tr>
      <w:tr w:rsidR="514AB6F8" w:rsidRPr="00C774C4" w14:paraId="3F27FD8F" w14:textId="77777777" w:rsidTr="2A40C812">
        <w:trPr>
          <w:trHeight w:val="300"/>
        </w:trPr>
        <w:tc>
          <w:tcPr>
            <w:tcW w:w="2340" w:type="dxa"/>
          </w:tcPr>
          <w:p w14:paraId="6BF33F2D" w14:textId="77777777" w:rsidR="514AB6F8" w:rsidRPr="00C774C4" w:rsidRDefault="75A9750D" w:rsidP="002D71FC">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20" w:type="dxa"/>
          </w:tcPr>
          <w:p w14:paraId="08CF6B8D" w14:textId="06E8498E" w:rsidR="514AB6F8" w:rsidRPr="00C774C4" w:rsidRDefault="32ED14B4" w:rsidP="002D71FC">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Checking to make sure Stripe API can handle a lot of users </w:t>
            </w:r>
          </w:p>
        </w:tc>
      </w:tr>
      <w:tr w:rsidR="514AB6F8" w:rsidRPr="00C774C4" w14:paraId="14F81FD7" w14:textId="77777777" w:rsidTr="2A40C812">
        <w:trPr>
          <w:trHeight w:val="300"/>
        </w:trPr>
        <w:tc>
          <w:tcPr>
            <w:tcW w:w="2340" w:type="dxa"/>
          </w:tcPr>
          <w:p w14:paraId="2B8CB30F" w14:textId="77777777" w:rsidR="514AB6F8" w:rsidRPr="00C774C4" w:rsidRDefault="75A9750D" w:rsidP="002D71FC">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20" w:type="dxa"/>
          </w:tcPr>
          <w:p w14:paraId="05583DFA" w14:textId="55ACC2F5" w:rsidR="514AB6F8" w:rsidRPr="00C774C4" w:rsidRDefault="1D3BF50E" w:rsidP="002D71FC">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TC-12, TC-14</w:t>
            </w:r>
          </w:p>
        </w:tc>
      </w:tr>
      <w:tr w:rsidR="514AB6F8" w:rsidRPr="00C774C4" w14:paraId="05D38DB2" w14:textId="77777777" w:rsidTr="2A40C812">
        <w:trPr>
          <w:trHeight w:val="300"/>
        </w:trPr>
        <w:tc>
          <w:tcPr>
            <w:tcW w:w="2340" w:type="dxa"/>
          </w:tcPr>
          <w:p w14:paraId="51538027" w14:textId="77777777" w:rsidR="514AB6F8" w:rsidRPr="00C774C4" w:rsidRDefault="75A9750D" w:rsidP="002D71FC">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20" w:type="dxa"/>
          </w:tcPr>
          <w:p w14:paraId="58025EAD" w14:textId="60ADA84A" w:rsidR="514AB6F8" w:rsidRPr="00C774C4" w:rsidRDefault="56A99D6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TC-16</w:t>
            </w:r>
          </w:p>
          <w:p w14:paraId="77243045" w14:textId="02BE9E31" w:rsidR="514AB6F8" w:rsidRPr="00C774C4" w:rsidRDefault="56A99D6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cart icon button.</w:t>
            </w:r>
          </w:p>
          <w:p w14:paraId="757D3064" w14:textId="2E488336" w:rsidR="514AB6F8" w:rsidRPr="00C774C4" w:rsidRDefault="56A99D6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clicks Place Order </w:t>
            </w:r>
            <w:proofErr w:type="gramStart"/>
            <w:r w:rsidRPr="2A40C812">
              <w:rPr>
                <w:rFonts w:eastAsia="Times New Roman" w:cs="Times New Roman"/>
                <w:color w:val="000000" w:themeColor="text1"/>
                <w:sz w:val="24"/>
                <w:szCs w:val="24"/>
              </w:rPr>
              <w:t>button</w:t>
            </w:r>
            <w:proofErr w:type="gramEnd"/>
          </w:p>
          <w:p w14:paraId="3CA39639" w14:textId="625110BB" w:rsidR="514AB6F8" w:rsidRPr="00C774C4" w:rsidRDefault="56A99D6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enters credit card number “</w:t>
            </w:r>
            <w:proofErr w:type="gramStart"/>
            <w:r w:rsidRPr="2A40C812">
              <w:rPr>
                <w:rFonts w:eastAsia="Times New Roman" w:cs="Times New Roman"/>
                <w:color w:val="000000" w:themeColor="text1"/>
                <w:sz w:val="24"/>
                <w:szCs w:val="24"/>
              </w:rPr>
              <w:t>4242424242424242</w:t>
            </w:r>
            <w:proofErr w:type="gramEnd"/>
            <w:r w:rsidRPr="2A40C812">
              <w:rPr>
                <w:rFonts w:eastAsia="Times New Roman" w:cs="Times New Roman"/>
                <w:color w:val="000000" w:themeColor="text1"/>
                <w:sz w:val="24"/>
                <w:szCs w:val="24"/>
              </w:rPr>
              <w:t>”</w:t>
            </w:r>
          </w:p>
          <w:p w14:paraId="66F3984F" w14:textId="75B53BC5" w:rsidR="514AB6F8" w:rsidRPr="00C774C4" w:rsidRDefault="56A99D6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“01/26” expiration </w:t>
            </w:r>
            <w:proofErr w:type="gramStart"/>
            <w:r w:rsidRPr="2A40C812">
              <w:rPr>
                <w:rFonts w:eastAsia="Times New Roman" w:cs="Times New Roman"/>
                <w:color w:val="000000" w:themeColor="text1"/>
                <w:sz w:val="24"/>
                <w:szCs w:val="24"/>
              </w:rPr>
              <w:t>date</w:t>
            </w:r>
            <w:proofErr w:type="gramEnd"/>
          </w:p>
          <w:p w14:paraId="33F24D4D" w14:textId="48046A89" w:rsidR="514AB6F8" w:rsidRPr="00C774C4" w:rsidRDefault="56A99D6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“123” as CVV </w:t>
            </w:r>
            <w:proofErr w:type="gramStart"/>
            <w:r w:rsidRPr="2A40C812">
              <w:rPr>
                <w:rFonts w:eastAsia="Times New Roman" w:cs="Times New Roman"/>
                <w:color w:val="000000" w:themeColor="text1"/>
                <w:sz w:val="24"/>
                <w:szCs w:val="24"/>
              </w:rPr>
              <w:t>code</w:t>
            </w:r>
            <w:proofErr w:type="gramEnd"/>
          </w:p>
          <w:p w14:paraId="023A59DF" w14:textId="4EAF79EA" w:rsidR="514AB6F8" w:rsidRPr="00C774C4" w:rsidRDefault="56A99D6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“Matthew” as </w:t>
            </w:r>
            <w:proofErr w:type="gramStart"/>
            <w:r w:rsidRPr="2A40C812">
              <w:rPr>
                <w:rFonts w:eastAsia="Times New Roman" w:cs="Times New Roman"/>
                <w:color w:val="000000" w:themeColor="text1"/>
                <w:sz w:val="24"/>
                <w:szCs w:val="24"/>
              </w:rPr>
              <w:t>name</w:t>
            </w:r>
            <w:proofErr w:type="gramEnd"/>
          </w:p>
          <w:p w14:paraId="1C546453" w14:textId="7023630A" w:rsidR="514AB6F8" w:rsidRPr="00C774C4" w:rsidRDefault="56A99D6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enters “48184” as zip </w:t>
            </w:r>
            <w:proofErr w:type="gramStart"/>
            <w:r w:rsidRPr="2A40C812">
              <w:rPr>
                <w:rFonts w:eastAsia="Times New Roman" w:cs="Times New Roman"/>
                <w:color w:val="000000" w:themeColor="text1"/>
                <w:sz w:val="24"/>
                <w:szCs w:val="24"/>
              </w:rPr>
              <w:t>code</w:t>
            </w:r>
            <w:proofErr w:type="gramEnd"/>
          </w:p>
          <w:p w14:paraId="1AB3179A" w14:textId="6C7ACA66" w:rsidR="514AB6F8" w:rsidRPr="00C774C4" w:rsidRDefault="56A99D61"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User hits pay </w:t>
            </w:r>
            <w:proofErr w:type="gramStart"/>
            <w:r w:rsidRPr="2A40C812">
              <w:rPr>
                <w:rFonts w:eastAsia="Times New Roman" w:cs="Times New Roman"/>
                <w:color w:val="000000" w:themeColor="text1"/>
                <w:sz w:val="24"/>
                <w:szCs w:val="24"/>
              </w:rPr>
              <w:t>button</w:t>
            </w:r>
            <w:proofErr w:type="gramEnd"/>
          </w:p>
          <w:p w14:paraId="31925F41" w14:textId="6B997039" w:rsidR="514AB6F8" w:rsidRPr="00C774C4" w:rsidRDefault="6F984DE0" w:rsidP="00A85E3D">
            <w:pPr>
              <w:pStyle w:val="ListParagraph"/>
              <w:numPr>
                <w:ilvl w:val="0"/>
                <w:numId w:val="17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Repeat process 100 times</w:t>
            </w:r>
          </w:p>
        </w:tc>
      </w:tr>
      <w:tr w:rsidR="514AB6F8" w:rsidRPr="00C774C4" w14:paraId="398B7CCD" w14:textId="77777777" w:rsidTr="2A40C812">
        <w:trPr>
          <w:trHeight w:val="300"/>
        </w:trPr>
        <w:tc>
          <w:tcPr>
            <w:tcW w:w="2340" w:type="dxa"/>
          </w:tcPr>
          <w:p w14:paraId="597DEED1" w14:textId="77777777" w:rsidR="514AB6F8" w:rsidRPr="00C774C4" w:rsidRDefault="75A9750D" w:rsidP="002D71FC">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20" w:type="dxa"/>
          </w:tcPr>
          <w:p w14:paraId="1C453AF5" w14:textId="0BB88B33" w:rsidR="514AB6F8" w:rsidRPr="00C774C4" w:rsidRDefault="691C34D0" w:rsidP="00A85E3D">
            <w:pPr>
              <w:pStyle w:val="ListParagraph"/>
              <w:numPr>
                <w:ilvl w:val="0"/>
                <w:numId w:val="167"/>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Taken to the order confirmation page</w:t>
            </w:r>
          </w:p>
        </w:tc>
      </w:tr>
      <w:tr w:rsidR="514AB6F8" w:rsidRPr="00C774C4" w14:paraId="55286002" w14:textId="77777777" w:rsidTr="2A40C812">
        <w:trPr>
          <w:trHeight w:val="300"/>
        </w:trPr>
        <w:tc>
          <w:tcPr>
            <w:tcW w:w="2340" w:type="dxa"/>
          </w:tcPr>
          <w:p w14:paraId="29AB71B0" w14:textId="77777777" w:rsidR="514AB6F8" w:rsidRPr="00C774C4" w:rsidRDefault="75A9750D" w:rsidP="002D71FC">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20" w:type="dxa"/>
          </w:tcPr>
          <w:p w14:paraId="5DD03A5B" w14:textId="0F5F7298" w:rsidR="514AB6F8" w:rsidRPr="00C774C4" w:rsidRDefault="39EB37F7" w:rsidP="002D71FC">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4CB658BE" w14:paraId="6F0A87BA" w14:textId="77777777" w:rsidTr="2A40C812">
        <w:trPr>
          <w:trHeight w:val="300"/>
        </w:trPr>
        <w:tc>
          <w:tcPr>
            <w:tcW w:w="2338" w:type="dxa"/>
          </w:tcPr>
          <w:p w14:paraId="60103C5E" w14:textId="21F2E84B" w:rsidR="3EE4ED08" w:rsidRDefault="4F54906C" w:rsidP="4CB658B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31895699" w14:textId="263DE426" w:rsidR="4CB658BE" w:rsidRDefault="4CB658BE" w:rsidP="4CB658BE">
            <w:pPr>
              <w:spacing w:line="360" w:lineRule="auto"/>
              <w:rPr>
                <w:rFonts w:eastAsia="Times New Roman" w:cs="Times New Roman"/>
                <w:b/>
                <w:bCs/>
                <w:color w:val="000000" w:themeColor="text1"/>
                <w:sz w:val="24"/>
                <w:szCs w:val="24"/>
              </w:rPr>
            </w:pPr>
          </w:p>
        </w:tc>
        <w:tc>
          <w:tcPr>
            <w:tcW w:w="7012" w:type="dxa"/>
          </w:tcPr>
          <w:p w14:paraId="237D5C93" w14:textId="26C0CC42" w:rsidR="4CB658BE" w:rsidRDefault="638A5570"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14133B0B" w14:textId="4354AE5D" w:rsidR="4CB658BE" w:rsidRDefault="638A5570" w:rsidP="00A85E3D">
            <w:pPr>
              <w:pStyle w:val="ListParagraph"/>
              <w:numPr>
                <w:ilvl w:val="0"/>
                <w:numId w:val="23"/>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User’s payment is accepted.</w:t>
            </w:r>
          </w:p>
          <w:p w14:paraId="2F3C8586" w14:textId="63A2CBA1" w:rsidR="4CB658BE" w:rsidRDefault="638A5570" w:rsidP="00A85E3D">
            <w:pPr>
              <w:pStyle w:val="ListParagraph"/>
              <w:numPr>
                <w:ilvl w:val="0"/>
                <w:numId w:val="23"/>
              </w:numPr>
              <w:spacing w:line="360" w:lineRule="auto"/>
              <w:rPr>
                <w:rFonts w:eastAsia="Times New Roman" w:cs="Times New Roman"/>
                <w:color w:val="000000" w:themeColor="text1"/>
                <w:sz w:val="24"/>
                <w:szCs w:val="24"/>
              </w:rPr>
            </w:pPr>
            <w:proofErr w:type="gramStart"/>
            <w:r w:rsidRPr="2A40C812">
              <w:rPr>
                <w:rFonts w:eastAsia="Times New Roman" w:cs="Times New Roman"/>
                <w:color w:val="000000" w:themeColor="text1"/>
                <w:sz w:val="24"/>
                <w:szCs w:val="24"/>
              </w:rPr>
              <w:t>User is</w:t>
            </w:r>
            <w:proofErr w:type="gramEnd"/>
            <w:r w:rsidRPr="2A40C812">
              <w:rPr>
                <w:rFonts w:eastAsia="Times New Roman" w:cs="Times New Roman"/>
                <w:color w:val="000000" w:themeColor="text1"/>
                <w:sz w:val="24"/>
                <w:szCs w:val="24"/>
              </w:rPr>
              <w:t xml:space="preserve"> redirected to the order confirmation page.</w:t>
            </w:r>
          </w:p>
          <w:p w14:paraId="6FBCFE47" w14:textId="7B5D9962" w:rsidR="4CB658BE" w:rsidRDefault="638A5570"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0A4A8E76" w14:textId="4E660279" w:rsidR="4CB658BE" w:rsidRDefault="638A5570" w:rsidP="00A85E3D">
            <w:pPr>
              <w:pStyle w:val="ListParagraph"/>
              <w:numPr>
                <w:ilvl w:val="0"/>
                <w:numId w:val="2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User’s payment is not accepted.</w:t>
            </w:r>
          </w:p>
          <w:p w14:paraId="63A09117" w14:textId="3EA7EFE6" w:rsidR="4CB658BE" w:rsidRDefault="638A5570" w:rsidP="00A85E3D">
            <w:pPr>
              <w:pStyle w:val="ListParagraph"/>
              <w:numPr>
                <w:ilvl w:val="0"/>
                <w:numId w:val="2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is not redirected to the order confirmation page.</w:t>
            </w:r>
          </w:p>
        </w:tc>
      </w:tr>
    </w:tbl>
    <w:p w14:paraId="129EF3EA" w14:textId="796106B2" w:rsidR="009260B3" w:rsidRPr="0029626F" w:rsidRDefault="009260B3" w:rsidP="65EE7DB7">
      <w:pPr>
        <w:spacing w:after="0" w:line="360" w:lineRule="auto"/>
        <w:rPr>
          <w:rFonts w:eastAsia="Times New Roman" w:cs="Times New Roman"/>
          <w:color w:val="000000" w:themeColor="text1"/>
          <w:sz w:val="24"/>
          <w:szCs w:val="24"/>
        </w:rPr>
      </w:pPr>
    </w:p>
    <w:tbl>
      <w:tblPr>
        <w:tblStyle w:val="TableGrid"/>
        <w:tblW w:w="0" w:type="auto"/>
        <w:tblLook w:val="06A0" w:firstRow="1" w:lastRow="0" w:firstColumn="1" w:lastColumn="0" w:noHBand="1" w:noVBand="1"/>
      </w:tblPr>
      <w:tblGrid>
        <w:gridCol w:w="2338"/>
        <w:gridCol w:w="7012"/>
      </w:tblGrid>
      <w:tr w:rsidR="67152BFE" w14:paraId="6A474B23" w14:textId="77777777" w:rsidTr="2A40C812">
        <w:trPr>
          <w:trHeight w:val="300"/>
        </w:trPr>
        <w:tc>
          <w:tcPr>
            <w:tcW w:w="2338" w:type="dxa"/>
          </w:tcPr>
          <w:p w14:paraId="513E875F" w14:textId="77777777" w:rsidR="67152BFE" w:rsidRDefault="6E6F54B1" w:rsidP="67152BF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lastRenderedPageBreak/>
              <w:t>Test Case Name</w:t>
            </w:r>
          </w:p>
        </w:tc>
        <w:tc>
          <w:tcPr>
            <w:tcW w:w="7012" w:type="dxa"/>
          </w:tcPr>
          <w:p w14:paraId="52EE76D8" w14:textId="1A2B4DAE" w:rsidR="6D7D4FB9" w:rsidRDefault="60C32F15" w:rsidP="2A40C812">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Performance</w:t>
            </w:r>
          </w:p>
        </w:tc>
      </w:tr>
      <w:tr w:rsidR="67152BFE" w14:paraId="4E39B6F4" w14:textId="77777777" w:rsidTr="2A40C812">
        <w:trPr>
          <w:trHeight w:val="300"/>
        </w:trPr>
        <w:tc>
          <w:tcPr>
            <w:tcW w:w="2338" w:type="dxa"/>
          </w:tcPr>
          <w:p w14:paraId="60B4F498" w14:textId="77777777" w:rsidR="67152BFE" w:rsidRDefault="6E6F54B1" w:rsidP="67152BF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Case ID</w:t>
            </w:r>
          </w:p>
        </w:tc>
        <w:tc>
          <w:tcPr>
            <w:tcW w:w="7012" w:type="dxa"/>
          </w:tcPr>
          <w:p w14:paraId="3D6D4557" w14:textId="72CD0A13" w:rsidR="67152BFE" w:rsidRDefault="6E6F54B1"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TC-</w:t>
            </w:r>
            <w:r w:rsidR="0BF3BEB5" w:rsidRPr="2A40C812">
              <w:rPr>
                <w:rFonts w:eastAsia="Times New Roman" w:cs="Times New Roman"/>
                <w:color w:val="000000" w:themeColor="text1"/>
                <w:sz w:val="24"/>
                <w:szCs w:val="24"/>
              </w:rPr>
              <w:t>6</w:t>
            </w:r>
            <w:r w:rsidR="4C0F65B6" w:rsidRPr="2A40C812">
              <w:rPr>
                <w:rFonts w:eastAsia="Times New Roman" w:cs="Times New Roman"/>
                <w:color w:val="000000" w:themeColor="text1"/>
                <w:sz w:val="24"/>
                <w:szCs w:val="24"/>
              </w:rPr>
              <w:t>5</w:t>
            </w:r>
          </w:p>
        </w:tc>
      </w:tr>
      <w:tr w:rsidR="67152BFE" w14:paraId="2B1E637E" w14:textId="77777777" w:rsidTr="2A40C812">
        <w:trPr>
          <w:trHeight w:val="300"/>
        </w:trPr>
        <w:tc>
          <w:tcPr>
            <w:tcW w:w="2338" w:type="dxa"/>
          </w:tcPr>
          <w:p w14:paraId="6F721F3E" w14:textId="77777777" w:rsidR="67152BFE" w:rsidRDefault="6E6F54B1" w:rsidP="67152BF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Description</w:t>
            </w:r>
          </w:p>
        </w:tc>
        <w:tc>
          <w:tcPr>
            <w:tcW w:w="7012" w:type="dxa"/>
          </w:tcPr>
          <w:p w14:paraId="0A3E4A5A" w14:textId="3E287075" w:rsidR="04849F05" w:rsidRDefault="7F423AF1" w:rsidP="67152BFE">
            <w:pPr>
              <w:spacing w:line="360" w:lineRule="auto"/>
              <w:rPr>
                <w:rFonts w:eastAsia="Times New Roman" w:cs="Times New Roman"/>
                <w:sz w:val="24"/>
                <w:szCs w:val="24"/>
              </w:rPr>
            </w:pPr>
            <w:r w:rsidRPr="2A40C812">
              <w:rPr>
                <w:rFonts w:eastAsia="Times New Roman" w:cs="Times New Roman"/>
                <w:color w:val="000000" w:themeColor="text1"/>
                <w:sz w:val="24"/>
                <w:szCs w:val="24"/>
              </w:rPr>
              <w:t>Checking the performance of our application.</w:t>
            </w:r>
          </w:p>
        </w:tc>
      </w:tr>
      <w:tr w:rsidR="67152BFE" w14:paraId="1C390C72" w14:textId="77777777" w:rsidTr="2A40C812">
        <w:trPr>
          <w:trHeight w:val="300"/>
        </w:trPr>
        <w:tc>
          <w:tcPr>
            <w:tcW w:w="2338" w:type="dxa"/>
          </w:tcPr>
          <w:p w14:paraId="3ECB50DA" w14:textId="77777777" w:rsidR="67152BFE" w:rsidRDefault="6E6F54B1" w:rsidP="67152BF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Pre-Condition</w:t>
            </w:r>
          </w:p>
        </w:tc>
        <w:tc>
          <w:tcPr>
            <w:tcW w:w="7012" w:type="dxa"/>
          </w:tcPr>
          <w:p w14:paraId="321432F4" w14:textId="35ECE8DF" w:rsidR="3D2B17D2" w:rsidRDefault="3DE15CCF" w:rsidP="7829B86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1. </w:t>
            </w:r>
            <w:r w:rsidR="39120B8D" w:rsidRPr="2A40C812">
              <w:rPr>
                <w:rFonts w:eastAsia="Times New Roman" w:cs="Times New Roman"/>
                <w:color w:val="000000" w:themeColor="text1"/>
                <w:sz w:val="24"/>
                <w:szCs w:val="24"/>
              </w:rPr>
              <w:t xml:space="preserve">User is not logged in and on the home page. </w:t>
            </w:r>
          </w:p>
          <w:p w14:paraId="711841AF" w14:textId="51E13D36" w:rsidR="3D2B17D2" w:rsidRDefault="551024D1" w:rsidP="7829B86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2. </w:t>
            </w:r>
            <w:r w:rsidR="7331D1EF" w:rsidRPr="2A40C812">
              <w:rPr>
                <w:rFonts w:eastAsia="Times New Roman" w:cs="Times New Roman"/>
                <w:color w:val="000000" w:themeColor="text1"/>
                <w:sz w:val="24"/>
                <w:szCs w:val="24"/>
              </w:rPr>
              <w:t>H</w:t>
            </w:r>
            <w:r w:rsidR="00E6432E" w:rsidRPr="2A40C812">
              <w:rPr>
                <w:rFonts w:eastAsia="Times New Roman" w:cs="Times New Roman"/>
                <w:color w:val="000000" w:themeColor="text1"/>
                <w:sz w:val="24"/>
                <w:szCs w:val="24"/>
              </w:rPr>
              <w:t>ave a stopwatch</w:t>
            </w:r>
            <w:r w:rsidR="4036F41F" w:rsidRPr="2A40C812">
              <w:rPr>
                <w:rFonts w:eastAsia="Times New Roman" w:cs="Times New Roman"/>
                <w:color w:val="000000" w:themeColor="text1"/>
                <w:sz w:val="24"/>
                <w:szCs w:val="24"/>
              </w:rPr>
              <w:t>.</w:t>
            </w:r>
          </w:p>
          <w:p w14:paraId="6F2D0239" w14:textId="19E07EC1" w:rsidR="3D2B17D2" w:rsidRDefault="4036F41F"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3. Good internet connection.</w:t>
            </w:r>
          </w:p>
        </w:tc>
      </w:tr>
      <w:tr w:rsidR="67152BFE" w14:paraId="10647700" w14:textId="77777777" w:rsidTr="2A40C812">
        <w:trPr>
          <w:trHeight w:val="300"/>
        </w:trPr>
        <w:tc>
          <w:tcPr>
            <w:tcW w:w="2338" w:type="dxa"/>
          </w:tcPr>
          <w:p w14:paraId="3B81D429" w14:textId="77777777" w:rsidR="67152BFE" w:rsidRDefault="6E6F54B1" w:rsidP="67152BF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Steps</w:t>
            </w:r>
          </w:p>
        </w:tc>
        <w:tc>
          <w:tcPr>
            <w:tcW w:w="7012" w:type="dxa"/>
          </w:tcPr>
          <w:p w14:paraId="024351ED" w14:textId="167D568B" w:rsidR="44C11847" w:rsidRDefault="6AED3E12" w:rsidP="00A85E3D">
            <w:pPr>
              <w:pStyle w:val="ListParagraph"/>
              <w:numPr>
                <w:ilvl w:val="0"/>
                <w:numId w:val="2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Start </w:t>
            </w:r>
            <w:proofErr w:type="gramStart"/>
            <w:r w:rsidRPr="2A40C812">
              <w:rPr>
                <w:rFonts w:eastAsia="Times New Roman" w:cs="Times New Roman"/>
                <w:color w:val="000000" w:themeColor="text1"/>
                <w:sz w:val="24"/>
                <w:szCs w:val="24"/>
              </w:rPr>
              <w:t>stopwatch</w:t>
            </w:r>
            <w:proofErr w:type="gramEnd"/>
          </w:p>
          <w:p w14:paraId="14E249DA" w14:textId="65F03326" w:rsidR="44C11847" w:rsidRDefault="6AED3E12" w:rsidP="00A85E3D">
            <w:pPr>
              <w:pStyle w:val="ListParagraph"/>
              <w:numPr>
                <w:ilvl w:val="0"/>
                <w:numId w:val="2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Click on the </w:t>
            </w:r>
            <w:r w:rsidR="46584A84" w:rsidRPr="2A40C812">
              <w:rPr>
                <w:rFonts w:eastAsia="Times New Roman" w:cs="Times New Roman"/>
                <w:color w:val="000000" w:themeColor="text1"/>
                <w:sz w:val="24"/>
                <w:szCs w:val="24"/>
              </w:rPr>
              <w:t xml:space="preserve">menu </w:t>
            </w:r>
            <w:r w:rsidRPr="2A40C812">
              <w:rPr>
                <w:rFonts w:eastAsia="Times New Roman" w:cs="Times New Roman"/>
                <w:color w:val="000000" w:themeColor="text1"/>
                <w:sz w:val="24"/>
                <w:szCs w:val="24"/>
              </w:rPr>
              <w:t>page.</w:t>
            </w:r>
          </w:p>
          <w:p w14:paraId="2A5061E3" w14:textId="10CB1324" w:rsidR="44C11847" w:rsidRDefault="6AED3E12" w:rsidP="00A85E3D">
            <w:pPr>
              <w:pStyle w:val="ListParagraph"/>
              <w:numPr>
                <w:ilvl w:val="0"/>
                <w:numId w:val="2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Stop </w:t>
            </w:r>
            <w:proofErr w:type="gramStart"/>
            <w:r w:rsidRPr="2A40C812">
              <w:rPr>
                <w:rFonts w:eastAsia="Times New Roman" w:cs="Times New Roman"/>
                <w:color w:val="000000" w:themeColor="text1"/>
                <w:sz w:val="24"/>
                <w:szCs w:val="24"/>
              </w:rPr>
              <w:t>stopwatch</w:t>
            </w:r>
            <w:proofErr w:type="gramEnd"/>
          </w:p>
          <w:p w14:paraId="2202D123" w14:textId="5B2BC910" w:rsidR="51382E9E" w:rsidRDefault="4720FB3D" w:rsidP="00A85E3D">
            <w:pPr>
              <w:pStyle w:val="ListParagraph"/>
              <w:numPr>
                <w:ilvl w:val="0"/>
                <w:numId w:val="2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User clicks on the home button.</w:t>
            </w:r>
          </w:p>
          <w:p w14:paraId="455D35D3" w14:textId="6B997039" w:rsidR="67152BFE" w:rsidRDefault="6E6F54B1" w:rsidP="00A85E3D">
            <w:pPr>
              <w:pStyle w:val="ListParagraph"/>
              <w:numPr>
                <w:ilvl w:val="0"/>
                <w:numId w:val="21"/>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Repeat process 100 times</w:t>
            </w:r>
          </w:p>
        </w:tc>
      </w:tr>
      <w:tr w:rsidR="67152BFE" w14:paraId="17CA4730" w14:textId="77777777" w:rsidTr="2A40C812">
        <w:trPr>
          <w:trHeight w:val="300"/>
        </w:trPr>
        <w:tc>
          <w:tcPr>
            <w:tcW w:w="2338" w:type="dxa"/>
          </w:tcPr>
          <w:p w14:paraId="3F9F9A7F" w14:textId="77777777" w:rsidR="67152BFE" w:rsidRDefault="6E6F54B1" w:rsidP="67152BF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Expected Results</w:t>
            </w:r>
          </w:p>
        </w:tc>
        <w:tc>
          <w:tcPr>
            <w:tcW w:w="7012" w:type="dxa"/>
          </w:tcPr>
          <w:p w14:paraId="2422606E" w14:textId="5824EBA2" w:rsidR="6F038991" w:rsidRDefault="0B6ACBEC"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Load times are under 3 seconds upon page loading. </w:t>
            </w:r>
          </w:p>
        </w:tc>
      </w:tr>
      <w:tr w:rsidR="67152BFE" w14:paraId="034254FA" w14:textId="77777777" w:rsidTr="2A40C812">
        <w:trPr>
          <w:trHeight w:val="300"/>
        </w:trPr>
        <w:tc>
          <w:tcPr>
            <w:tcW w:w="2338" w:type="dxa"/>
          </w:tcPr>
          <w:p w14:paraId="6DB484B9" w14:textId="77777777" w:rsidR="67152BFE" w:rsidRDefault="6E6F54B1" w:rsidP="67152BF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Priority</w:t>
            </w:r>
          </w:p>
        </w:tc>
        <w:tc>
          <w:tcPr>
            <w:tcW w:w="7012" w:type="dxa"/>
          </w:tcPr>
          <w:p w14:paraId="4E884480" w14:textId="0F5F7298" w:rsidR="67152BFE" w:rsidRDefault="6E6F54B1"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High</w:t>
            </w:r>
          </w:p>
        </w:tc>
      </w:tr>
      <w:tr w:rsidR="67152BFE" w14:paraId="6DE9D764" w14:textId="77777777" w:rsidTr="2A40C812">
        <w:trPr>
          <w:trHeight w:val="300"/>
        </w:trPr>
        <w:tc>
          <w:tcPr>
            <w:tcW w:w="2338" w:type="dxa"/>
          </w:tcPr>
          <w:p w14:paraId="1DF88736" w14:textId="21F2E84B" w:rsidR="67152BFE" w:rsidRDefault="6E6F54B1" w:rsidP="67152BFE">
            <w:pPr>
              <w:spacing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Pass/Fail Criteria</w:t>
            </w:r>
          </w:p>
          <w:p w14:paraId="35E2D6B0" w14:textId="263DE426" w:rsidR="67152BFE" w:rsidRDefault="67152BFE" w:rsidP="67152BFE">
            <w:pPr>
              <w:spacing w:line="360" w:lineRule="auto"/>
              <w:rPr>
                <w:rFonts w:eastAsia="Times New Roman" w:cs="Times New Roman"/>
                <w:b/>
                <w:bCs/>
                <w:color w:val="000000" w:themeColor="text1"/>
                <w:sz w:val="24"/>
                <w:szCs w:val="24"/>
              </w:rPr>
            </w:pPr>
          </w:p>
        </w:tc>
        <w:tc>
          <w:tcPr>
            <w:tcW w:w="7012" w:type="dxa"/>
          </w:tcPr>
          <w:p w14:paraId="2F58AAA8" w14:textId="26C0CC42" w:rsidR="67152BFE" w:rsidRDefault="6E6F54B1"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Pass:</w:t>
            </w:r>
          </w:p>
          <w:p w14:paraId="2C20D447" w14:textId="199199C1" w:rsidR="38FC4FC3" w:rsidRDefault="7B0CA002" w:rsidP="00A85E3D">
            <w:pPr>
              <w:pStyle w:val="ListParagraph"/>
              <w:numPr>
                <w:ilvl w:val="0"/>
                <w:numId w:val="20"/>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load</w:t>
            </w:r>
            <w:r w:rsidR="40120D1E" w:rsidRPr="2A40C812">
              <w:rPr>
                <w:rFonts w:eastAsia="Times New Roman" w:cs="Times New Roman"/>
                <w:color w:val="000000" w:themeColor="text1"/>
                <w:sz w:val="24"/>
                <w:szCs w:val="24"/>
              </w:rPr>
              <w:t xml:space="preserve"> </w:t>
            </w:r>
            <w:r w:rsidR="45E686B0" w:rsidRPr="2A40C812">
              <w:rPr>
                <w:rFonts w:eastAsia="Times New Roman" w:cs="Times New Roman"/>
                <w:color w:val="000000" w:themeColor="text1"/>
                <w:sz w:val="24"/>
                <w:szCs w:val="24"/>
              </w:rPr>
              <w:t>time</w:t>
            </w:r>
            <w:r w:rsidR="40120D1E" w:rsidRPr="2A40C812">
              <w:rPr>
                <w:rFonts w:eastAsia="Times New Roman" w:cs="Times New Roman"/>
                <w:color w:val="000000" w:themeColor="text1"/>
                <w:sz w:val="24"/>
                <w:szCs w:val="24"/>
              </w:rPr>
              <w:t xml:space="preserve"> is under 3 seconds each time.</w:t>
            </w:r>
          </w:p>
          <w:p w14:paraId="737FEE93" w14:textId="7B5D9962" w:rsidR="67152BFE" w:rsidRDefault="6E6F54B1" w:rsidP="67152BFE">
            <w:p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Fail:</w:t>
            </w:r>
          </w:p>
          <w:p w14:paraId="67691ECA" w14:textId="4379BC6D" w:rsidR="06C5EB07" w:rsidRDefault="239A8F24" w:rsidP="00A85E3D">
            <w:pPr>
              <w:pStyle w:val="ListParagraph"/>
              <w:numPr>
                <w:ilvl w:val="0"/>
                <w:numId w:val="22"/>
              </w:numPr>
              <w:spacing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load</w:t>
            </w:r>
            <w:r w:rsidR="16F7FA54" w:rsidRPr="2A40C812">
              <w:rPr>
                <w:rFonts w:eastAsia="Times New Roman" w:cs="Times New Roman"/>
                <w:color w:val="000000" w:themeColor="text1"/>
                <w:sz w:val="24"/>
                <w:szCs w:val="24"/>
              </w:rPr>
              <w:t xml:space="preserve"> time is over 3 seconds 3 or more times. </w:t>
            </w:r>
          </w:p>
        </w:tc>
      </w:tr>
    </w:tbl>
    <w:p w14:paraId="5A2F3D2C" w14:textId="2EDB6E01" w:rsidR="67152BFE" w:rsidRDefault="67152BFE" w:rsidP="67152BFE">
      <w:pPr>
        <w:spacing w:after="0" w:line="360" w:lineRule="auto"/>
        <w:rPr>
          <w:rFonts w:eastAsia="Times New Roman" w:cs="Times New Roman"/>
          <w:color w:val="000000" w:themeColor="text1"/>
          <w:sz w:val="24"/>
          <w:szCs w:val="24"/>
        </w:rPr>
      </w:pPr>
    </w:p>
    <w:p w14:paraId="147792C9" w14:textId="164DE9D0" w:rsidR="00821C89" w:rsidRPr="00C774C4" w:rsidRDefault="00821C89" w:rsidP="008B0D6F">
      <w:pPr>
        <w:spacing w:after="0" w:line="360" w:lineRule="auto"/>
        <w:rPr>
          <w:rFonts w:eastAsia="Times New Roman" w:cs="Times New Roman"/>
          <w:color w:val="000000" w:themeColor="text1"/>
          <w:sz w:val="24"/>
          <w:szCs w:val="24"/>
        </w:rPr>
      </w:pPr>
    </w:p>
    <w:p w14:paraId="31FB9D63" w14:textId="2CF71D8A" w:rsidR="00D03F51" w:rsidRPr="00C774C4" w:rsidRDefault="2F6508D2" w:rsidP="2A40C812">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100" w:name="_Toc151479384"/>
      <w:bookmarkStart w:id="101" w:name="_Toc152077632"/>
      <w:bookmarkStart w:id="102" w:name="_Toc150176852"/>
      <w:bookmarkStart w:id="103" w:name="_Toc150180702"/>
      <w:r w:rsidRPr="2A40C812">
        <w:rPr>
          <w:rFonts w:ascii="Times New Roman" w:eastAsia="Times New Roman" w:hAnsi="Times New Roman" w:cs="Times New Roman"/>
          <w:b/>
          <w:bCs/>
          <w:color w:val="000000" w:themeColor="text1"/>
          <w:sz w:val="24"/>
          <w:szCs w:val="24"/>
        </w:rPr>
        <w:t>5.</w:t>
      </w:r>
      <w:r w:rsidR="790B09C0" w:rsidRPr="2A40C812">
        <w:rPr>
          <w:rFonts w:ascii="Times New Roman" w:eastAsia="Times New Roman" w:hAnsi="Times New Roman" w:cs="Times New Roman"/>
          <w:b/>
          <w:bCs/>
          <w:color w:val="000000" w:themeColor="text1"/>
          <w:sz w:val="24"/>
          <w:szCs w:val="24"/>
        </w:rPr>
        <w:t>4</w:t>
      </w:r>
      <w:r w:rsidRPr="2A40C812">
        <w:rPr>
          <w:rFonts w:ascii="Times New Roman" w:eastAsia="Times New Roman" w:hAnsi="Times New Roman" w:cs="Times New Roman"/>
          <w:b/>
          <w:bCs/>
          <w:color w:val="000000" w:themeColor="text1"/>
          <w:sz w:val="24"/>
          <w:szCs w:val="24"/>
        </w:rPr>
        <w:t xml:space="preserve"> Test </w:t>
      </w:r>
      <w:r w:rsidR="34A02E43" w:rsidRPr="2A40C812">
        <w:rPr>
          <w:rFonts w:ascii="Times New Roman" w:eastAsia="Times New Roman" w:hAnsi="Times New Roman" w:cs="Times New Roman"/>
          <w:b/>
          <w:bCs/>
          <w:color w:val="000000" w:themeColor="text1"/>
          <w:sz w:val="24"/>
          <w:szCs w:val="24"/>
        </w:rPr>
        <w:t>Data</w:t>
      </w:r>
      <w:bookmarkEnd w:id="100"/>
      <w:bookmarkEnd w:id="101"/>
      <w:r w:rsidR="34A02E43" w:rsidRPr="2A40C812">
        <w:rPr>
          <w:rFonts w:ascii="Times New Roman" w:eastAsia="Times New Roman" w:hAnsi="Times New Roman" w:cs="Times New Roman"/>
          <w:b/>
          <w:bCs/>
          <w:color w:val="000000" w:themeColor="text1"/>
          <w:sz w:val="24"/>
          <w:szCs w:val="24"/>
        </w:rPr>
        <w:t xml:space="preserve"> </w:t>
      </w:r>
      <w:bookmarkEnd w:id="102"/>
      <w:bookmarkEnd w:id="103"/>
    </w:p>
    <w:p w14:paraId="079F8415" w14:textId="52D66DDC" w:rsidR="53EA3963" w:rsidRPr="00C774C4" w:rsidRDefault="53EA3963" w:rsidP="65EE7DB7">
      <w:pPr>
        <w:spacing w:after="0" w:line="360" w:lineRule="auto"/>
        <w:rPr>
          <w:rFonts w:eastAsia="Times New Roman" w:cs="Times New Roman"/>
          <w:sz w:val="24"/>
          <w:szCs w:val="24"/>
        </w:rPr>
      </w:pPr>
    </w:p>
    <w:p w14:paraId="7FFF3281" w14:textId="094CB27E" w:rsidR="19EB9835" w:rsidRPr="00C774C4" w:rsidRDefault="19EB9835" w:rsidP="65EE7DB7">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In the framework of this exhaustive testing document for Pizza Connection, all necessary test data has been meticulously incorporated into the respective test cases. Given the predominant use of white</w:t>
      </w:r>
      <w:r w:rsidR="2BB411A2" w:rsidRPr="2A40C812">
        <w:rPr>
          <w:rFonts w:eastAsia="Times New Roman" w:cs="Times New Roman"/>
          <w:color w:val="000000" w:themeColor="text1"/>
          <w:sz w:val="24"/>
          <w:szCs w:val="24"/>
        </w:rPr>
        <w:t xml:space="preserve"> </w:t>
      </w:r>
      <w:r w:rsidRPr="2A40C812">
        <w:rPr>
          <w:rFonts w:eastAsia="Times New Roman" w:cs="Times New Roman"/>
          <w:color w:val="000000" w:themeColor="text1"/>
          <w:sz w:val="24"/>
          <w:szCs w:val="24"/>
        </w:rPr>
        <w:t>box testing methodologies, minimal supplementary information is required for testers to proficiently address the testing prerequisites.</w:t>
      </w:r>
    </w:p>
    <w:p w14:paraId="3385DD57" w14:textId="5FA82FD1" w:rsidR="19EB9835" w:rsidRPr="00C774C4" w:rsidRDefault="19EB9835" w:rsidP="65EE7DB7">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For those examining the codebase, the GitHub repository serves as a centralized resource, providing accessibility to all testers and developers. This access facilitates a comprehensive understanding of the intricate internal dynamics of the system, thereby supporting effective and insightful code inspection.</w:t>
      </w:r>
    </w:p>
    <w:p w14:paraId="2DB758C2" w14:textId="19F279CA" w:rsidR="19EB9835" w:rsidRPr="00C774C4" w:rsidRDefault="19EB9835" w:rsidP="002D71FC">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In the domain of practical queries and the evaluation of formulated data, testers and developers will be endowed with administrative privileges within the MongoDB database. This elevated </w:t>
      </w:r>
      <w:r w:rsidRPr="2A40C812">
        <w:rPr>
          <w:rFonts w:eastAsia="Times New Roman" w:cs="Times New Roman"/>
          <w:color w:val="000000" w:themeColor="text1"/>
          <w:sz w:val="24"/>
          <w:szCs w:val="24"/>
        </w:rPr>
        <w:lastRenderedPageBreak/>
        <w:t>status empowers them to scrutinize pertinent collections, documents, and storage files directly within the database. Such granted access ensures a comprehensive exploration of the system's data structures, thereby enhancing the depth and breadth of our testing methodology within the Pizza Connection - MERN Stack with MongoDB environment.</w:t>
      </w:r>
    </w:p>
    <w:p w14:paraId="482091C9" w14:textId="728C1146" w:rsidR="53EA3963" w:rsidRPr="00C774C4" w:rsidRDefault="53EA3963" w:rsidP="65EE7DB7">
      <w:pPr>
        <w:spacing w:after="0" w:line="360" w:lineRule="auto"/>
        <w:rPr>
          <w:rFonts w:eastAsia="Times New Roman" w:cs="Times New Roman"/>
          <w:sz w:val="24"/>
          <w:szCs w:val="24"/>
        </w:rPr>
      </w:pPr>
    </w:p>
    <w:p w14:paraId="06E79D46" w14:textId="714FBBD2" w:rsidR="53EA3963" w:rsidRPr="00C774C4" w:rsidRDefault="53EA3963" w:rsidP="65EE7DB7">
      <w:pPr>
        <w:spacing w:after="0" w:line="360" w:lineRule="auto"/>
        <w:rPr>
          <w:rFonts w:eastAsia="Times New Roman" w:cs="Times New Roman"/>
          <w:sz w:val="24"/>
          <w:szCs w:val="24"/>
        </w:rPr>
      </w:pPr>
    </w:p>
    <w:p w14:paraId="4F65F2EA" w14:textId="092F20D0" w:rsidR="00D75579" w:rsidRPr="00C774C4" w:rsidRDefault="4E7C6DDC" w:rsidP="2A40C812">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104" w:name="_Toc150176853"/>
      <w:bookmarkStart w:id="105" w:name="_Toc150180703"/>
      <w:bookmarkStart w:id="106" w:name="_Toc151479385"/>
      <w:bookmarkStart w:id="107" w:name="_Toc152077633"/>
      <w:r w:rsidRPr="2A40C812">
        <w:rPr>
          <w:rFonts w:ascii="Times New Roman" w:eastAsia="Times New Roman" w:hAnsi="Times New Roman" w:cs="Times New Roman"/>
          <w:b/>
          <w:bCs/>
          <w:color w:val="000000" w:themeColor="text1"/>
          <w:sz w:val="24"/>
          <w:szCs w:val="24"/>
        </w:rPr>
        <w:t>5.</w:t>
      </w:r>
      <w:r w:rsidR="6943D74A" w:rsidRPr="2A40C812">
        <w:rPr>
          <w:rFonts w:ascii="Times New Roman" w:eastAsia="Times New Roman" w:hAnsi="Times New Roman" w:cs="Times New Roman"/>
          <w:b/>
          <w:bCs/>
          <w:color w:val="000000" w:themeColor="text1"/>
          <w:sz w:val="24"/>
          <w:szCs w:val="24"/>
        </w:rPr>
        <w:t>5</w:t>
      </w:r>
      <w:r w:rsidRPr="2A40C812">
        <w:rPr>
          <w:rFonts w:ascii="Times New Roman" w:eastAsia="Times New Roman" w:hAnsi="Times New Roman" w:cs="Times New Roman"/>
          <w:b/>
          <w:bCs/>
          <w:color w:val="000000" w:themeColor="text1"/>
          <w:sz w:val="24"/>
          <w:szCs w:val="24"/>
        </w:rPr>
        <w:t xml:space="preserve"> </w:t>
      </w:r>
      <w:r w:rsidR="17707529" w:rsidRPr="2A40C812">
        <w:rPr>
          <w:rFonts w:ascii="Times New Roman" w:eastAsia="Times New Roman" w:hAnsi="Times New Roman" w:cs="Times New Roman"/>
          <w:b/>
          <w:bCs/>
          <w:color w:val="000000" w:themeColor="text1"/>
          <w:sz w:val="24"/>
          <w:szCs w:val="24"/>
        </w:rPr>
        <w:t>Test Reports</w:t>
      </w:r>
      <w:bookmarkEnd w:id="104"/>
      <w:bookmarkEnd w:id="105"/>
      <w:bookmarkEnd w:id="106"/>
      <w:bookmarkEnd w:id="107"/>
    </w:p>
    <w:p w14:paraId="3DE18118" w14:textId="29AC387E" w:rsidR="53EA3963" w:rsidRPr="00C774C4" w:rsidRDefault="53EA3963" w:rsidP="65EE7DB7">
      <w:pPr>
        <w:spacing w:after="0" w:line="360" w:lineRule="auto"/>
        <w:rPr>
          <w:rFonts w:eastAsia="Times New Roman" w:cs="Times New Roman"/>
          <w:sz w:val="24"/>
          <w:szCs w:val="24"/>
        </w:rPr>
      </w:pPr>
    </w:p>
    <w:p w14:paraId="3162BA16" w14:textId="4531F87C" w:rsidR="1CA1CDD2" w:rsidRPr="00C774C4" w:rsidRDefault="1CA1CDD2" w:rsidP="65EE7DB7">
      <w:pPr>
        <w:spacing w:after="0" w:line="360" w:lineRule="auto"/>
        <w:rPr>
          <w:rFonts w:eastAsia="Times New Roman" w:cs="Times New Roman"/>
          <w:sz w:val="24"/>
          <w:szCs w:val="24"/>
        </w:rPr>
      </w:pPr>
      <w:r w:rsidRPr="2A40C812">
        <w:rPr>
          <w:rFonts w:eastAsia="Times New Roman" w:cs="Times New Roman"/>
          <w:color w:val="0F0F0F"/>
          <w:sz w:val="24"/>
          <w:szCs w:val="24"/>
        </w:rPr>
        <w:t>To ensure the success of the entire project, it is imperative that all test cases pass, and proper documentation is essential. Testers are required to submit test reports, following a straightforward pattern. Each test case will be documented by its unique ID, which testers will reuse for reporting purposes to distinguish between cases. The documentation will include details about the testing process, whether the test passed or failed, and the associated dates.</w:t>
      </w:r>
    </w:p>
    <w:p w14:paraId="37DA562F" w14:textId="31F11406" w:rsidR="53EA3963" w:rsidRPr="00C774C4" w:rsidRDefault="004452D8" w:rsidP="65EE7DB7">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 </w:t>
      </w:r>
    </w:p>
    <w:tbl>
      <w:tblPr>
        <w:tblStyle w:val="TableGrid"/>
        <w:tblW w:w="9360" w:type="dxa"/>
        <w:tblLayout w:type="fixed"/>
        <w:tblLook w:val="06A0" w:firstRow="1" w:lastRow="0" w:firstColumn="1" w:lastColumn="0" w:noHBand="1" w:noVBand="1"/>
      </w:tblPr>
      <w:tblGrid>
        <w:gridCol w:w="1110"/>
        <w:gridCol w:w="1830"/>
        <w:gridCol w:w="1515"/>
        <w:gridCol w:w="4905"/>
      </w:tblGrid>
      <w:tr w:rsidR="53EA3963" w14:paraId="5BA2FC0A" w14:textId="77777777" w:rsidTr="2A40C812">
        <w:trPr>
          <w:trHeight w:val="300"/>
        </w:trPr>
        <w:tc>
          <w:tcPr>
            <w:tcW w:w="1110" w:type="dxa"/>
          </w:tcPr>
          <w:p w14:paraId="3C57A3B7" w14:textId="5E1144D8" w:rsidR="1CA1CDD2" w:rsidRPr="00C774C4" w:rsidRDefault="1CA1CDD2" w:rsidP="002D71FC">
            <w:pPr>
              <w:spacing w:line="360" w:lineRule="auto"/>
              <w:jc w:val="center"/>
              <w:rPr>
                <w:rFonts w:eastAsia="Times New Roman" w:cs="Times New Roman"/>
                <w:b/>
                <w:bCs/>
                <w:color w:val="0F0F0F"/>
                <w:sz w:val="24"/>
                <w:szCs w:val="24"/>
              </w:rPr>
            </w:pPr>
            <w:r w:rsidRPr="2A40C812">
              <w:rPr>
                <w:rFonts w:eastAsia="Times New Roman" w:cs="Times New Roman"/>
                <w:b/>
                <w:bCs/>
                <w:color w:val="0F0F0F"/>
                <w:sz w:val="24"/>
                <w:szCs w:val="24"/>
              </w:rPr>
              <w:t>ID</w:t>
            </w:r>
          </w:p>
        </w:tc>
        <w:tc>
          <w:tcPr>
            <w:tcW w:w="1830" w:type="dxa"/>
          </w:tcPr>
          <w:p w14:paraId="0C21F66B" w14:textId="6F9BFD8D" w:rsidR="1CA1CDD2" w:rsidRPr="00C774C4" w:rsidRDefault="1CA1CDD2" w:rsidP="002D71FC">
            <w:pPr>
              <w:spacing w:line="360" w:lineRule="auto"/>
              <w:jc w:val="center"/>
              <w:rPr>
                <w:rFonts w:eastAsia="Times New Roman" w:cs="Times New Roman"/>
                <w:b/>
                <w:bCs/>
                <w:color w:val="0F0F0F"/>
                <w:sz w:val="24"/>
                <w:szCs w:val="24"/>
              </w:rPr>
            </w:pPr>
            <w:r w:rsidRPr="2A40C812">
              <w:rPr>
                <w:rFonts w:eastAsia="Times New Roman" w:cs="Times New Roman"/>
                <w:b/>
                <w:bCs/>
                <w:color w:val="0F0F0F"/>
                <w:sz w:val="24"/>
                <w:szCs w:val="24"/>
              </w:rPr>
              <w:t>Date</w:t>
            </w:r>
          </w:p>
        </w:tc>
        <w:tc>
          <w:tcPr>
            <w:tcW w:w="1515" w:type="dxa"/>
          </w:tcPr>
          <w:p w14:paraId="3CC6B702" w14:textId="478442D2" w:rsidR="1CA1CDD2" w:rsidRPr="00C774C4" w:rsidRDefault="1CA1CDD2" w:rsidP="002D71FC">
            <w:pPr>
              <w:spacing w:line="360" w:lineRule="auto"/>
              <w:jc w:val="center"/>
              <w:rPr>
                <w:rFonts w:eastAsia="Times New Roman" w:cs="Times New Roman"/>
                <w:b/>
                <w:bCs/>
                <w:color w:val="0F0F0F"/>
                <w:sz w:val="24"/>
                <w:szCs w:val="24"/>
              </w:rPr>
            </w:pPr>
            <w:r w:rsidRPr="2A40C812">
              <w:rPr>
                <w:rFonts w:eastAsia="Times New Roman" w:cs="Times New Roman"/>
                <w:b/>
                <w:bCs/>
                <w:color w:val="0F0F0F"/>
                <w:sz w:val="24"/>
                <w:szCs w:val="24"/>
              </w:rPr>
              <w:t>Pass/Fail</w:t>
            </w:r>
          </w:p>
        </w:tc>
        <w:tc>
          <w:tcPr>
            <w:tcW w:w="4905" w:type="dxa"/>
          </w:tcPr>
          <w:p w14:paraId="2B764642" w14:textId="79C22572" w:rsidR="1CA1CDD2" w:rsidRPr="00C774C4" w:rsidRDefault="1CA1CDD2" w:rsidP="002D71FC">
            <w:pPr>
              <w:spacing w:line="360" w:lineRule="auto"/>
              <w:jc w:val="center"/>
              <w:rPr>
                <w:rFonts w:eastAsia="Times New Roman" w:cs="Times New Roman"/>
                <w:b/>
                <w:bCs/>
                <w:color w:val="0F0F0F"/>
                <w:sz w:val="24"/>
                <w:szCs w:val="24"/>
              </w:rPr>
            </w:pPr>
            <w:r w:rsidRPr="2A40C812">
              <w:rPr>
                <w:rFonts w:eastAsia="Times New Roman" w:cs="Times New Roman"/>
                <w:b/>
                <w:bCs/>
                <w:color w:val="0F0F0F"/>
                <w:sz w:val="24"/>
                <w:szCs w:val="24"/>
              </w:rPr>
              <w:t>Explanation</w:t>
            </w:r>
            <w:r w:rsidR="03452824" w:rsidRPr="2A40C812">
              <w:rPr>
                <w:rFonts w:eastAsia="Times New Roman" w:cs="Times New Roman"/>
                <w:b/>
                <w:bCs/>
                <w:color w:val="0F0F0F"/>
                <w:sz w:val="24"/>
                <w:szCs w:val="24"/>
              </w:rPr>
              <w:t xml:space="preserve"> </w:t>
            </w:r>
            <w:r w:rsidRPr="2A40C812">
              <w:rPr>
                <w:rFonts w:eastAsia="Times New Roman" w:cs="Times New Roman"/>
                <w:b/>
                <w:bCs/>
                <w:color w:val="0F0F0F"/>
                <w:sz w:val="24"/>
                <w:szCs w:val="24"/>
              </w:rPr>
              <w:t>(if failed)</w:t>
            </w:r>
          </w:p>
        </w:tc>
      </w:tr>
      <w:tr w:rsidR="53EA3963" w14:paraId="7D01ED3E" w14:textId="77777777" w:rsidTr="2A40C812">
        <w:trPr>
          <w:trHeight w:val="300"/>
        </w:trPr>
        <w:tc>
          <w:tcPr>
            <w:tcW w:w="1110" w:type="dxa"/>
          </w:tcPr>
          <w:p w14:paraId="0881073F" w14:textId="7BB02ED8"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TC1</w:t>
            </w:r>
          </w:p>
        </w:tc>
        <w:tc>
          <w:tcPr>
            <w:tcW w:w="1830" w:type="dxa"/>
          </w:tcPr>
          <w:p w14:paraId="73D688A0" w14:textId="11F255D7"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00E02CF8" w14:textId="6E384841" w:rsidR="53EA3963" w:rsidRPr="00C774C4" w:rsidRDefault="0070945C"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2D19EDBD" w14:textId="0AB4EC55" w:rsidR="53EA3963" w:rsidRPr="00C774C4" w:rsidRDefault="53EA3963" w:rsidP="002D71FC">
            <w:pPr>
              <w:spacing w:line="360" w:lineRule="auto"/>
              <w:rPr>
                <w:rFonts w:eastAsia="Times New Roman" w:cs="Times New Roman"/>
                <w:color w:val="0F0F0F"/>
                <w:sz w:val="24"/>
                <w:szCs w:val="24"/>
              </w:rPr>
            </w:pPr>
          </w:p>
        </w:tc>
      </w:tr>
      <w:tr w:rsidR="53EA3963" w14:paraId="7C8F6EB4" w14:textId="77777777" w:rsidTr="2A40C812">
        <w:trPr>
          <w:trHeight w:val="300"/>
        </w:trPr>
        <w:tc>
          <w:tcPr>
            <w:tcW w:w="1110" w:type="dxa"/>
          </w:tcPr>
          <w:p w14:paraId="6CCEAB82" w14:textId="41A6A0B5"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TC2</w:t>
            </w:r>
          </w:p>
        </w:tc>
        <w:tc>
          <w:tcPr>
            <w:tcW w:w="1830" w:type="dxa"/>
          </w:tcPr>
          <w:p w14:paraId="6FC84C5C" w14:textId="213FC1F5"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69A068D5" w14:textId="27896DF8" w:rsidR="53EA3963" w:rsidRPr="00C774C4" w:rsidRDefault="53970231"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3921877F" w14:textId="0AB4EC55" w:rsidR="53EA3963" w:rsidRPr="00C774C4" w:rsidRDefault="53EA3963" w:rsidP="002D71FC">
            <w:pPr>
              <w:spacing w:line="360" w:lineRule="auto"/>
              <w:rPr>
                <w:rFonts w:eastAsia="Times New Roman" w:cs="Times New Roman"/>
                <w:color w:val="0F0F0F"/>
                <w:sz w:val="24"/>
                <w:szCs w:val="24"/>
              </w:rPr>
            </w:pPr>
          </w:p>
        </w:tc>
      </w:tr>
      <w:tr w:rsidR="53EA3963" w14:paraId="25F54249" w14:textId="77777777" w:rsidTr="2A40C812">
        <w:trPr>
          <w:trHeight w:val="300"/>
        </w:trPr>
        <w:tc>
          <w:tcPr>
            <w:tcW w:w="1110" w:type="dxa"/>
          </w:tcPr>
          <w:p w14:paraId="5E68401E" w14:textId="29D94EFE"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TC3</w:t>
            </w:r>
          </w:p>
        </w:tc>
        <w:tc>
          <w:tcPr>
            <w:tcW w:w="1830" w:type="dxa"/>
          </w:tcPr>
          <w:p w14:paraId="1A1C8FFB" w14:textId="0FDE9B4B"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4E0AB615" w14:textId="7F0623B2" w:rsidR="53EA3963" w:rsidRPr="00C774C4" w:rsidRDefault="2F1B7BFC"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676A9867" w14:textId="0AB4EC55" w:rsidR="53EA3963" w:rsidRPr="00C774C4" w:rsidRDefault="53EA3963" w:rsidP="002D71FC">
            <w:pPr>
              <w:spacing w:line="360" w:lineRule="auto"/>
              <w:rPr>
                <w:rFonts w:eastAsia="Times New Roman" w:cs="Times New Roman"/>
                <w:color w:val="0F0F0F"/>
                <w:sz w:val="24"/>
                <w:szCs w:val="24"/>
              </w:rPr>
            </w:pPr>
          </w:p>
        </w:tc>
      </w:tr>
      <w:tr w:rsidR="53EA3963" w14:paraId="2810D7E3" w14:textId="77777777" w:rsidTr="2A40C812">
        <w:trPr>
          <w:trHeight w:val="300"/>
        </w:trPr>
        <w:tc>
          <w:tcPr>
            <w:tcW w:w="1110" w:type="dxa"/>
          </w:tcPr>
          <w:p w14:paraId="150BAF79" w14:textId="7B9546C6"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TC4</w:t>
            </w:r>
          </w:p>
        </w:tc>
        <w:tc>
          <w:tcPr>
            <w:tcW w:w="1830" w:type="dxa"/>
          </w:tcPr>
          <w:p w14:paraId="74F96F0D" w14:textId="460A93ED"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2F296D9E" w14:textId="245264AE" w:rsidR="53EA3963" w:rsidRPr="00C774C4" w:rsidRDefault="3A929854"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583E23D" w14:textId="0AB4EC55" w:rsidR="53EA3963" w:rsidRPr="00C774C4" w:rsidRDefault="53EA3963" w:rsidP="002D71FC">
            <w:pPr>
              <w:spacing w:line="360" w:lineRule="auto"/>
              <w:rPr>
                <w:rFonts w:eastAsia="Times New Roman" w:cs="Times New Roman"/>
                <w:color w:val="0F0F0F"/>
                <w:sz w:val="24"/>
                <w:szCs w:val="24"/>
              </w:rPr>
            </w:pPr>
          </w:p>
        </w:tc>
      </w:tr>
      <w:tr w:rsidR="53EA3963" w14:paraId="5F1E4BA6" w14:textId="77777777" w:rsidTr="2A40C812">
        <w:trPr>
          <w:trHeight w:val="300"/>
        </w:trPr>
        <w:tc>
          <w:tcPr>
            <w:tcW w:w="1110" w:type="dxa"/>
          </w:tcPr>
          <w:p w14:paraId="3FA6AFAA" w14:textId="0799F7AF"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TC5</w:t>
            </w:r>
          </w:p>
        </w:tc>
        <w:tc>
          <w:tcPr>
            <w:tcW w:w="1830" w:type="dxa"/>
          </w:tcPr>
          <w:p w14:paraId="38DC5F86" w14:textId="54F34460"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0576A505" w14:textId="3193CC5F" w:rsidR="53EA3963" w:rsidRPr="00C774C4" w:rsidRDefault="329651CF"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34F7DC13" w14:textId="0AB4EC55" w:rsidR="53EA3963" w:rsidRPr="00C774C4" w:rsidRDefault="53EA3963" w:rsidP="002D71FC">
            <w:pPr>
              <w:spacing w:line="360" w:lineRule="auto"/>
              <w:rPr>
                <w:rFonts w:eastAsia="Times New Roman" w:cs="Times New Roman"/>
                <w:color w:val="0F0F0F"/>
                <w:sz w:val="24"/>
                <w:szCs w:val="24"/>
              </w:rPr>
            </w:pPr>
          </w:p>
        </w:tc>
      </w:tr>
      <w:tr w:rsidR="53EA3963" w14:paraId="7EC9D413" w14:textId="77777777" w:rsidTr="2A40C812">
        <w:trPr>
          <w:trHeight w:val="300"/>
        </w:trPr>
        <w:tc>
          <w:tcPr>
            <w:tcW w:w="1110" w:type="dxa"/>
          </w:tcPr>
          <w:p w14:paraId="1724424E" w14:textId="27E109C4"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TC6</w:t>
            </w:r>
          </w:p>
        </w:tc>
        <w:tc>
          <w:tcPr>
            <w:tcW w:w="1830" w:type="dxa"/>
          </w:tcPr>
          <w:p w14:paraId="49AAD0D5" w14:textId="7DC476CF"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5CA64804" w14:textId="6241D7A0" w:rsidR="53EA3963" w:rsidRPr="00C774C4" w:rsidRDefault="442C22B5"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5A3C019E" w14:textId="0AB4EC55" w:rsidR="53EA3963" w:rsidRPr="00C774C4" w:rsidRDefault="53EA3963" w:rsidP="002D71FC">
            <w:pPr>
              <w:spacing w:line="360" w:lineRule="auto"/>
              <w:rPr>
                <w:rFonts w:eastAsia="Times New Roman" w:cs="Times New Roman"/>
                <w:color w:val="0F0F0F"/>
                <w:sz w:val="24"/>
                <w:szCs w:val="24"/>
              </w:rPr>
            </w:pPr>
          </w:p>
        </w:tc>
      </w:tr>
      <w:tr w:rsidR="53EA3963" w14:paraId="19E92E71" w14:textId="77777777" w:rsidTr="2A40C812">
        <w:trPr>
          <w:trHeight w:val="300"/>
        </w:trPr>
        <w:tc>
          <w:tcPr>
            <w:tcW w:w="1110" w:type="dxa"/>
          </w:tcPr>
          <w:p w14:paraId="475B5C83" w14:textId="2ED00158"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TC7</w:t>
            </w:r>
          </w:p>
        </w:tc>
        <w:tc>
          <w:tcPr>
            <w:tcW w:w="1830" w:type="dxa"/>
          </w:tcPr>
          <w:p w14:paraId="37CC3255" w14:textId="616D5570" w:rsidR="1CA1CDD2" w:rsidRPr="00C774C4" w:rsidRDefault="1CA1CDD2"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58782352" w14:textId="6FCFC35B" w:rsidR="53EA3963" w:rsidRPr="00C774C4" w:rsidRDefault="6AC01AEB" w:rsidP="002D71FC">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3B8FA4A8" w14:textId="0AB4EC55" w:rsidR="53EA3963" w:rsidRPr="00C774C4" w:rsidRDefault="53EA3963" w:rsidP="002D71FC">
            <w:pPr>
              <w:spacing w:line="360" w:lineRule="auto"/>
              <w:rPr>
                <w:rFonts w:eastAsia="Times New Roman" w:cs="Times New Roman"/>
                <w:color w:val="0F0F0F"/>
                <w:sz w:val="24"/>
                <w:szCs w:val="24"/>
              </w:rPr>
            </w:pPr>
          </w:p>
        </w:tc>
      </w:tr>
      <w:tr w:rsidR="097C6F33" w14:paraId="24D10F2C" w14:textId="77777777" w:rsidTr="2A40C812">
        <w:trPr>
          <w:trHeight w:val="300"/>
        </w:trPr>
        <w:tc>
          <w:tcPr>
            <w:tcW w:w="1110" w:type="dxa"/>
          </w:tcPr>
          <w:p w14:paraId="75F667DE" w14:textId="6DA3DA33"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TC8</w:t>
            </w:r>
          </w:p>
        </w:tc>
        <w:tc>
          <w:tcPr>
            <w:tcW w:w="1830" w:type="dxa"/>
          </w:tcPr>
          <w:p w14:paraId="40BAA2AD" w14:textId="4E51777C"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66727CAE" w14:textId="3CE610BD" w:rsidR="097C6F33" w:rsidRDefault="459AC16E"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63711A15" w14:textId="0311598E" w:rsidR="097C6F33" w:rsidRDefault="097C6F33" w:rsidP="097C6F33">
            <w:pPr>
              <w:spacing w:line="360" w:lineRule="auto"/>
              <w:rPr>
                <w:rFonts w:eastAsia="Times New Roman" w:cs="Times New Roman"/>
                <w:color w:val="0F0F0F"/>
                <w:sz w:val="24"/>
                <w:szCs w:val="24"/>
              </w:rPr>
            </w:pPr>
          </w:p>
        </w:tc>
      </w:tr>
      <w:tr w:rsidR="097C6F33" w14:paraId="3E4C9461" w14:textId="77777777" w:rsidTr="2A40C812">
        <w:trPr>
          <w:trHeight w:val="300"/>
        </w:trPr>
        <w:tc>
          <w:tcPr>
            <w:tcW w:w="1110" w:type="dxa"/>
          </w:tcPr>
          <w:p w14:paraId="7B04289C" w14:textId="68425FC2"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TC9</w:t>
            </w:r>
          </w:p>
        </w:tc>
        <w:tc>
          <w:tcPr>
            <w:tcW w:w="1830" w:type="dxa"/>
          </w:tcPr>
          <w:p w14:paraId="6433BA10" w14:textId="1E32D2AE"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48F15072" w14:textId="087083DE" w:rsidR="097C6F33" w:rsidRDefault="1D224070"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CB5B4E3" w14:textId="6125668A" w:rsidR="097C6F33" w:rsidRDefault="097C6F33" w:rsidP="097C6F33">
            <w:pPr>
              <w:spacing w:line="360" w:lineRule="auto"/>
              <w:rPr>
                <w:rFonts w:eastAsia="Times New Roman" w:cs="Times New Roman"/>
                <w:color w:val="0F0F0F"/>
                <w:sz w:val="24"/>
                <w:szCs w:val="24"/>
              </w:rPr>
            </w:pPr>
          </w:p>
        </w:tc>
      </w:tr>
      <w:tr w:rsidR="097C6F33" w14:paraId="0F26AA1A" w14:textId="77777777" w:rsidTr="2A40C812">
        <w:trPr>
          <w:trHeight w:val="300"/>
        </w:trPr>
        <w:tc>
          <w:tcPr>
            <w:tcW w:w="1110" w:type="dxa"/>
          </w:tcPr>
          <w:p w14:paraId="6146F35E" w14:textId="543AC0B7"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TC10</w:t>
            </w:r>
          </w:p>
        </w:tc>
        <w:tc>
          <w:tcPr>
            <w:tcW w:w="1830" w:type="dxa"/>
          </w:tcPr>
          <w:p w14:paraId="4409DC06" w14:textId="6B0B36E0"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0B2A70B2" w14:textId="32535A27"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FFBFD9B" w14:textId="777BF8AD" w:rsidR="097C6F33" w:rsidRDefault="097C6F33" w:rsidP="097C6F33">
            <w:pPr>
              <w:spacing w:line="360" w:lineRule="auto"/>
              <w:rPr>
                <w:rFonts w:eastAsia="Times New Roman" w:cs="Times New Roman"/>
                <w:color w:val="0F0F0F"/>
                <w:sz w:val="24"/>
                <w:szCs w:val="24"/>
              </w:rPr>
            </w:pPr>
          </w:p>
        </w:tc>
      </w:tr>
      <w:tr w:rsidR="097C6F33" w14:paraId="01FEA3A1" w14:textId="77777777" w:rsidTr="2A40C812">
        <w:trPr>
          <w:trHeight w:val="300"/>
        </w:trPr>
        <w:tc>
          <w:tcPr>
            <w:tcW w:w="1110" w:type="dxa"/>
          </w:tcPr>
          <w:p w14:paraId="70FB3B6E" w14:textId="32702F5B"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TC11</w:t>
            </w:r>
          </w:p>
        </w:tc>
        <w:tc>
          <w:tcPr>
            <w:tcW w:w="1830" w:type="dxa"/>
          </w:tcPr>
          <w:p w14:paraId="666070BF" w14:textId="293E776F"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581DA33F" w14:textId="65DBD75A"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32327457" w14:textId="333B27AE" w:rsidR="097C6F33" w:rsidRDefault="097C6F33" w:rsidP="097C6F33">
            <w:pPr>
              <w:spacing w:line="360" w:lineRule="auto"/>
              <w:rPr>
                <w:rFonts w:eastAsia="Times New Roman" w:cs="Times New Roman"/>
                <w:color w:val="0F0F0F"/>
                <w:sz w:val="24"/>
                <w:szCs w:val="24"/>
              </w:rPr>
            </w:pPr>
          </w:p>
        </w:tc>
      </w:tr>
      <w:tr w:rsidR="097C6F33" w14:paraId="026CB912" w14:textId="77777777" w:rsidTr="2A40C812">
        <w:trPr>
          <w:trHeight w:val="300"/>
        </w:trPr>
        <w:tc>
          <w:tcPr>
            <w:tcW w:w="1110" w:type="dxa"/>
          </w:tcPr>
          <w:p w14:paraId="07E8D16F" w14:textId="0F524E38"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TC12</w:t>
            </w:r>
          </w:p>
        </w:tc>
        <w:tc>
          <w:tcPr>
            <w:tcW w:w="1830" w:type="dxa"/>
          </w:tcPr>
          <w:p w14:paraId="26D2C76B" w14:textId="5BF0D4DC"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3B90D00C" w14:textId="5FC622A3"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02218AC7" w14:textId="74FD36CA" w:rsidR="097C6F33" w:rsidRDefault="097C6F33" w:rsidP="097C6F33">
            <w:pPr>
              <w:spacing w:line="360" w:lineRule="auto"/>
              <w:rPr>
                <w:rFonts w:eastAsia="Times New Roman" w:cs="Times New Roman"/>
                <w:color w:val="0F0F0F"/>
                <w:sz w:val="24"/>
                <w:szCs w:val="24"/>
              </w:rPr>
            </w:pPr>
          </w:p>
        </w:tc>
      </w:tr>
      <w:tr w:rsidR="097C6F33" w14:paraId="5386B973" w14:textId="77777777" w:rsidTr="2A40C812">
        <w:trPr>
          <w:trHeight w:val="300"/>
        </w:trPr>
        <w:tc>
          <w:tcPr>
            <w:tcW w:w="1110" w:type="dxa"/>
          </w:tcPr>
          <w:p w14:paraId="77A55FBC" w14:textId="09CFC5AA"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TC13</w:t>
            </w:r>
          </w:p>
        </w:tc>
        <w:tc>
          <w:tcPr>
            <w:tcW w:w="1830" w:type="dxa"/>
          </w:tcPr>
          <w:p w14:paraId="32547F48" w14:textId="47384302"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3BA25409" w14:textId="6D1D4C44"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5087D35" w14:textId="36A27494" w:rsidR="097C6F33" w:rsidRDefault="097C6F33" w:rsidP="097C6F33">
            <w:pPr>
              <w:spacing w:line="360" w:lineRule="auto"/>
              <w:rPr>
                <w:rFonts w:eastAsia="Times New Roman" w:cs="Times New Roman"/>
                <w:color w:val="0F0F0F"/>
                <w:sz w:val="24"/>
                <w:szCs w:val="24"/>
              </w:rPr>
            </w:pPr>
          </w:p>
        </w:tc>
      </w:tr>
      <w:tr w:rsidR="097C6F33" w14:paraId="58EB3538" w14:textId="77777777" w:rsidTr="2A40C812">
        <w:trPr>
          <w:trHeight w:val="300"/>
        </w:trPr>
        <w:tc>
          <w:tcPr>
            <w:tcW w:w="1110" w:type="dxa"/>
          </w:tcPr>
          <w:p w14:paraId="25455BD8" w14:textId="66C89C12"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TC14</w:t>
            </w:r>
          </w:p>
        </w:tc>
        <w:tc>
          <w:tcPr>
            <w:tcW w:w="1830" w:type="dxa"/>
          </w:tcPr>
          <w:p w14:paraId="58743606" w14:textId="2ED00E58"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2302B838" w14:textId="3FF95692"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32FC829" w14:textId="629A9C3D" w:rsidR="097C6F33" w:rsidRDefault="097C6F33" w:rsidP="097C6F33">
            <w:pPr>
              <w:spacing w:line="360" w:lineRule="auto"/>
              <w:rPr>
                <w:rFonts w:eastAsia="Times New Roman" w:cs="Times New Roman"/>
                <w:color w:val="0F0F0F"/>
                <w:sz w:val="24"/>
                <w:szCs w:val="24"/>
              </w:rPr>
            </w:pPr>
          </w:p>
        </w:tc>
      </w:tr>
      <w:tr w:rsidR="097C6F33" w14:paraId="47D7626D" w14:textId="77777777" w:rsidTr="2A40C812">
        <w:trPr>
          <w:trHeight w:val="300"/>
        </w:trPr>
        <w:tc>
          <w:tcPr>
            <w:tcW w:w="1110" w:type="dxa"/>
          </w:tcPr>
          <w:p w14:paraId="4591F8D5" w14:textId="7071132F"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TC15</w:t>
            </w:r>
          </w:p>
        </w:tc>
        <w:tc>
          <w:tcPr>
            <w:tcW w:w="1830" w:type="dxa"/>
          </w:tcPr>
          <w:p w14:paraId="129F3F86" w14:textId="7AFA7AD7"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22A5AB84" w14:textId="55BE00D8"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37691611" w14:textId="75907E6A" w:rsidR="097C6F33" w:rsidRDefault="097C6F33" w:rsidP="097C6F33">
            <w:pPr>
              <w:spacing w:line="360" w:lineRule="auto"/>
              <w:rPr>
                <w:rFonts w:eastAsia="Times New Roman" w:cs="Times New Roman"/>
                <w:color w:val="0F0F0F"/>
                <w:sz w:val="24"/>
                <w:szCs w:val="24"/>
              </w:rPr>
            </w:pPr>
          </w:p>
        </w:tc>
      </w:tr>
      <w:tr w:rsidR="097C6F33" w14:paraId="68CB924A" w14:textId="77777777" w:rsidTr="2A40C812">
        <w:trPr>
          <w:trHeight w:val="300"/>
        </w:trPr>
        <w:tc>
          <w:tcPr>
            <w:tcW w:w="1110" w:type="dxa"/>
          </w:tcPr>
          <w:p w14:paraId="18703EF8" w14:textId="2BE207D7"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lastRenderedPageBreak/>
              <w:t>TC16</w:t>
            </w:r>
          </w:p>
        </w:tc>
        <w:tc>
          <w:tcPr>
            <w:tcW w:w="1830" w:type="dxa"/>
          </w:tcPr>
          <w:p w14:paraId="58C03650" w14:textId="3FD7FB0C"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6F82DF8A" w14:textId="13F0268D"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3B71991E" w14:textId="74734785" w:rsidR="097C6F33" w:rsidRDefault="097C6F33" w:rsidP="097C6F33">
            <w:pPr>
              <w:spacing w:line="360" w:lineRule="auto"/>
              <w:rPr>
                <w:rFonts w:eastAsia="Times New Roman" w:cs="Times New Roman"/>
                <w:color w:val="0F0F0F"/>
                <w:sz w:val="24"/>
                <w:szCs w:val="24"/>
              </w:rPr>
            </w:pPr>
          </w:p>
        </w:tc>
      </w:tr>
      <w:tr w:rsidR="097C6F33" w14:paraId="19697FC0" w14:textId="77777777" w:rsidTr="2A40C812">
        <w:trPr>
          <w:trHeight w:val="300"/>
        </w:trPr>
        <w:tc>
          <w:tcPr>
            <w:tcW w:w="1110" w:type="dxa"/>
          </w:tcPr>
          <w:p w14:paraId="15A3ABA0" w14:textId="3FBC0817"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TC17</w:t>
            </w:r>
          </w:p>
        </w:tc>
        <w:tc>
          <w:tcPr>
            <w:tcW w:w="1830" w:type="dxa"/>
          </w:tcPr>
          <w:p w14:paraId="4392C6A8" w14:textId="7BF1E0A6"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073C51A5" w14:textId="3BF11D85"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72C14E35" w14:textId="073DD264" w:rsidR="097C6F33" w:rsidRDefault="097C6F33" w:rsidP="097C6F33">
            <w:pPr>
              <w:spacing w:line="360" w:lineRule="auto"/>
              <w:rPr>
                <w:rFonts w:eastAsia="Times New Roman" w:cs="Times New Roman"/>
                <w:color w:val="0F0F0F"/>
                <w:sz w:val="24"/>
                <w:szCs w:val="24"/>
              </w:rPr>
            </w:pPr>
          </w:p>
        </w:tc>
      </w:tr>
      <w:tr w:rsidR="097C6F33" w14:paraId="54A9613E" w14:textId="77777777" w:rsidTr="2A40C812">
        <w:trPr>
          <w:trHeight w:val="300"/>
        </w:trPr>
        <w:tc>
          <w:tcPr>
            <w:tcW w:w="1110" w:type="dxa"/>
          </w:tcPr>
          <w:p w14:paraId="4DB12BB1" w14:textId="658D5FA4"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TC18</w:t>
            </w:r>
          </w:p>
        </w:tc>
        <w:tc>
          <w:tcPr>
            <w:tcW w:w="1830" w:type="dxa"/>
          </w:tcPr>
          <w:p w14:paraId="074C0E6B" w14:textId="31F8E29F"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31F44981" w14:textId="2989AB73"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7A6D5A87" w14:textId="547EB2B5" w:rsidR="097C6F33" w:rsidRDefault="097C6F33" w:rsidP="097C6F33">
            <w:pPr>
              <w:spacing w:line="360" w:lineRule="auto"/>
              <w:rPr>
                <w:rFonts w:eastAsia="Times New Roman" w:cs="Times New Roman"/>
                <w:color w:val="0F0F0F"/>
                <w:sz w:val="24"/>
                <w:szCs w:val="24"/>
              </w:rPr>
            </w:pPr>
          </w:p>
        </w:tc>
      </w:tr>
      <w:tr w:rsidR="097C6F33" w14:paraId="12093D46" w14:textId="77777777" w:rsidTr="2A40C812">
        <w:trPr>
          <w:trHeight w:val="300"/>
        </w:trPr>
        <w:tc>
          <w:tcPr>
            <w:tcW w:w="1110" w:type="dxa"/>
          </w:tcPr>
          <w:p w14:paraId="2F6ECCE1" w14:textId="21B9F8EB"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TC19</w:t>
            </w:r>
          </w:p>
        </w:tc>
        <w:tc>
          <w:tcPr>
            <w:tcW w:w="1830" w:type="dxa"/>
          </w:tcPr>
          <w:p w14:paraId="616161E9" w14:textId="615BD01D"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4A15FE34" w14:textId="6E384841"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254C342D" w14:textId="18CC7EAC" w:rsidR="097C6F33" w:rsidRDefault="097C6F33" w:rsidP="097C6F33">
            <w:pPr>
              <w:spacing w:line="360" w:lineRule="auto"/>
              <w:rPr>
                <w:rFonts w:eastAsia="Times New Roman" w:cs="Times New Roman"/>
                <w:color w:val="0F0F0F"/>
                <w:sz w:val="24"/>
                <w:szCs w:val="24"/>
              </w:rPr>
            </w:pPr>
          </w:p>
        </w:tc>
      </w:tr>
      <w:tr w:rsidR="097C6F33" w14:paraId="59E3A505" w14:textId="77777777" w:rsidTr="2A40C812">
        <w:trPr>
          <w:trHeight w:val="300"/>
        </w:trPr>
        <w:tc>
          <w:tcPr>
            <w:tcW w:w="1110" w:type="dxa"/>
          </w:tcPr>
          <w:p w14:paraId="35221958" w14:textId="7091A52F"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TC20</w:t>
            </w:r>
          </w:p>
        </w:tc>
        <w:tc>
          <w:tcPr>
            <w:tcW w:w="1830" w:type="dxa"/>
          </w:tcPr>
          <w:p w14:paraId="2B1DD1E1" w14:textId="75571226"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363B1B4C" w14:textId="27896DF8"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0A136024" w14:textId="25E478E3" w:rsidR="097C6F33" w:rsidRDefault="097C6F33" w:rsidP="097C6F33">
            <w:pPr>
              <w:spacing w:line="360" w:lineRule="auto"/>
              <w:rPr>
                <w:rFonts w:eastAsia="Times New Roman" w:cs="Times New Roman"/>
                <w:color w:val="0F0F0F"/>
                <w:sz w:val="24"/>
                <w:szCs w:val="24"/>
              </w:rPr>
            </w:pPr>
          </w:p>
        </w:tc>
      </w:tr>
      <w:tr w:rsidR="097C6F33" w14:paraId="69577F9F" w14:textId="77777777" w:rsidTr="2A40C812">
        <w:trPr>
          <w:trHeight w:val="300"/>
        </w:trPr>
        <w:tc>
          <w:tcPr>
            <w:tcW w:w="1110" w:type="dxa"/>
          </w:tcPr>
          <w:p w14:paraId="2F7B6832" w14:textId="71304B3C"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TC21</w:t>
            </w:r>
          </w:p>
        </w:tc>
        <w:tc>
          <w:tcPr>
            <w:tcW w:w="1830" w:type="dxa"/>
          </w:tcPr>
          <w:p w14:paraId="396B3500" w14:textId="23B9D89B"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20720AF9" w14:textId="7F0623B2"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78A285C1" w14:textId="6AD61921" w:rsidR="097C6F33" w:rsidRDefault="097C6F33" w:rsidP="097C6F33">
            <w:pPr>
              <w:spacing w:line="360" w:lineRule="auto"/>
              <w:rPr>
                <w:rFonts w:eastAsia="Times New Roman" w:cs="Times New Roman"/>
                <w:color w:val="0F0F0F"/>
                <w:sz w:val="24"/>
                <w:szCs w:val="24"/>
              </w:rPr>
            </w:pPr>
          </w:p>
        </w:tc>
      </w:tr>
      <w:tr w:rsidR="097C6F33" w14:paraId="3238BFED" w14:textId="77777777" w:rsidTr="2A40C812">
        <w:trPr>
          <w:trHeight w:val="300"/>
        </w:trPr>
        <w:tc>
          <w:tcPr>
            <w:tcW w:w="1110" w:type="dxa"/>
          </w:tcPr>
          <w:p w14:paraId="49305F2F" w14:textId="07B81DC6"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TC22</w:t>
            </w:r>
          </w:p>
        </w:tc>
        <w:tc>
          <w:tcPr>
            <w:tcW w:w="1830" w:type="dxa"/>
          </w:tcPr>
          <w:p w14:paraId="15E3933A" w14:textId="5F2762DF"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4FCEAC52" w14:textId="245264AE"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2FE9C79E" w14:textId="195FAFFB" w:rsidR="097C6F33" w:rsidRDefault="097C6F33" w:rsidP="097C6F33">
            <w:pPr>
              <w:spacing w:line="360" w:lineRule="auto"/>
              <w:rPr>
                <w:rFonts w:eastAsia="Times New Roman" w:cs="Times New Roman"/>
                <w:color w:val="0F0F0F"/>
                <w:sz w:val="24"/>
                <w:szCs w:val="24"/>
              </w:rPr>
            </w:pPr>
          </w:p>
        </w:tc>
      </w:tr>
      <w:tr w:rsidR="097C6F33" w14:paraId="14AB057D" w14:textId="77777777" w:rsidTr="2A40C812">
        <w:trPr>
          <w:trHeight w:val="300"/>
        </w:trPr>
        <w:tc>
          <w:tcPr>
            <w:tcW w:w="1110" w:type="dxa"/>
          </w:tcPr>
          <w:p w14:paraId="54BE3D69" w14:textId="5ADE5E4E"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TC23</w:t>
            </w:r>
          </w:p>
        </w:tc>
        <w:tc>
          <w:tcPr>
            <w:tcW w:w="1830" w:type="dxa"/>
          </w:tcPr>
          <w:p w14:paraId="6E4C0AFB" w14:textId="675C410C"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23A06E7C" w14:textId="3193CC5F"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76DCAF5A" w14:textId="220E46F4" w:rsidR="097C6F33" w:rsidRDefault="097C6F33" w:rsidP="097C6F33">
            <w:pPr>
              <w:spacing w:line="360" w:lineRule="auto"/>
              <w:rPr>
                <w:rFonts w:eastAsia="Times New Roman" w:cs="Times New Roman"/>
                <w:color w:val="0F0F0F"/>
                <w:sz w:val="24"/>
                <w:szCs w:val="24"/>
              </w:rPr>
            </w:pPr>
          </w:p>
        </w:tc>
      </w:tr>
      <w:tr w:rsidR="097C6F33" w14:paraId="50C79E61" w14:textId="77777777" w:rsidTr="2A40C812">
        <w:trPr>
          <w:trHeight w:val="300"/>
        </w:trPr>
        <w:tc>
          <w:tcPr>
            <w:tcW w:w="1110" w:type="dxa"/>
          </w:tcPr>
          <w:p w14:paraId="7D8598FE" w14:textId="2C239D38"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TC24</w:t>
            </w:r>
          </w:p>
        </w:tc>
        <w:tc>
          <w:tcPr>
            <w:tcW w:w="1830" w:type="dxa"/>
          </w:tcPr>
          <w:p w14:paraId="0ABBDDF1" w14:textId="3A7DAB16"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72519138" w14:textId="6241D7A0"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2F4170BF" w14:textId="5D2E81D5" w:rsidR="097C6F33" w:rsidRDefault="097C6F33" w:rsidP="097C6F33">
            <w:pPr>
              <w:spacing w:line="360" w:lineRule="auto"/>
              <w:rPr>
                <w:rFonts w:eastAsia="Times New Roman" w:cs="Times New Roman"/>
                <w:color w:val="0F0F0F"/>
                <w:sz w:val="24"/>
                <w:szCs w:val="24"/>
              </w:rPr>
            </w:pPr>
          </w:p>
        </w:tc>
      </w:tr>
      <w:tr w:rsidR="097C6F33" w14:paraId="7A23FC55" w14:textId="77777777" w:rsidTr="2A40C812">
        <w:trPr>
          <w:trHeight w:val="300"/>
        </w:trPr>
        <w:tc>
          <w:tcPr>
            <w:tcW w:w="1110" w:type="dxa"/>
          </w:tcPr>
          <w:p w14:paraId="4546B691" w14:textId="735659D2"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TC25</w:t>
            </w:r>
          </w:p>
        </w:tc>
        <w:tc>
          <w:tcPr>
            <w:tcW w:w="1830" w:type="dxa"/>
          </w:tcPr>
          <w:p w14:paraId="72F338FD" w14:textId="2251C81B"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4B4372DF" w14:textId="6FCFC35B"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2E877AC0" w14:textId="24C3F985" w:rsidR="097C6F33" w:rsidRDefault="097C6F33" w:rsidP="097C6F33">
            <w:pPr>
              <w:spacing w:line="360" w:lineRule="auto"/>
              <w:rPr>
                <w:rFonts w:eastAsia="Times New Roman" w:cs="Times New Roman"/>
                <w:color w:val="0F0F0F"/>
                <w:sz w:val="24"/>
                <w:szCs w:val="24"/>
              </w:rPr>
            </w:pPr>
          </w:p>
        </w:tc>
      </w:tr>
      <w:tr w:rsidR="097C6F33" w14:paraId="1A516DF1" w14:textId="77777777" w:rsidTr="2A40C812">
        <w:trPr>
          <w:trHeight w:val="300"/>
        </w:trPr>
        <w:tc>
          <w:tcPr>
            <w:tcW w:w="1110" w:type="dxa"/>
          </w:tcPr>
          <w:p w14:paraId="462BE273" w14:textId="123214B4"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TC26</w:t>
            </w:r>
          </w:p>
        </w:tc>
        <w:tc>
          <w:tcPr>
            <w:tcW w:w="1830" w:type="dxa"/>
          </w:tcPr>
          <w:p w14:paraId="3F9AE9E5" w14:textId="5A49113B"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427AA5E3" w14:textId="3CE610BD"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22CD3C24" w14:textId="25DBC5B9" w:rsidR="097C6F33" w:rsidRDefault="097C6F33" w:rsidP="097C6F33">
            <w:pPr>
              <w:spacing w:line="360" w:lineRule="auto"/>
              <w:rPr>
                <w:rFonts w:eastAsia="Times New Roman" w:cs="Times New Roman"/>
                <w:color w:val="0F0F0F"/>
                <w:sz w:val="24"/>
                <w:szCs w:val="24"/>
              </w:rPr>
            </w:pPr>
          </w:p>
        </w:tc>
      </w:tr>
      <w:tr w:rsidR="097C6F33" w14:paraId="4AA5736C" w14:textId="77777777" w:rsidTr="2A40C812">
        <w:trPr>
          <w:trHeight w:val="300"/>
        </w:trPr>
        <w:tc>
          <w:tcPr>
            <w:tcW w:w="1110" w:type="dxa"/>
          </w:tcPr>
          <w:p w14:paraId="463DF2E9" w14:textId="63946907"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TC27</w:t>
            </w:r>
          </w:p>
        </w:tc>
        <w:tc>
          <w:tcPr>
            <w:tcW w:w="1830" w:type="dxa"/>
          </w:tcPr>
          <w:p w14:paraId="041FFCC5" w14:textId="28CF6A90"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5D4E1086" w14:textId="087083DE" w:rsidR="2B90A571" w:rsidRP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70B49593" w14:textId="139BEAB5" w:rsidR="097C6F33" w:rsidRDefault="097C6F33" w:rsidP="097C6F33">
            <w:pPr>
              <w:spacing w:line="360" w:lineRule="auto"/>
              <w:rPr>
                <w:rFonts w:eastAsia="Times New Roman" w:cs="Times New Roman"/>
                <w:color w:val="0F0F0F"/>
                <w:sz w:val="24"/>
                <w:szCs w:val="24"/>
              </w:rPr>
            </w:pPr>
          </w:p>
        </w:tc>
      </w:tr>
      <w:tr w:rsidR="097C6F33" w14:paraId="28D745E7" w14:textId="77777777" w:rsidTr="2A40C812">
        <w:trPr>
          <w:trHeight w:val="300"/>
        </w:trPr>
        <w:tc>
          <w:tcPr>
            <w:tcW w:w="1110" w:type="dxa"/>
          </w:tcPr>
          <w:p w14:paraId="4AEDB7E5" w14:textId="728B8920"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TC28</w:t>
            </w:r>
          </w:p>
        </w:tc>
        <w:tc>
          <w:tcPr>
            <w:tcW w:w="1830" w:type="dxa"/>
          </w:tcPr>
          <w:p w14:paraId="672883E5" w14:textId="738AD936" w:rsidR="51066BF2" w:rsidRDefault="51066BF2"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76094A04" w14:textId="1A4CAB36" w:rsidR="097C6F33" w:rsidRDefault="3F0704DC"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2F019D97" w14:textId="24BE4B6A" w:rsidR="097C6F33" w:rsidRDefault="097C6F33" w:rsidP="097C6F33">
            <w:pPr>
              <w:spacing w:line="360" w:lineRule="auto"/>
              <w:rPr>
                <w:rFonts w:eastAsia="Times New Roman" w:cs="Times New Roman"/>
                <w:color w:val="0F0F0F"/>
                <w:sz w:val="24"/>
                <w:szCs w:val="24"/>
              </w:rPr>
            </w:pPr>
          </w:p>
        </w:tc>
      </w:tr>
      <w:tr w:rsidR="097C6F33" w14:paraId="71A1903A" w14:textId="77777777" w:rsidTr="2A40C812">
        <w:trPr>
          <w:trHeight w:val="300"/>
        </w:trPr>
        <w:tc>
          <w:tcPr>
            <w:tcW w:w="1110" w:type="dxa"/>
          </w:tcPr>
          <w:p w14:paraId="63E5B06C" w14:textId="5C2E2D47"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295AF409" w:rsidRPr="2A40C812">
              <w:rPr>
                <w:rFonts w:eastAsia="Times New Roman" w:cs="Times New Roman"/>
                <w:color w:val="0F0F0F"/>
                <w:sz w:val="24"/>
                <w:szCs w:val="24"/>
              </w:rPr>
              <w:t>29</w:t>
            </w:r>
          </w:p>
        </w:tc>
        <w:tc>
          <w:tcPr>
            <w:tcW w:w="1830" w:type="dxa"/>
          </w:tcPr>
          <w:p w14:paraId="0A563BA4" w14:textId="615BD01D"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58340F40" w14:textId="1D0DC25C" w:rsidR="097C6F33" w:rsidRDefault="6BFD8CE9"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180DCAC5" w14:textId="18CC7EAC" w:rsidR="097C6F33" w:rsidRDefault="097C6F33" w:rsidP="097C6F33">
            <w:pPr>
              <w:spacing w:line="360" w:lineRule="auto"/>
              <w:rPr>
                <w:rFonts w:eastAsia="Times New Roman" w:cs="Times New Roman"/>
                <w:color w:val="0F0F0F"/>
                <w:sz w:val="24"/>
                <w:szCs w:val="24"/>
              </w:rPr>
            </w:pPr>
          </w:p>
        </w:tc>
      </w:tr>
      <w:tr w:rsidR="097C6F33" w14:paraId="5A464767" w14:textId="77777777" w:rsidTr="2A40C812">
        <w:trPr>
          <w:trHeight w:val="300"/>
        </w:trPr>
        <w:tc>
          <w:tcPr>
            <w:tcW w:w="1110" w:type="dxa"/>
          </w:tcPr>
          <w:p w14:paraId="2AAACD9C" w14:textId="4C21A791"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3D6CBFD0" w:rsidRPr="2A40C812">
              <w:rPr>
                <w:rFonts w:eastAsia="Times New Roman" w:cs="Times New Roman"/>
                <w:color w:val="0F0F0F"/>
                <w:sz w:val="24"/>
                <w:szCs w:val="24"/>
              </w:rPr>
              <w:t>30</w:t>
            </w:r>
          </w:p>
        </w:tc>
        <w:tc>
          <w:tcPr>
            <w:tcW w:w="1830" w:type="dxa"/>
          </w:tcPr>
          <w:p w14:paraId="5EBA8552" w14:textId="75571226"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0ED40112" w14:textId="5AAE2F3B" w:rsidR="097C6F33" w:rsidRDefault="539E1400"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6561A090" w14:textId="25E478E3" w:rsidR="097C6F33" w:rsidRDefault="097C6F33" w:rsidP="097C6F33">
            <w:pPr>
              <w:spacing w:line="360" w:lineRule="auto"/>
              <w:rPr>
                <w:rFonts w:eastAsia="Times New Roman" w:cs="Times New Roman"/>
                <w:color w:val="0F0F0F"/>
                <w:sz w:val="24"/>
                <w:szCs w:val="24"/>
              </w:rPr>
            </w:pPr>
          </w:p>
        </w:tc>
      </w:tr>
      <w:tr w:rsidR="097C6F33" w14:paraId="36E14CBB" w14:textId="77777777" w:rsidTr="2A40C812">
        <w:trPr>
          <w:trHeight w:val="300"/>
        </w:trPr>
        <w:tc>
          <w:tcPr>
            <w:tcW w:w="1110" w:type="dxa"/>
          </w:tcPr>
          <w:p w14:paraId="2CD13418" w14:textId="1BFFB81E"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41389597" w:rsidRPr="2A40C812">
              <w:rPr>
                <w:rFonts w:eastAsia="Times New Roman" w:cs="Times New Roman"/>
                <w:color w:val="0F0F0F"/>
                <w:sz w:val="24"/>
                <w:szCs w:val="24"/>
              </w:rPr>
              <w:t>31</w:t>
            </w:r>
          </w:p>
        </w:tc>
        <w:tc>
          <w:tcPr>
            <w:tcW w:w="1830" w:type="dxa"/>
          </w:tcPr>
          <w:p w14:paraId="01D073E8" w14:textId="23B9D89B"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5A95AB6A" w14:textId="5387EE9A" w:rsidR="097C6F33" w:rsidRDefault="72606F05"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1893EFB9" w14:textId="6AD61921" w:rsidR="097C6F33" w:rsidRDefault="097C6F33" w:rsidP="097C6F33">
            <w:pPr>
              <w:spacing w:line="360" w:lineRule="auto"/>
              <w:rPr>
                <w:rFonts w:eastAsia="Times New Roman" w:cs="Times New Roman"/>
                <w:color w:val="0F0F0F"/>
                <w:sz w:val="24"/>
                <w:szCs w:val="24"/>
              </w:rPr>
            </w:pPr>
          </w:p>
        </w:tc>
      </w:tr>
      <w:tr w:rsidR="097C6F33" w14:paraId="5F1C4F7B" w14:textId="77777777" w:rsidTr="2A40C812">
        <w:trPr>
          <w:trHeight w:val="300"/>
        </w:trPr>
        <w:tc>
          <w:tcPr>
            <w:tcW w:w="1110" w:type="dxa"/>
          </w:tcPr>
          <w:p w14:paraId="02B38DF1" w14:textId="0EFEEBF8"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1BF2C646" w:rsidRPr="2A40C812">
              <w:rPr>
                <w:rFonts w:eastAsia="Times New Roman" w:cs="Times New Roman"/>
                <w:color w:val="0F0F0F"/>
                <w:sz w:val="24"/>
                <w:szCs w:val="24"/>
              </w:rPr>
              <w:t>3</w:t>
            </w:r>
            <w:r w:rsidRPr="2A40C812">
              <w:rPr>
                <w:rFonts w:eastAsia="Times New Roman" w:cs="Times New Roman"/>
                <w:color w:val="0F0F0F"/>
                <w:sz w:val="24"/>
                <w:szCs w:val="24"/>
              </w:rPr>
              <w:t>2</w:t>
            </w:r>
          </w:p>
        </w:tc>
        <w:tc>
          <w:tcPr>
            <w:tcW w:w="1830" w:type="dxa"/>
          </w:tcPr>
          <w:p w14:paraId="0AB864E5" w14:textId="5F2762DF"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577CE5A1" w14:textId="04503476" w:rsidR="097C6F33" w:rsidRDefault="7C4C515D"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067A5DC0" w14:textId="195FAFFB" w:rsidR="097C6F33" w:rsidRDefault="097C6F33" w:rsidP="097C6F33">
            <w:pPr>
              <w:spacing w:line="360" w:lineRule="auto"/>
              <w:rPr>
                <w:rFonts w:eastAsia="Times New Roman" w:cs="Times New Roman"/>
                <w:color w:val="0F0F0F"/>
                <w:sz w:val="24"/>
                <w:szCs w:val="24"/>
              </w:rPr>
            </w:pPr>
          </w:p>
        </w:tc>
      </w:tr>
      <w:tr w:rsidR="097C6F33" w14:paraId="34658523" w14:textId="77777777" w:rsidTr="2A40C812">
        <w:trPr>
          <w:trHeight w:val="300"/>
        </w:trPr>
        <w:tc>
          <w:tcPr>
            <w:tcW w:w="1110" w:type="dxa"/>
          </w:tcPr>
          <w:p w14:paraId="4A8E051B" w14:textId="6386A060"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206E2E9B" w:rsidRPr="2A40C812">
              <w:rPr>
                <w:rFonts w:eastAsia="Times New Roman" w:cs="Times New Roman"/>
                <w:color w:val="0F0F0F"/>
                <w:sz w:val="24"/>
                <w:szCs w:val="24"/>
              </w:rPr>
              <w:t>3</w:t>
            </w:r>
            <w:r w:rsidRPr="2A40C812">
              <w:rPr>
                <w:rFonts w:eastAsia="Times New Roman" w:cs="Times New Roman"/>
                <w:color w:val="0F0F0F"/>
                <w:sz w:val="24"/>
                <w:szCs w:val="24"/>
              </w:rPr>
              <w:t>3</w:t>
            </w:r>
          </w:p>
        </w:tc>
        <w:tc>
          <w:tcPr>
            <w:tcW w:w="1830" w:type="dxa"/>
          </w:tcPr>
          <w:p w14:paraId="1D7A1209" w14:textId="675C410C"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6469BEC5" w14:textId="77641058" w:rsidR="097C6F33" w:rsidRDefault="755E9D3B"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1267F5AC" w14:textId="220E46F4" w:rsidR="097C6F33" w:rsidRDefault="097C6F33" w:rsidP="097C6F33">
            <w:pPr>
              <w:spacing w:line="360" w:lineRule="auto"/>
              <w:rPr>
                <w:rFonts w:eastAsia="Times New Roman" w:cs="Times New Roman"/>
                <w:color w:val="0F0F0F"/>
                <w:sz w:val="24"/>
                <w:szCs w:val="24"/>
              </w:rPr>
            </w:pPr>
          </w:p>
        </w:tc>
      </w:tr>
      <w:tr w:rsidR="097C6F33" w14:paraId="56C9BD55" w14:textId="77777777" w:rsidTr="2A40C812">
        <w:trPr>
          <w:trHeight w:val="300"/>
        </w:trPr>
        <w:tc>
          <w:tcPr>
            <w:tcW w:w="1110" w:type="dxa"/>
          </w:tcPr>
          <w:p w14:paraId="70A63746" w14:textId="52AC334A"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38DB2CD3" w:rsidRPr="2A40C812">
              <w:rPr>
                <w:rFonts w:eastAsia="Times New Roman" w:cs="Times New Roman"/>
                <w:color w:val="0F0F0F"/>
                <w:sz w:val="24"/>
                <w:szCs w:val="24"/>
              </w:rPr>
              <w:t>3</w:t>
            </w:r>
            <w:r w:rsidRPr="2A40C812">
              <w:rPr>
                <w:rFonts w:eastAsia="Times New Roman" w:cs="Times New Roman"/>
                <w:color w:val="0F0F0F"/>
                <w:sz w:val="24"/>
                <w:szCs w:val="24"/>
              </w:rPr>
              <w:t>4</w:t>
            </w:r>
          </w:p>
        </w:tc>
        <w:tc>
          <w:tcPr>
            <w:tcW w:w="1830" w:type="dxa"/>
          </w:tcPr>
          <w:p w14:paraId="55FBE1F5" w14:textId="3A7DAB16"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25375EBD" w14:textId="0B559D20" w:rsidR="097C6F33" w:rsidRDefault="4AB0ED39"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619CF04B" w14:textId="5D2E81D5" w:rsidR="097C6F33" w:rsidRDefault="097C6F33" w:rsidP="097C6F33">
            <w:pPr>
              <w:spacing w:line="360" w:lineRule="auto"/>
              <w:rPr>
                <w:rFonts w:eastAsia="Times New Roman" w:cs="Times New Roman"/>
                <w:color w:val="0F0F0F"/>
                <w:sz w:val="24"/>
                <w:szCs w:val="24"/>
              </w:rPr>
            </w:pPr>
          </w:p>
        </w:tc>
      </w:tr>
      <w:tr w:rsidR="097C6F33" w14:paraId="73D40AB7" w14:textId="77777777" w:rsidTr="2A40C812">
        <w:trPr>
          <w:trHeight w:val="300"/>
        </w:trPr>
        <w:tc>
          <w:tcPr>
            <w:tcW w:w="1110" w:type="dxa"/>
          </w:tcPr>
          <w:p w14:paraId="1E2E4A92" w14:textId="01A86FB5"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38DB2CD3" w:rsidRPr="2A40C812">
              <w:rPr>
                <w:rFonts w:eastAsia="Times New Roman" w:cs="Times New Roman"/>
                <w:color w:val="0F0F0F"/>
                <w:sz w:val="24"/>
                <w:szCs w:val="24"/>
              </w:rPr>
              <w:t>3</w:t>
            </w:r>
            <w:r w:rsidRPr="2A40C812">
              <w:rPr>
                <w:rFonts w:eastAsia="Times New Roman" w:cs="Times New Roman"/>
                <w:color w:val="0F0F0F"/>
                <w:sz w:val="24"/>
                <w:szCs w:val="24"/>
              </w:rPr>
              <w:t>5</w:t>
            </w:r>
          </w:p>
        </w:tc>
        <w:tc>
          <w:tcPr>
            <w:tcW w:w="1830" w:type="dxa"/>
          </w:tcPr>
          <w:p w14:paraId="378DE405" w14:textId="2251C81B"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49C83FE1" w14:textId="3788ECBF" w:rsidR="097C6F33" w:rsidRDefault="1CAF0361"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12F8BFCA" w14:textId="24C3F985" w:rsidR="097C6F33" w:rsidRDefault="097C6F33" w:rsidP="097C6F33">
            <w:pPr>
              <w:spacing w:line="360" w:lineRule="auto"/>
              <w:rPr>
                <w:rFonts w:eastAsia="Times New Roman" w:cs="Times New Roman"/>
                <w:color w:val="0F0F0F"/>
                <w:sz w:val="24"/>
                <w:szCs w:val="24"/>
              </w:rPr>
            </w:pPr>
          </w:p>
        </w:tc>
      </w:tr>
      <w:tr w:rsidR="097C6F33" w14:paraId="0F62D449" w14:textId="77777777" w:rsidTr="2A40C812">
        <w:trPr>
          <w:trHeight w:val="300"/>
        </w:trPr>
        <w:tc>
          <w:tcPr>
            <w:tcW w:w="1110" w:type="dxa"/>
          </w:tcPr>
          <w:p w14:paraId="418082CF" w14:textId="637A7060"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05D6E232" w:rsidRPr="2A40C812">
              <w:rPr>
                <w:rFonts w:eastAsia="Times New Roman" w:cs="Times New Roman"/>
                <w:color w:val="0F0F0F"/>
                <w:sz w:val="24"/>
                <w:szCs w:val="24"/>
              </w:rPr>
              <w:t>3</w:t>
            </w:r>
            <w:r w:rsidRPr="2A40C812">
              <w:rPr>
                <w:rFonts w:eastAsia="Times New Roman" w:cs="Times New Roman"/>
                <w:color w:val="0F0F0F"/>
                <w:sz w:val="24"/>
                <w:szCs w:val="24"/>
              </w:rPr>
              <w:t>6</w:t>
            </w:r>
          </w:p>
        </w:tc>
        <w:tc>
          <w:tcPr>
            <w:tcW w:w="1830" w:type="dxa"/>
          </w:tcPr>
          <w:p w14:paraId="5D00D69E" w14:textId="5A49113B"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4A1903E5" w14:textId="61EDC304" w:rsidR="097C6F33" w:rsidRDefault="0972EC26"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76652FEC" w14:textId="25DBC5B9" w:rsidR="097C6F33" w:rsidRDefault="097C6F33" w:rsidP="097C6F33">
            <w:pPr>
              <w:spacing w:line="360" w:lineRule="auto"/>
              <w:rPr>
                <w:rFonts w:eastAsia="Times New Roman" w:cs="Times New Roman"/>
                <w:color w:val="0F0F0F"/>
                <w:sz w:val="24"/>
                <w:szCs w:val="24"/>
              </w:rPr>
            </w:pPr>
          </w:p>
        </w:tc>
      </w:tr>
      <w:tr w:rsidR="097C6F33" w14:paraId="27467EED" w14:textId="77777777" w:rsidTr="2A40C812">
        <w:trPr>
          <w:trHeight w:val="300"/>
        </w:trPr>
        <w:tc>
          <w:tcPr>
            <w:tcW w:w="1110" w:type="dxa"/>
          </w:tcPr>
          <w:p w14:paraId="32E118FE" w14:textId="0568F575"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05D6E232" w:rsidRPr="2A40C812">
              <w:rPr>
                <w:rFonts w:eastAsia="Times New Roman" w:cs="Times New Roman"/>
                <w:color w:val="0F0F0F"/>
                <w:sz w:val="24"/>
                <w:szCs w:val="24"/>
              </w:rPr>
              <w:t>3</w:t>
            </w:r>
            <w:r w:rsidRPr="2A40C812">
              <w:rPr>
                <w:rFonts w:eastAsia="Times New Roman" w:cs="Times New Roman"/>
                <w:color w:val="0F0F0F"/>
                <w:sz w:val="24"/>
                <w:szCs w:val="24"/>
              </w:rPr>
              <w:t>7</w:t>
            </w:r>
          </w:p>
        </w:tc>
        <w:tc>
          <w:tcPr>
            <w:tcW w:w="1830" w:type="dxa"/>
          </w:tcPr>
          <w:p w14:paraId="7C7DB6B3" w14:textId="28CF6A90"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0C6151E2" w14:textId="6F1AC4E1" w:rsidR="097C6F33" w:rsidRDefault="27A1916B"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5E86D986" w14:textId="139BEAB5" w:rsidR="097C6F33" w:rsidRDefault="097C6F33" w:rsidP="097C6F33">
            <w:pPr>
              <w:spacing w:line="360" w:lineRule="auto"/>
              <w:rPr>
                <w:rFonts w:eastAsia="Times New Roman" w:cs="Times New Roman"/>
                <w:color w:val="0F0F0F"/>
                <w:sz w:val="24"/>
                <w:szCs w:val="24"/>
              </w:rPr>
            </w:pPr>
          </w:p>
        </w:tc>
      </w:tr>
      <w:tr w:rsidR="097C6F33" w14:paraId="0C5919BE" w14:textId="77777777" w:rsidTr="2A40C812">
        <w:trPr>
          <w:trHeight w:val="300"/>
        </w:trPr>
        <w:tc>
          <w:tcPr>
            <w:tcW w:w="1110" w:type="dxa"/>
          </w:tcPr>
          <w:p w14:paraId="15EACA55" w14:textId="238DCAFB"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63C88D59" w:rsidRPr="2A40C812">
              <w:rPr>
                <w:rFonts w:eastAsia="Times New Roman" w:cs="Times New Roman"/>
                <w:color w:val="0F0F0F"/>
                <w:sz w:val="24"/>
                <w:szCs w:val="24"/>
              </w:rPr>
              <w:t>3</w:t>
            </w:r>
            <w:r w:rsidRPr="2A40C812">
              <w:rPr>
                <w:rFonts w:eastAsia="Times New Roman" w:cs="Times New Roman"/>
                <w:color w:val="0F0F0F"/>
                <w:sz w:val="24"/>
                <w:szCs w:val="24"/>
              </w:rPr>
              <w:t>8</w:t>
            </w:r>
          </w:p>
        </w:tc>
        <w:tc>
          <w:tcPr>
            <w:tcW w:w="1830" w:type="dxa"/>
          </w:tcPr>
          <w:p w14:paraId="0F715305" w14:textId="738AD936" w:rsidR="097C6F33" w:rsidRDefault="097C6F33"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1E1937F1" w14:textId="72FC7441" w:rsidR="097C6F33" w:rsidRDefault="18F414F7" w:rsidP="097C6F33">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55E34679" w14:textId="24BE4B6A" w:rsidR="097C6F33" w:rsidRDefault="097C6F33" w:rsidP="097C6F33">
            <w:pPr>
              <w:spacing w:line="360" w:lineRule="auto"/>
              <w:rPr>
                <w:rFonts w:eastAsia="Times New Roman" w:cs="Times New Roman"/>
                <w:color w:val="0F0F0F"/>
                <w:sz w:val="24"/>
                <w:szCs w:val="24"/>
              </w:rPr>
            </w:pPr>
          </w:p>
        </w:tc>
      </w:tr>
      <w:tr w:rsidR="6EB67ADC" w14:paraId="1A48E466" w14:textId="77777777" w:rsidTr="2A40C812">
        <w:trPr>
          <w:trHeight w:val="300"/>
        </w:trPr>
        <w:tc>
          <w:tcPr>
            <w:tcW w:w="1110" w:type="dxa"/>
          </w:tcPr>
          <w:p w14:paraId="19501FC6" w14:textId="4888458B"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TC3</w:t>
            </w:r>
            <w:r w:rsidR="750EA76C" w:rsidRPr="2A40C812">
              <w:rPr>
                <w:rFonts w:eastAsia="Times New Roman" w:cs="Times New Roman"/>
                <w:color w:val="0F0F0F"/>
                <w:sz w:val="24"/>
                <w:szCs w:val="24"/>
              </w:rPr>
              <w:t>9</w:t>
            </w:r>
          </w:p>
        </w:tc>
        <w:tc>
          <w:tcPr>
            <w:tcW w:w="1830" w:type="dxa"/>
          </w:tcPr>
          <w:p w14:paraId="33CEAA8E" w14:textId="5F2762DF"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55CCFD2E" w14:textId="304B0B78" w:rsidR="6EB67ADC" w:rsidRDefault="66B0CABF"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09CC26E" w14:textId="2C3E590C" w:rsidR="6EB67ADC" w:rsidRDefault="6EB67ADC" w:rsidP="008B0D6F">
            <w:pPr>
              <w:spacing w:line="360" w:lineRule="auto"/>
              <w:rPr>
                <w:rFonts w:eastAsia="Times New Roman" w:cs="Times New Roman"/>
                <w:color w:val="0F0F0F"/>
                <w:sz w:val="24"/>
                <w:szCs w:val="24"/>
              </w:rPr>
            </w:pPr>
          </w:p>
        </w:tc>
      </w:tr>
      <w:tr w:rsidR="6EB67ADC" w14:paraId="14DC1B1B" w14:textId="77777777" w:rsidTr="2A40C812">
        <w:trPr>
          <w:trHeight w:val="300"/>
        </w:trPr>
        <w:tc>
          <w:tcPr>
            <w:tcW w:w="1110" w:type="dxa"/>
          </w:tcPr>
          <w:p w14:paraId="6DDAB5E8" w14:textId="5DF9FD64"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489DEBC8" w:rsidRPr="2A40C812">
              <w:rPr>
                <w:rFonts w:eastAsia="Times New Roman" w:cs="Times New Roman"/>
                <w:color w:val="0F0F0F"/>
                <w:sz w:val="24"/>
                <w:szCs w:val="24"/>
              </w:rPr>
              <w:t>40</w:t>
            </w:r>
          </w:p>
        </w:tc>
        <w:tc>
          <w:tcPr>
            <w:tcW w:w="1830" w:type="dxa"/>
          </w:tcPr>
          <w:p w14:paraId="448EF459" w14:textId="675C410C"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1B8EF85F" w14:textId="0041B8AA" w:rsidR="6EB67ADC" w:rsidRDefault="65837E3F"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08996EC8" w14:textId="73BA3321" w:rsidR="6EB67ADC" w:rsidRDefault="6EB67ADC" w:rsidP="008B0D6F">
            <w:pPr>
              <w:spacing w:line="360" w:lineRule="auto"/>
              <w:rPr>
                <w:rFonts w:eastAsia="Times New Roman" w:cs="Times New Roman"/>
                <w:color w:val="0F0F0F"/>
                <w:sz w:val="24"/>
                <w:szCs w:val="24"/>
              </w:rPr>
            </w:pPr>
          </w:p>
        </w:tc>
      </w:tr>
      <w:tr w:rsidR="6EB67ADC" w14:paraId="3C276531" w14:textId="77777777" w:rsidTr="2A40C812">
        <w:trPr>
          <w:trHeight w:val="300"/>
        </w:trPr>
        <w:tc>
          <w:tcPr>
            <w:tcW w:w="1110" w:type="dxa"/>
          </w:tcPr>
          <w:p w14:paraId="01B0F0E3" w14:textId="59CBEF70"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5FD642E1" w:rsidRPr="2A40C812">
              <w:rPr>
                <w:rFonts w:eastAsia="Times New Roman" w:cs="Times New Roman"/>
                <w:color w:val="0F0F0F"/>
                <w:sz w:val="24"/>
                <w:szCs w:val="24"/>
              </w:rPr>
              <w:t>41</w:t>
            </w:r>
          </w:p>
        </w:tc>
        <w:tc>
          <w:tcPr>
            <w:tcW w:w="1830" w:type="dxa"/>
          </w:tcPr>
          <w:p w14:paraId="40ACC8A0" w14:textId="3A7DAB16"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349960C2" w14:textId="5FE9C49B" w:rsidR="6EB67ADC" w:rsidRDefault="56A5FF5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3405C3B0" w14:textId="25DCFD4C" w:rsidR="6EB67ADC" w:rsidRDefault="6EB67ADC" w:rsidP="008B0D6F">
            <w:pPr>
              <w:spacing w:line="360" w:lineRule="auto"/>
              <w:rPr>
                <w:rFonts w:eastAsia="Times New Roman" w:cs="Times New Roman"/>
                <w:color w:val="0F0F0F"/>
                <w:sz w:val="24"/>
                <w:szCs w:val="24"/>
              </w:rPr>
            </w:pPr>
          </w:p>
        </w:tc>
      </w:tr>
      <w:tr w:rsidR="6EB67ADC" w14:paraId="25A5928D" w14:textId="77777777" w:rsidTr="2A40C812">
        <w:trPr>
          <w:trHeight w:val="300"/>
        </w:trPr>
        <w:tc>
          <w:tcPr>
            <w:tcW w:w="1110" w:type="dxa"/>
          </w:tcPr>
          <w:p w14:paraId="2E652776" w14:textId="0DF841A6"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2B0C92AB" w:rsidRPr="2A40C812">
              <w:rPr>
                <w:rFonts w:eastAsia="Times New Roman" w:cs="Times New Roman"/>
                <w:color w:val="0F0F0F"/>
                <w:sz w:val="24"/>
                <w:szCs w:val="24"/>
              </w:rPr>
              <w:t>42</w:t>
            </w:r>
          </w:p>
        </w:tc>
        <w:tc>
          <w:tcPr>
            <w:tcW w:w="1830" w:type="dxa"/>
          </w:tcPr>
          <w:p w14:paraId="736E02F5" w14:textId="2251C81B"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315A7BB6" w14:textId="6DDB23F4" w:rsidR="44CE519D" w:rsidRDefault="48B7F995" w:rsidP="2A40C812">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701FD02E" w14:textId="427BE6C8" w:rsidR="6EB67ADC" w:rsidRDefault="6EB67ADC" w:rsidP="008B0D6F">
            <w:pPr>
              <w:spacing w:line="360" w:lineRule="auto"/>
              <w:rPr>
                <w:rFonts w:eastAsia="Times New Roman" w:cs="Times New Roman"/>
                <w:color w:val="0F0F0F"/>
                <w:sz w:val="24"/>
                <w:szCs w:val="24"/>
              </w:rPr>
            </w:pPr>
          </w:p>
        </w:tc>
      </w:tr>
      <w:tr w:rsidR="6EB67ADC" w14:paraId="010EBC15" w14:textId="77777777" w:rsidTr="2A40C812">
        <w:trPr>
          <w:trHeight w:val="300"/>
        </w:trPr>
        <w:tc>
          <w:tcPr>
            <w:tcW w:w="1110" w:type="dxa"/>
          </w:tcPr>
          <w:p w14:paraId="1B1D7B81" w14:textId="6A9EFEE5"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7F4DE360" w:rsidRPr="2A40C812">
              <w:rPr>
                <w:rFonts w:eastAsia="Times New Roman" w:cs="Times New Roman"/>
                <w:color w:val="0F0F0F"/>
                <w:sz w:val="24"/>
                <w:szCs w:val="24"/>
              </w:rPr>
              <w:t>43</w:t>
            </w:r>
          </w:p>
        </w:tc>
        <w:tc>
          <w:tcPr>
            <w:tcW w:w="1830" w:type="dxa"/>
          </w:tcPr>
          <w:p w14:paraId="7E65ED00" w14:textId="5A49113B"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0E168141" w14:textId="6DB111F9" w:rsidR="6EB67ADC" w:rsidRDefault="1EC982F7"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7698E341" w14:textId="53CF33A1" w:rsidR="6EB67ADC" w:rsidRDefault="6EB67ADC" w:rsidP="008B0D6F">
            <w:pPr>
              <w:spacing w:line="360" w:lineRule="auto"/>
              <w:rPr>
                <w:rFonts w:eastAsia="Times New Roman" w:cs="Times New Roman"/>
                <w:color w:val="0F0F0F"/>
                <w:sz w:val="24"/>
                <w:szCs w:val="24"/>
              </w:rPr>
            </w:pPr>
          </w:p>
        </w:tc>
      </w:tr>
      <w:tr w:rsidR="6EB67ADC" w14:paraId="62FA36AB" w14:textId="77777777" w:rsidTr="2A40C812">
        <w:trPr>
          <w:trHeight w:val="300"/>
        </w:trPr>
        <w:tc>
          <w:tcPr>
            <w:tcW w:w="1110" w:type="dxa"/>
          </w:tcPr>
          <w:p w14:paraId="61190423" w14:textId="056229F4"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7916FBC9" w:rsidRPr="2A40C812">
              <w:rPr>
                <w:rFonts w:eastAsia="Times New Roman" w:cs="Times New Roman"/>
                <w:color w:val="0F0F0F"/>
                <w:sz w:val="24"/>
                <w:szCs w:val="24"/>
              </w:rPr>
              <w:t>44</w:t>
            </w:r>
          </w:p>
        </w:tc>
        <w:tc>
          <w:tcPr>
            <w:tcW w:w="1830" w:type="dxa"/>
          </w:tcPr>
          <w:p w14:paraId="3ADCEB9B" w14:textId="28CF6A90" w:rsidR="6EB67ADC" w:rsidRDefault="6EB67ADC"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34D72344" w14:textId="6C275B92" w:rsidR="6EB67ADC" w:rsidRDefault="63AE3C70"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0A8E8C0C" w14:textId="0B912CA2" w:rsidR="6EB67ADC" w:rsidRDefault="6EB67ADC" w:rsidP="008B0D6F">
            <w:pPr>
              <w:spacing w:line="360" w:lineRule="auto"/>
              <w:rPr>
                <w:rFonts w:eastAsia="Times New Roman" w:cs="Times New Roman"/>
                <w:color w:val="0F0F0F"/>
                <w:sz w:val="24"/>
                <w:szCs w:val="24"/>
              </w:rPr>
            </w:pPr>
          </w:p>
        </w:tc>
      </w:tr>
      <w:tr w:rsidR="2B90A571" w14:paraId="3D1A87CB" w14:textId="77777777" w:rsidTr="2A40C812">
        <w:trPr>
          <w:trHeight w:val="300"/>
        </w:trPr>
        <w:tc>
          <w:tcPr>
            <w:tcW w:w="1110" w:type="dxa"/>
          </w:tcPr>
          <w:p w14:paraId="20728EF8" w14:textId="455FC795"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5A4F2FC5" w:rsidRPr="2A40C812">
              <w:rPr>
                <w:rFonts w:eastAsia="Times New Roman" w:cs="Times New Roman"/>
                <w:color w:val="0F0F0F"/>
                <w:sz w:val="24"/>
                <w:szCs w:val="24"/>
              </w:rPr>
              <w:t>45</w:t>
            </w:r>
          </w:p>
        </w:tc>
        <w:tc>
          <w:tcPr>
            <w:tcW w:w="1830" w:type="dxa"/>
          </w:tcPr>
          <w:p w14:paraId="2EB26AE7" w14:textId="75571226"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7E118873" w14:textId="27896DF8"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5707C16" w14:textId="04DD5502" w:rsidR="2B90A571" w:rsidRDefault="2B90A571" w:rsidP="008B0D6F">
            <w:pPr>
              <w:spacing w:line="360" w:lineRule="auto"/>
              <w:rPr>
                <w:rFonts w:eastAsia="Times New Roman" w:cs="Times New Roman"/>
                <w:color w:val="0F0F0F"/>
                <w:sz w:val="24"/>
                <w:szCs w:val="24"/>
              </w:rPr>
            </w:pPr>
          </w:p>
        </w:tc>
      </w:tr>
      <w:tr w:rsidR="2B90A571" w14:paraId="7A5E5B01" w14:textId="77777777" w:rsidTr="2A40C812">
        <w:trPr>
          <w:trHeight w:val="300"/>
        </w:trPr>
        <w:tc>
          <w:tcPr>
            <w:tcW w:w="1110" w:type="dxa"/>
          </w:tcPr>
          <w:p w14:paraId="526E9D01" w14:textId="059512D6"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lastRenderedPageBreak/>
              <w:t>TC</w:t>
            </w:r>
            <w:r w:rsidR="61AB08D0" w:rsidRPr="2A40C812">
              <w:rPr>
                <w:rFonts w:eastAsia="Times New Roman" w:cs="Times New Roman"/>
                <w:color w:val="0F0F0F"/>
                <w:sz w:val="24"/>
                <w:szCs w:val="24"/>
              </w:rPr>
              <w:t>46</w:t>
            </w:r>
          </w:p>
        </w:tc>
        <w:tc>
          <w:tcPr>
            <w:tcW w:w="1830" w:type="dxa"/>
          </w:tcPr>
          <w:p w14:paraId="32B39B75" w14:textId="23B9D89B"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4600CB21" w14:textId="7F0623B2"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52540B89" w14:textId="4F8BFE55" w:rsidR="2B90A571" w:rsidRDefault="2B90A571" w:rsidP="008B0D6F">
            <w:pPr>
              <w:spacing w:line="360" w:lineRule="auto"/>
              <w:rPr>
                <w:rFonts w:eastAsia="Times New Roman" w:cs="Times New Roman"/>
                <w:color w:val="0F0F0F"/>
                <w:sz w:val="24"/>
                <w:szCs w:val="24"/>
              </w:rPr>
            </w:pPr>
          </w:p>
        </w:tc>
      </w:tr>
      <w:tr w:rsidR="2B90A571" w14:paraId="227B9611" w14:textId="77777777" w:rsidTr="2A40C812">
        <w:trPr>
          <w:trHeight w:val="300"/>
        </w:trPr>
        <w:tc>
          <w:tcPr>
            <w:tcW w:w="1110" w:type="dxa"/>
          </w:tcPr>
          <w:p w14:paraId="1F78D9BC" w14:textId="04DA6443"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2DE78A0C" w:rsidRPr="2A40C812">
              <w:rPr>
                <w:rFonts w:eastAsia="Times New Roman" w:cs="Times New Roman"/>
                <w:color w:val="0F0F0F"/>
                <w:sz w:val="24"/>
                <w:szCs w:val="24"/>
              </w:rPr>
              <w:t>47</w:t>
            </w:r>
          </w:p>
        </w:tc>
        <w:tc>
          <w:tcPr>
            <w:tcW w:w="1830" w:type="dxa"/>
          </w:tcPr>
          <w:p w14:paraId="65D85A38" w14:textId="5F2762DF"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3D6D423D" w14:textId="245264AE"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6B4C6589" w14:textId="307CA00B" w:rsidR="2B90A571" w:rsidRDefault="2B90A571" w:rsidP="008B0D6F">
            <w:pPr>
              <w:spacing w:line="360" w:lineRule="auto"/>
              <w:rPr>
                <w:rFonts w:eastAsia="Times New Roman" w:cs="Times New Roman"/>
                <w:color w:val="0F0F0F"/>
                <w:sz w:val="24"/>
                <w:szCs w:val="24"/>
              </w:rPr>
            </w:pPr>
          </w:p>
        </w:tc>
      </w:tr>
      <w:tr w:rsidR="2B90A571" w14:paraId="58A29619" w14:textId="77777777" w:rsidTr="2A40C812">
        <w:trPr>
          <w:trHeight w:val="300"/>
        </w:trPr>
        <w:tc>
          <w:tcPr>
            <w:tcW w:w="1110" w:type="dxa"/>
          </w:tcPr>
          <w:p w14:paraId="1ED26D10" w14:textId="3B905B9D"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56D4AB06" w:rsidRPr="2A40C812">
              <w:rPr>
                <w:rFonts w:eastAsia="Times New Roman" w:cs="Times New Roman"/>
                <w:color w:val="0F0F0F"/>
                <w:sz w:val="24"/>
                <w:szCs w:val="24"/>
              </w:rPr>
              <w:t>48</w:t>
            </w:r>
          </w:p>
        </w:tc>
        <w:tc>
          <w:tcPr>
            <w:tcW w:w="1830" w:type="dxa"/>
          </w:tcPr>
          <w:p w14:paraId="34F23773" w14:textId="675C410C"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650C6033" w14:textId="3193CC5F"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32B89200" w14:textId="314BA5ED" w:rsidR="2B90A571" w:rsidRDefault="2B90A571" w:rsidP="008B0D6F">
            <w:pPr>
              <w:spacing w:line="360" w:lineRule="auto"/>
              <w:rPr>
                <w:rFonts w:eastAsia="Times New Roman" w:cs="Times New Roman"/>
                <w:color w:val="0F0F0F"/>
                <w:sz w:val="24"/>
                <w:szCs w:val="24"/>
              </w:rPr>
            </w:pPr>
          </w:p>
        </w:tc>
      </w:tr>
      <w:tr w:rsidR="2B90A571" w14:paraId="725639A2" w14:textId="77777777" w:rsidTr="2A40C812">
        <w:trPr>
          <w:trHeight w:val="300"/>
        </w:trPr>
        <w:tc>
          <w:tcPr>
            <w:tcW w:w="1110" w:type="dxa"/>
          </w:tcPr>
          <w:p w14:paraId="49CBF72A" w14:textId="37B9A5AA"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22AF78F2" w:rsidRPr="2A40C812">
              <w:rPr>
                <w:rFonts w:eastAsia="Times New Roman" w:cs="Times New Roman"/>
                <w:color w:val="0F0F0F"/>
                <w:sz w:val="24"/>
                <w:szCs w:val="24"/>
              </w:rPr>
              <w:t>49</w:t>
            </w:r>
          </w:p>
        </w:tc>
        <w:tc>
          <w:tcPr>
            <w:tcW w:w="1830" w:type="dxa"/>
          </w:tcPr>
          <w:p w14:paraId="2D329F3B" w14:textId="3A7DAB16"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77D05D2D" w14:textId="6241D7A0"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BD3EB56" w14:textId="796DC41F" w:rsidR="2B90A571" w:rsidRDefault="2B90A571" w:rsidP="008B0D6F">
            <w:pPr>
              <w:spacing w:line="360" w:lineRule="auto"/>
              <w:rPr>
                <w:rFonts w:eastAsia="Times New Roman" w:cs="Times New Roman"/>
                <w:color w:val="0F0F0F"/>
                <w:sz w:val="24"/>
                <w:szCs w:val="24"/>
              </w:rPr>
            </w:pPr>
          </w:p>
        </w:tc>
      </w:tr>
      <w:tr w:rsidR="2B90A571" w14:paraId="2635E6D9" w14:textId="77777777" w:rsidTr="2A40C812">
        <w:trPr>
          <w:trHeight w:val="300"/>
        </w:trPr>
        <w:tc>
          <w:tcPr>
            <w:tcW w:w="1110" w:type="dxa"/>
          </w:tcPr>
          <w:p w14:paraId="2C09D43B" w14:textId="75D5B167"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55B483E1" w:rsidRPr="2A40C812">
              <w:rPr>
                <w:rFonts w:eastAsia="Times New Roman" w:cs="Times New Roman"/>
                <w:color w:val="0F0F0F"/>
                <w:sz w:val="24"/>
                <w:szCs w:val="24"/>
              </w:rPr>
              <w:t>50</w:t>
            </w:r>
          </w:p>
        </w:tc>
        <w:tc>
          <w:tcPr>
            <w:tcW w:w="1830" w:type="dxa"/>
          </w:tcPr>
          <w:p w14:paraId="6F6EA4E9" w14:textId="2251C81B"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0528D424" w14:textId="6FCFC35B"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68AB2782" w14:textId="4CCDA59D" w:rsidR="2B90A571" w:rsidRDefault="2B90A571" w:rsidP="008B0D6F">
            <w:pPr>
              <w:spacing w:line="360" w:lineRule="auto"/>
              <w:rPr>
                <w:rFonts w:eastAsia="Times New Roman" w:cs="Times New Roman"/>
                <w:color w:val="0F0F0F"/>
                <w:sz w:val="24"/>
                <w:szCs w:val="24"/>
              </w:rPr>
            </w:pPr>
          </w:p>
        </w:tc>
      </w:tr>
      <w:tr w:rsidR="2B90A571" w14:paraId="053B866F" w14:textId="77777777" w:rsidTr="2A40C812">
        <w:trPr>
          <w:trHeight w:val="300"/>
        </w:trPr>
        <w:tc>
          <w:tcPr>
            <w:tcW w:w="1110" w:type="dxa"/>
          </w:tcPr>
          <w:p w14:paraId="6C1B99E2" w14:textId="5096F928"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52F0AB9B" w:rsidRPr="2A40C812">
              <w:rPr>
                <w:rFonts w:eastAsia="Times New Roman" w:cs="Times New Roman"/>
                <w:color w:val="0F0F0F"/>
                <w:sz w:val="24"/>
                <w:szCs w:val="24"/>
              </w:rPr>
              <w:t>51</w:t>
            </w:r>
          </w:p>
        </w:tc>
        <w:tc>
          <w:tcPr>
            <w:tcW w:w="1830" w:type="dxa"/>
          </w:tcPr>
          <w:p w14:paraId="2AAD67CC" w14:textId="5A49113B"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21391BC8" w14:textId="3CE610BD"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1E5E0B5" w14:textId="651EB89C" w:rsidR="2B90A571" w:rsidRDefault="2B90A571" w:rsidP="008B0D6F">
            <w:pPr>
              <w:spacing w:line="360" w:lineRule="auto"/>
              <w:rPr>
                <w:rFonts w:eastAsia="Times New Roman" w:cs="Times New Roman"/>
                <w:color w:val="0F0F0F"/>
                <w:sz w:val="24"/>
                <w:szCs w:val="24"/>
              </w:rPr>
            </w:pPr>
          </w:p>
        </w:tc>
      </w:tr>
      <w:tr w:rsidR="2B90A571" w14:paraId="4F4D7CBB" w14:textId="77777777" w:rsidTr="2A40C812">
        <w:trPr>
          <w:trHeight w:val="300"/>
        </w:trPr>
        <w:tc>
          <w:tcPr>
            <w:tcW w:w="1110" w:type="dxa"/>
          </w:tcPr>
          <w:p w14:paraId="26ECC61F" w14:textId="27A9418A"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73D6A2E4" w:rsidRPr="2A40C812">
              <w:rPr>
                <w:rFonts w:eastAsia="Times New Roman" w:cs="Times New Roman"/>
                <w:color w:val="0F0F0F"/>
                <w:sz w:val="24"/>
                <w:szCs w:val="24"/>
              </w:rPr>
              <w:t>52</w:t>
            </w:r>
          </w:p>
        </w:tc>
        <w:tc>
          <w:tcPr>
            <w:tcW w:w="1830" w:type="dxa"/>
          </w:tcPr>
          <w:p w14:paraId="52E89DDF" w14:textId="28CF6A90"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6F60DB3F" w14:textId="087083DE"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67C3D017" w14:textId="36A1599A" w:rsidR="2B90A571" w:rsidRDefault="2B90A571" w:rsidP="008B0D6F">
            <w:pPr>
              <w:spacing w:line="360" w:lineRule="auto"/>
              <w:rPr>
                <w:rFonts w:eastAsia="Times New Roman" w:cs="Times New Roman"/>
                <w:color w:val="0F0F0F"/>
                <w:sz w:val="24"/>
                <w:szCs w:val="24"/>
              </w:rPr>
            </w:pPr>
          </w:p>
        </w:tc>
      </w:tr>
      <w:tr w:rsidR="2B90A571" w14:paraId="7D1D00A1" w14:textId="77777777" w:rsidTr="2A40C812">
        <w:trPr>
          <w:trHeight w:val="300"/>
        </w:trPr>
        <w:tc>
          <w:tcPr>
            <w:tcW w:w="1110" w:type="dxa"/>
          </w:tcPr>
          <w:p w14:paraId="67EB0AEA" w14:textId="07CB1576"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4DF9C734" w:rsidRPr="2A40C812">
              <w:rPr>
                <w:rFonts w:eastAsia="Times New Roman" w:cs="Times New Roman"/>
                <w:color w:val="0F0F0F"/>
                <w:sz w:val="24"/>
                <w:szCs w:val="24"/>
              </w:rPr>
              <w:t>53</w:t>
            </w:r>
          </w:p>
        </w:tc>
        <w:tc>
          <w:tcPr>
            <w:tcW w:w="1830" w:type="dxa"/>
          </w:tcPr>
          <w:p w14:paraId="54EFB142" w14:textId="738AD936"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098431F2" w14:textId="1A4CAB36"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0B323EF2" w14:textId="743F16F6" w:rsidR="2B90A571" w:rsidRDefault="2B90A571" w:rsidP="008B0D6F">
            <w:pPr>
              <w:spacing w:line="360" w:lineRule="auto"/>
              <w:rPr>
                <w:rFonts w:eastAsia="Times New Roman" w:cs="Times New Roman"/>
                <w:color w:val="0F0F0F"/>
                <w:sz w:val="24"/>
                <w:szCs w:val="24"/>
              </w:rPr>
            </w:pPr>
          </w:p>
        </w:tc>
      </w:tr>
      <w:tr w:rsidR="2B90A571" w14:paraId="6F3C042A" w14:textId="77777777" w:rsidTr="2A40C812">
        <w:trPr>
          <w:trHeight w:val="300"/>
        </w:trPr>
        <w:tc>
          <w:tcPr>
            <w:tcW w:w="1110" w:type="dxa"/>
          </w:tcPr>
          <w:p w14:paraId="5A45DD4A" w14:textId="2AD1CAA8"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1258786D" w:rsidRPr="2A40C812">
              <w:rPr>
                <w:rFonts w:eastAsia="Times New Roman" w:cs="Times New Roman"/>
                <w:color w:val="0F0F0F"/>
                <w:sz w:val="24"/>
                <w:szCs w:val="24"/>
              </w:rPr>
              <w:t>54</w:t>
            </w:r>
          </w:p>
        </w:tc>
        <w:tc>
          <w:tcPr>
            <w:tcW w:w="1830" w:type="dxa"/>
          </w:tcPr>
          <w:p w14:paraId="3F838C50" w14:textId="615BD01D"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7CACF5DE" w14:textId="1D0DC25C"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0C6D8EE2" w14:textId="2D4DA120" w:rsidR="2B90A571" w:rsidRDefault="2B90A571" w:rsidP="008B0D6F">
            <w:pPr>
              <w:spacing w:line="360" w:lineRule="auto"/>
              <w:rPr>
                <w:rFonts w:eastAsia="Times New Roman" w:cs="Times New Roman"/>
                <w:color w:val="0F0F0F"/>
                <w:sz w:val="24"/>
                <w:szCs w:val="24"/>
              </w:rPr>
            </w:pPr>
          </w:p>
        </w:tc>
      </w:tr>
      <w:tr w:rsidR="2B90A571" w14:paraId="42AA67B8" w14:textId="77777777" w:rsidTr="2A40C812">
        <w:trPr>
          <w:trHeight w:val="300"/>
        </w:trPr>
        <w:tc>
          <w:tcPr>
            <w:tcW w:w="1110" w:type="dxa"/>
          </w:tcPr>
          <w:p w14:paraId="26D2B0B1" w14:textId="732ED97E"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4B5E389C" w:rsidRPr="2A40C812">
              <w:rPr>
                <w:rFonts w:eastAsia="Times New Roman" w:cs="Times New Roman"/>
                <w:color w:val="0F0F0F"/>
                <w:sz w:val="24"/>
                <w:szCs w:val="24"/>
              </w:rPr>
              <w:t>55</w:t>
            </w:r>
          </w:p>
        </w:tc>
        <w:tc>
          <w:tcPr>
            <w:tcW w:w="1830" w:type="dxa"/>
          </w:tcPr>
          <w:p w14:paraId="1F22BD9D" w14:textId="75571226"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397A069F" w14:textId="5AAE2F3B"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3B83AE89" w14:textId="461972AB" w:rsidR="2B90A571" w:rsidRDefault="2B90A571" w:rsidP="008B0D6F">
            <w:pPr>
              <w:spacing w:line="360" w:lineRule="auto"/>
              <w:rPr>
                <w:rFonts w:eastAsia="Times New Roman" w:cs="Times New Roman"/>
                <w:color w:val="0F0F0F"/>
                <w:sz w:val="24"/>
                <w:szCs w:val="24"/>
              </w:rPr>
            </w:pPr>
          </w:p>
        </w:tc>
      </w:tr>
      <w:tr w:rsidR="2B90A571" w14:paraId="38929B61" w14:textId="77777777" w:rsidTr="2A40C812">
        <w:trPr>
          <w:trHeight w:val="300"/>
        </w:trPr>
        <w:tc>
          <w:tcPr>
            <w:tcW w:w="1110" w:type="dxa"/>
          </w:tcPr>
          <w:p w14:paraId="318EF3C4" w14:textId="6E895CA5"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57D254C9" w:rsidRPr="2A40C812">
              <w:rPr>
                <w:rFonts w:eastAsia="Times New Roman" w:cs="Times New Roman"/>
                <w:color w:val="0F0F0F"/>
                <w:sz w:val="24"/>
                <w:szCs w:val="24"/>
              </w:rPr>
              <w:t>56</w:t>
            </w:r>
          </w:p>
        </w:tc>
        <w:tc>
          <w:tcPr>
            <w:tcW w:w="1830" w:type="dxa"/>
          </w:tcPr>
          <w:p w14:paraId="314B11A8" w14:textId="23B9D89B"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44688BDE" w14:textId="5387EE9A"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7499CBBE" w14:textId="69E35930" w:rsidR="2B90A571" w:rsidRDefault="2B90A571" w:rsidP="008B0D6F">
            <w:pPr>
              <w:spacing w:line="360" w:lineRule="auto"/>
              <w:rPr>
                <w:rFonts w:eastAsia="Times New Roman" w:cs="Times New Roman"/>
                <w:color w:val="0F0F0F"/>
                <w:sz w:val="24"/>
                <w:szCs w:val="24"/>
              </w:rPr>
            </w:pPr>
          </w:p>
        </w:tc>
      </w:tr>
      <w:tr w:rsidR="2B90A571" w14:paraId="21E7D3AC" w14:textId="77777777" w:rsidTr="2A40C812">
        <w:trPr>
          <w:trHeight w:val="300"/>
        </w:trPr>
        <w:tc>
          <w:tcPr>
            <w:tcW w:w="1110" w:type="dxa"/>
          </w:tcPr>
          <w:p w14:paraId="21FAADFB" w14:textId="3C84EEAA"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45E1C05D" w:rsidRPr="2A40C812">
              <w:rPr>
                <w:rFonts w:eastAsia="Times New Roman" w:cs="Times New Roman"/>
                <w:color w:val="0F0F0F"/>
                <w:sz w:val="24"/>
                <w:szCs w:val="24"/>
              </w:rPr>
              <w:t>57</w:t>
            </w:r>
          </w:p>
        </w:tc>
        <w:tc>
          <w:tcPr>
            <w:tcW w:w="1830" w:type="dxa"/>
          </w:tcPr>
          <w:p w14:paraId="59F14530" w14:textId="5F2762DF"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7F8B8079" w14:textId="04503476"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C5C17E8" w14:textId="166AFA79" w:rsidR="2B90A571" w:rsidRDefault="2B90A571" w:rsidP="008B0D6F">
            <w:pPr>
              <w:spacing w:line="360" w:lineRule="auto"/>
              <w:rPr>
                <w:rFonts w:eastAsia="Times New Roman" w:cs="Times New Roman"/>
                <w:color w:val="0F0F0F"/>
                <w:sz w:val="24"/>
                <w:szCs w:val="24"/>
              </w:rPr>
            </w:pPr>
          </w:p>
        </w:tc>
      </w:tr>
      <w:tr w:rsidR="2B90A571" w14:paraId="292FF098" w14:textId="77777777" w:rsidTr="2A40C812">
        <w:trPr>
          <w:trHeight w:val="300"/>
        </w:trPr>
        <w:tc>
          <w:tcPr>
            <w:tcW w:w="1110" w:type="dxa"/>
          </w:tcPr>
          <w:p w14:paraId="426CFFE0" w14:textId="5266EAA8"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4B6DB274" w:rsidRPr="2A40C812">
              <w:rPr>
                <w:rFonts w:eastAsia="Times New Roman" w:cs="Times New Roman"/>
                <w:color w:val="0F0F0F"/>
                <w:sz w:val="24"/>
                <w:szCs w:val="24"/>
              </w:rPr>
              <w:t>58</w:t>
            </w:r>
          </w:p>
        </w:tc>
        <w:tc>
          <w:tcPr>
            <w:tcW w:w="1830" w:type="dxa"/>
          </w:tcPr>
          <w:p w14:paraId="5C1786A3" w14:textId="675C410C"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60B9F932" w14:textId="77641058"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48C3455A" w14:textId="69B0EA42" w:rsidR="2B90A571" w:rsidRDefault="2B90A571" w:rsidP="008B0D6F">
            <w:pPr>
              <w:spacing w:line="360" w:lineRule="auto"/>
              <w:rPr>
                <w:rFonts w:eastAsia="Times New Roman" w:cs="Times New Roman"/>
                <w:color w:val="0F0F0F"/>
                <w:sz w:val="24"/>
                <w:szCs w:val="24"/>
              </w:rPr>
            </w:pPr>
          </w:p>
        </w:tc>
      </w:tr>
      <w:tr w:rsidR="2B90A571" w14:paraId="5D2D0A5E" w14:textId="77777777" w:rsidTr="2A40C812">
        <w:trPr>
          <w:trHeight w:val="300"/>
        </w:trPr>
        <w:tc>
          <w:tcPr>
            <w:tcW w:w="1110" w:type="dxa"/>
          </w:tcPr>
          <w:p w14:paraId="3633B661" w14:textId="162D0C18"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TC</w:t>
            </w:r>
            <w:r w:rsidR="11CEBF7E" w:rsidRPr="2A40C812">
              <w:rPr>
                <w:rFonts w:eastAsia="Times New Roman" w:cs="Times New Roman"/>
                <w:color w:val="0F0F0F"/>
                <w:sz w:val="24"/>
                <w:szCs w:val="24"/>
              </w:rPr>
              <w:t>59</w:t>
            </w:r>
          </w:p>
        </w:tc>
        <w:tc>
          <w:tcPr>
            <w:tcW w:w="1830" w:type="dxa"/>
          </w:tcPr>
          <w:p w14:paraId="5294070C" w14:textId="3A7DAB16"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11/20/23</w:t>
            </w:r>
          </w:p>
        </w:tc>
        <w:tc>
          <w:tcPr>
            <w:tcW w:w="1515" w:type="dxa"/>
          </w:tcPr>
          <w:p w14:paraId="5DA05D92" w14:textId="0B559D20" w:rsidR="2B90A571" w:rsidRDefault="2B90A571" w:rsidP="008B0D6F">
            <w:pPr>
              <w:spacing w:line="360" w:lineRule="auto"/>
              <w:rPr>
                <w:rFonts w:eastAsia="Times New Roman" w:cs="Times New Roman"/>
                <w:color w:val="0F0F0F"/>
                <w:sz w:val="24"/>
                <w:szCs w:val="24"/>
              </w:rPr>
            </w:pPr>
            <w:r w:rsidRPr="2A40C812">
              <w:rPr>
                <w:rFonts w:eastAsia="Times New Roman" w:cs="Times New Roman"/>
                <w:color w:val="0F0F0F"/>
                <w:sz w:val="24"/>
                <w:szCs w:val="24"/>
              </w:rPr>
              <w:t>Pass</w:t>
            </w:r>
          </w:p>
        </w:tc>
        <w:tc>
          <w:tcPr>
            <w:tcW w:w="4905" w:type="dxa"/>
          </w:tcPr>
          <w:p w14:paraId="0FE5EC8C" w14:textId="0ADF6379" w:rsidR="2B90A571" w:rsidRDefault="2B90A571" w:rsidP="008B0D6F">
            <w:pPr>
              <w:spacing w:line="360" w:lineRule="auto"/>
              <w:rPr>
                <w:rFonts w:eastAsia="Times New Roman" w:cs="Times New Roman"/>
                <w:color w:val="0F0F0F"/>
                <w:sz w:val="24"/>
                <w:szCs w:val="24"/>
              </w:rPr>
            </w:pPr>
          </w:p>
        </w:tc>
      </w:tr>
    </w:tbl>
    <w:p w14:paraId="1091A813" w14:textId="5023199C" w:rsidR="53EA3963" w:rsidRPr="00C774C4" w:rsidRDefault="53EA3963" w:rsidP="65EE7DB7">
      <w:pPr>
        <w:spacing w:after="0" w:line="360" w:lineRule="auto"/>
        <w:rPr>
          <w:rFonts w:eastAsia="Times New Roman" w:cs="Times New Roman"/>
          <w:sz w:val="24"/>
          <w:szCs w:val="24"/>
        </w:rPr>
      </w:pPr>
    </w:p>
    <w:p w14:paraId="3F02EFDA" w14:textId="66537168" w:rsidR="53EA3963" w:rsidRPr="00C774C4" w:rsidRDefault="53EA3963" w:rsidP="65EE7DB7">
      <w:pPr>
        <w:spacing w:after="0" w:line="360" w:lineRule="auto"/>
        <w:rPr>
          <w:rFonts w:eastAsia="Times New Roman" w:cs="Times New Roman"/>
          <w:sz w:val="24"/>
          <w:szCs w:val="24"/>
        </w:rPr>
      </w:pPr>
    </w:p>
    <w:p w14:paraId="0DF6AC71" w14:textId="0161C758" w:rsidR="003A2D75" w:rsidRPr="00C774C4" w:rsidRDefault="366B8A2B" w:rsidP="2A40C812">
      <w:pPr>
        <w:pStyle w:val="Heading2"/>
        <w:keepNext w:val="0"/>
        <w:keepLines w:val="0"/>
        <w:spacing w:before="0" w:line="360" w:lineRule="auto"/>
        <w:rPr>
          <w:rFonts w:ascii="Times New Roman" w:hAnsi="Times New Roman" w:cs="Times New Roman"/>
          <w:b/>
          <w:bCs/>
          <w:color w:val="auto"/>
          <w:sz w:val="24"/>
          <w:szCs w:val="24"/>
        </w:rPr>
      </w:pPr>
      <w:bookmarkStart w:id="108" w:name="_Toc150176854"/>
      <w:bookmarkStart w:id="109" w:name="_Toc150180704"/>
      <w:bookmarkStart w:id="110" w:name="_Toc151479386"/>
      <w:bookmarkStart w:id="111" w:name="_Toc152077634"/>
      <w:r w:rsidRPr="2A40C812">
        <w:rPr>
          <w:rFonts w:ascii="Times New Roman" w:hAnsi="Times New Roman" w:cs="Times New Roman"/>
          <w:b/>
          <w:bCs/>
          <w:color w:val="auto"/>
          <w:sz w:val="24"/>
          <w:szCs w:val="24"/>
        </w:rPr>
        <w:t>5.</w:t>
      </w:r>
      <w:r w:rsidR="76136DD4" w:rsidRPr="2A40C812">
        <w:rPr>
          <w:rFonts w:ascii="Times New Roman" w:hAnsi="Times New Roman" w:cs="Times New Roman"/>
          <w:b/>
          <w:bCs/>
          <w:color w:val="auto"/>
          <w:sz w:val="24"/>
          <w:szCs w:val="24"/>
        </w:rPr>
        <w:t>6</w:t>
      </w:r>
      <w:r w:rsidR="323FA96F" w:rsidRPr="2A40C812">
        <w:rPr>
          <w:rFonts w:ascii="Times New Roman" w:hAnsi="Times New Roman" w:cs="Times New Roman"/>
          <w:b/>
          <w:bCs/>
          <w:color w:val="auto"/>
          <w:sz w:val="24"/>
          <w:szCs w:val="24"/>
        </w:rPr>
        <w:t xml:space="preserve"> Test </w:t>
      </w:r>
      <w:r w:rsidR="69B36DF0" w:rsidRPr="2A40C812">
        <w:rPr>
          <w:rFonts w:ascii="Times New Roman" w:hAnsi="Times New Roman" w:cs="Times New Roman"/>
          <w:b/>
          <w:bCs/>
          <w:color w:val="auto"/>
          <w:sz w:val="24"/>
          <w:szCs w:val="24"/>
        </w:rPr>
        <w:t>Schedule</w:t>
      </w:r>
      <w:bookmarkEnd w:id="108"/>
      <w:bookmarkEnd w:id="109"/>
      <w:bookmarkEnd w:id="110"/>
      <w:bookmarkEnd w:id="111"/>
    </w:p>
    <w:p w14:paraId="63BD3DC9" w14:textId="578EC910" w:rsidR="6288125A" w:rsidRDefault="6288125A" w:rsidP="65EE7DB7">
      <w:pPr>
        <w:spacing w:after="0" w:line="360" w:lineRule="auto"/>
        <w:rPr>
          <w:rFonts w:eastAsia="Times New Roman" w:cs="Times New Roman"/>
          <w:sz w:val="24"/>
          <w:szCs w:val="24"/>
        </w:rPr>
      </w:pPr>
      <w:r w:rsidRPr="2A40C812">
        <w:rPr>
          <w:rFonts w:eastAsia="Times New Roman" w:cs="Times New Roman"/>
          <w:sz w:val="24"/>
          <w:szCs w:val="24"/>
        </w:rPr>
        <w:t xml:space="preserve">The testing schedule for the web app comprises various stages aimed at ensuring its quality and functionality. Continuous unit testing is scheduled throughout the development phase, with each component or module undergoing testing within one day of its development. All unit tests must be completed by November </w:t>
      </w:r>
      <w:r w:rsidR="1ED9CF22" w:rsidRPr="2A40C812">
        <w:rPr>
          <w:rFonts w:eastAsia="Times New Roman" w:cs="Times New Roman"/>
          <w:sz w:val="24"/>
          <w:szCs w:val="24"/>
        </w:rPr>
        <w:t>19</w:t>
      </w:r>
      <w:r w:rsidRPr="2A40C812">
        <w:rPr>
          <w:rFonts w:eastAsia="Times New Roman" w:cs="Times New Roman"/>
          <w:sz w:val="24"/>
          <w:szCs w:val="24"/>
        </w:rPr>
        <w:t>, 2023. Following unit testing, integration testing will commence, taking place within two days of completing the associated unit testing. The deadline for completing all integration testing is set for November 2</w:t>
      </w:r>
      <w:r w:rsidR="26AB14F5" w:rsidRPr="2A40C812">
        <w:rPr>
          <w:rFonts w:eastAsia="Times New Roman" w:cs="Times New Roman"/>
          <w:sz w:val="24"/>
          <w:szCs w:val="24"/>
        </w:rPr>
        <w:t>0</w:t>
      </w:r>
      <w:r w:rsidRPr="2A40C812">
        <w:rPr>
          <w:rFonts w:eastAsia="Times New Roman" w:cs="Times New Roman"/>
          <w:sz w:val="24"/>
          <w:szCs w:val="24"/>
        </w:rPr>
        <w:t>, 2023.</w:t>
      </w:r>
      <w:r w:rsidR="23AAE327" w:rsidRPr="2A40C812">
        <w:rPr>
          <w:rFonts w:eastAsia="Times New Roman" w:cs="Times New Roman"/>
          <w:sz w:val="24"/>
          <w:szCs w:val="24"/>
        </w:rPr>
        <w:t xml:space="preserve"> Af</w:t>
      </w:r>
      <w:r w:rsidR="6B696A18" w:rsidRPr="2A40C812">
        <w:rPr>
          <w:rFonts w:eastAsia="Times New Roman" w:cs="Times New Roman"/>
          <w:sz w:val="24"/>
          <w:szCs w:val="24"/>
        </w:rPr>
        <w:t xml:space="preserve">ter the integration testing, the system testing will start. This will take place on November 21, 2023. </w:t>
      </w:r>
    </w:p>
    <w:p w14:paraId="023F7FBB" w14:textId="662D9B31" w:rsidR="53EA3963" w:rsidRDefault="53EA3963" w:rsidP="65EE7DB7">
      <w:pPr>
        <w:spacing w:after="0" w:line="360" w:lineRule="auto"/>
        <w:rPr>
          <w:rFonts w:eastAsia="Times New Roman" w:cs="Times New Roman"/>
          <w:sz w:val="24"/>
          <w:szCs w:val="24"/>
        </w:rPr>
      </w:pPr>
    </w:p>
    <w:p w14:paraId="302A0404" w14:textId="6B53E931" w:rsidR="27983988" w:rsidRPr="00C774C4" w:rsidRDefault="27983988" w:rsidP="4A6F06EE">
      <w:pPr>
        <w:pStyle w:val="Heading2"/>
        <w:keepNext w:val="0"/>
        <w:keepLines w:val="0"/>
        <w:spacing w:before="0" w:line="360" w:lineRule="auto"/>
        <w:rPr>
          <w:rFonts w:ascii="Times New Roman" w:hAnsi="Times New Roman" w:cs="Times New Roman"/>
          <w:b/>
          <w:bCs/>
          <w:color w:val="auto"/>
          <w:sz w:val="24"/>
          <w:szCs w:val="24"/>
        </w:rPr>
      </w:pPr>
      <w:bookmarkStart w:id="112" w:name="_Toc150176855"/>
      <w:bookmarkStart w:id="113" w:name="_Toc150180705"/>
      <w:bookmarkStart w:id="114" w:name="_Toc151479387"/>
      <w:bookmarkStart w:id="115" w:name="_Toc152077635"/>
      <w:r w:rsidRPr="2A40C812">
        <w:rPr>
          <w:rFonts w:ascii="Times New Roman" w:hAnsi="Times New Roman" w:cs="Times New Roman"/>
          <w:b/>
          <w:bCs/>
          <w:color w:val="auto"/>
          <w:sz w:val="24"/>
          <w:szCs w:val="24"/>
        </w:rPr>
        <w:t>5.</w:t>
      </w:r>
      <w:r w:rsidR="1FB0DB77" w:rsidRPr="2A40C812">
        <w:rPr>
          <w:rFonts w:ascii="Times New Roman" w:hAnsi="Times New Roman" w:cs="Times New Roman"/>
          <w:b/>
          <w:bCs/>
          <w:color w:val="auto"/>
          <w:sz w:val="24"/>
          <w:szCs w:val="24"/>
        </w:rPr>
        <w:t>7</w:t>
      </w:r>
      <w:r w:rsidR="69B36DF0" w:rsidRPr="2A40C812">
        <w:rPr>
          <w:rFonts w:ascii="Times New Roman" w:hAnsi="Times New Roman" w:cs="Times New Roman"/>
          <w:b/>
          <w:bCs/>
          <w:color w:val="auto"/>
          <w:sz w:val="24"/>
          <w:szCs w:val="24"/>
        </w:rPr>
        <w:t xml:space="preserve"> Test Env</w:t>
      </w:r>
      <w:r w:rsidR="190CC9D2" w:rsidRPr="2A40C812">
        <w:rPr>
          <w:rFonts w:ascii="Times New Roman" w:hAnsi="Times New Roman" w:cs="Times New Roman"/>
          <w:b/>
          <w:bCs/>
          <w:color w:val="auto"/>
          <w:sz w:val="24"/>
          <w:szCs w:val="24"/>
        </w:rPr>
        <w:t>ironment</w:t>
      </w:r>
      <w:bookmarkEnd w:id="112"/>
      <w:bookmarkEnd w:id="113"/>
      <w:bookmarkEnd w:id="114"/>
      <w:bookmarkEnd w:id="115"/>
    </w:p>
    <w:p w14:paraId="1DB3E1F5" w14:textId="2B84888F" w:rsidR="53EA3963" w:rsidRPr="00C774C4" w:rsidRDefault="5E40906E" w:rsidP="4A6F06EE">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test environment will be an already set up environment where the user is already loaded onto the home page of the application.  Th</w:t>
      </w:r>
      <w:r w:rsidR="311CFC1D" w:rsidRPr="2A40C812">
        <w:rPr>
          <w:rFonts w:eastAsia="Times New Roman" w:cs="Times New Roman"/>
          <w:color w:val="000000" w:themeColor="text1"/>
          <w:sz w:val="24"/>
          <w:szCs w:val="24"/>
        </w:rPr>
        <w:t xml:space="preserve">is will be done on a computer with a mouse and keyboard. In addition, they will also need a stopwatch to determine the timing of pages. </w:t>
      </w:r>
      <w:r w:rsidR="3C5E208E" w:rsidRPr="2A40C812">
        <w:rPr>
          <w:rFonts w:eastAsia="Times New Roman" w:cs="Times New Roman"/>
          <w:color w:val="000000" w:themeColor="text1"/>
          <w:sz w:val="24"/>
          <w:szCs w:val="24"/>
        </w:rPr>
        <w:t>This will be necessary to do all the tests provided.</w:t>
      </w:r>
      <w:r w:rsidR="36B23DEE" w:rsidRPr="2A40C812">
        <w:rPr>
          <w:rFonts w:eastAsia="Times New Roman" w:cs="Times New Roman"/>
          <w:color w:val="000000" w:themeColor="text1"/>
          <w:sz w:val="24"/>
          <w:szCs w:val="24"/>
        </w:rPr>
        <w:t xml:space="preserve"> </w:t>
      </w:r>
    </w:p>
    <w:p w14:paraId="072D1960" w14:textId="09E41061" w:rsidR="53EA3963" w:rsidRDefault="53EA3963" w:rsidP="65EE7DB7">
      <w:pPr>
        <w:spacing w:after="0" w:line="360" w:lineRule="auto"/>
        <w:rPr>
          <w:rFonts w:eastAsia="Times New Roman" w:cs="Times New Roman"/>
          <w:sz w:val="24"/>
          <w:szCs w:val="24"/>
        </w:rPr>
      </w:pPr>
    </w:p>
    <w:p w14:paraId="77B3843B" w14:textId="4E95DEFC" w:rsidR="00F75374" w:rsidRPr="00C774C4" w:rsidRDefault="4F8536DC" w:rsidP="2A40C812">
      <w:pPr>
        <w:pStyle w:val="Heading2"/>
        <w:keepNext w:val="0"/>
        <w:keepLines w:val="0"/>
        <w:spacing w:before="0" w:line="360" w:lineRule="auto"/>
        <w:rPr>
          <w:rFonts w:ascii="Times New Roman" w:hAnsi="Times New Roman" w:cs="Times New Roman"/>
          <w:b/>
          <w:bCs/>
          <w:color w:val="auto"/>
          <w:sz w:val="24"/>
          <w:szCs w:val="24"/>
        </w:rPr>
      </w:pPr>
      <w:bookmarkStart w:id="116" w:name="_Toc150176857"/>
      <w:bookmarkStart w:id="117" w:name="_Toc150180707"/>
      <w:bookmarkStart w:id="118" w:name="_Toc151479388"/>
      <w:bookmarkStart w:id="119" w:name="_Toc152077636"/>
      <w:r w:rsidRPr="2A40C812">
        <w:rPr>
          <w:rFonts w:ascii="Times New Roman" w:hAnsi="Times New Roman" w:cs="Times New Roman"/>
          <w:b/>
          <w:bCs/>
          <w:color w:val="auto"/>
          <w:sz w:val="24"/>
          <w:szCs w:val="24"/>
        </w:rPr>
        <w:lastRenderedPageBreak/>
        <w:t>5.</w:t>
      </w:r>
      <w:r w:rsidR="0616C4A8" w:rsidRPr="2A40C812">
        <w:rPr>
          <w:rFonts w:ascii="Times New Roman" w:hAnsi="Times New Roman" w:cs="Times New Roman"/>
          <w:b/>
          <w:bCs/>
          <w:color w:val="auto"/>
          <w:sz w:val="24"/>
          <w:szCs w:val="24"/>
        </w:rPr>
        <w:t>8</w:t>
      </w:r>
      <w:r w:rsidR="3E01AACD" w:rsidRPr="2A40C812">
        <w:rPr>
          <w:rFonts w:ascii="Times New Roman" w:hAnsi="Times New Roman" w:cs="Times New Roman"/>
          <w:b/>
          <w:bCs/>
          <w:color w:val="auto"/>
          <w:sz w:val="24"/>
          <w:szCs w:val="24"/>
        </w:rPr>
        <w:t xml:space="preserve"> Test Entry and Exit Criteria</w:t>
      </w:r>
      <w:bookmarkEnd w:id="116"/>
      <w:bookmarkEnd w:id="117"/>
      <w:bookmarkEnd w:id="118"/>
      <w:bookmarkEnd w:id="119"/>
    </w:p>
    <w:p w14:paraId="35E7590F" w14:textId="069D2BFE" w:rsidR="53EA3963" w:rsidRDefault="53EA3963" w:rsidP="65EE7DB7">
      <w:pPr>
        <w:spacing w:after="0" w:line="360" w:lineRule="auto"/>
        <w:rPr>
          <w:rFonts w:eastAsia="Times New Roman" w:cs="Times New Roman"/>
          <w:sz w:val="24"/>
          <w:szCs w:val="24"/>
        </w:rPr>
      </w:pPr>
    </w:p>
    <w:p w14:paraId="6D3151F3" w14:textId="2240D3B2" w:rsidR="484E4589" w:rsidRDefault="484E4589" w:rsidP="65EE7DB7">
      <w:pPr>
        <w:spacing w:after="0" w:line="360" w:lineRule="auto"/>
        <w:rPr>
          <w:rFonts w:eastAsia="Times New Roman" w:cs="Times New Roman"/>
          <w:b/>
          <w:bCs/>
          <w:sz w:val="24"/>
          <w:szCs w:val="24"/>
        </w:rPr>
      </w:pPr>
      <w:r w:rsidRPr="2A40C812">
        <w:rPr>
          <w:rFonts w:eastAsia="Times New Roman" w:cs="Times New Roman"/>
          <w:b/>
          <w:bCs/>
          <w:sz w:val="24"/>
          <w:szCs w:val="24"/>
        </w:rPr>
        <w:t>Test Entry and Exit Criteria for Pizza Connection - MERN Stack</w:t>
      </w:r>
    </w:p>
    <w:p w14:paraId="26CBDB69" w14:textId="1181D43F" w:rsidR="484E4589" w:rsidRDefault="484E4589" w:rsidP="65EE7DB7">
      <w:pPr>
        <w:spacing w:after="0" w:line="360" w:lineRule="auto"/>
        <w:rPr>
          <w:rFonts w:eastAsia="Times New Roman" w:cs="Times New Roman"/>
          <w:sz w:val="24"/>
          <w:szCs w:val="24"/>
        </w:rPr>
      </w:pPr>
      <w:r w:rsidRPr="2A40C812">
        <w:rPr>
          <w:rFonts w:eastAsia="Times New Roman" w:cs="Times New Roman"/>
          <w:sz w:val="24"/>
          <w:szCs w:val="24"/>
        </w:rPr>
        <w:t>As a team responsible for testing the Pizza Connection web application, our collective obligations include overseeing various aspects of the application's performance. The following outlines the conditions for when a tester can commence testing and when they can conclude their testing activities:</w:t>
      </w:r>
    </w:p>
    <w:p w14:paraId="46D48208" w14:textId="2A01335E" w:rsidR="484E4589" w:rsidRDefault="484E4589" w:rsidP="65EE7DB7">
      <w:pPr>
        <w:spacing w:after="0" w:line="360" w:lineRule="auto"/>
        <w:rPr>
          <w:rFonts w:eastAsia="Times New Roman" w:cs="Times New Roman"/>
          <w:b/>
          <w:bCs/>
          <w:sz w:val="24"/>
          <w:szCs w:val="24"/>
        </w:rPr>
      </w:pPr>
      <w:r w:rsidRPr="2A40C812">
        <w:rPr>
          <w:rFonts w:eastAsia="Times New Roman" w:cs="Times New Roman"/>
          <w:b/>
          <w:bCs/>
          <w:sz w:val="24"/>
          <w:szCs w:val="24"/>
        </w:rPr>
        <w:t>Test Entry Criteria:</w:t>
      </w:r>
    </w:p>
    <w:p w14:paraId="214D2530" w14:textId="51E54AB0" w:rsidR="484E4589" w:rsidRDefault="484E4589" w:rsidP="00BA2445">
      <w:pPr>
        <w:pStyle w:val="ListParagraph"/>
        <w:numPr>
          <w:ilvl w:val="0"/>
          <w:numId w:val="5"/>
        </w:numPr>
        <w:spacing w:after="0" w:line="360" w:lineRule="auto"/>
        <w:rPr>
          <w:rFonts w:eastAsia="Times New Roman" w:cs="Times New Roman"/>
          <w:sz w:val="24"/>
          <w:szCs w:val="24"/>
        </w:rPr>
      </w:pPr>
      <w:r w:rsidRPr="2A40C812">
        <w:rPr>
          <w:rFonts w:eastAsia="Times New Roman" w:cs="Times New Roman"/>
          <w:b/>
          <w:bCs/>
          <w:sz w:val="24"/>
          <w:szCs w:val="24"/>
        </w:rPr>
        <w:t>Feature Implementation:</w:t>
      </w:r>
      <w:r w:rsidRPr="2A40C812">
        <w:rPr>
          <w:rFonts w:eastAsia="Times New Roman" w:cs="Times New Roman"/>
          <w:sz w:val="24"/>
          <w:szCs w:val="24"/>
        </w:rPr>
        <w:t xml:space="preserve"> All requisite features must be fully implemented, equipped with the necessary functionalities, before initiating the testing phase.</w:t>
      </w:r>
    </w:p>
    <w:p w14:paraId="32643612" w14:textId="7069CA44" w:rsidR="484E4589" w:rsidRDefault="484E4589" w:rsidP="00BA2445">
      <w:pPr>
        <w:pStyle w:val="ListParagraph"/>
        <w:numPr>
          <w:ilvl w:val="0"/>
          <w:numId w:val="5"/>
        </w:numPr>
        <w:spacing w:after="0" w:line="360" w:lineRule="auto"/>
        <w:rPr>
          <w:rFonts w:eastAsia="Times New Roman" w:cs="Times New Roman"/>
          <w:sz w:val="24"/>
          <w:szCs w:val="24"/>
        </w:rPr>
      </w:pPr>
      <w:r w:rsidRPr="2A40C812">
        <w:rPr>
          <w:rFonts w:eastAsia="Times New Roman" w:cs="Times New Roman"/>
          <w:b/>
          <w:bCs/>
          <w:sz w:val="24"/>
          <w:szCs w:val="24"/>
        </w:rPr>
        <w:t>Test Environment Setup:</w:t>
      </w:r>
      <w:r w:rsidRPr="2A40C812">
        <w:rPr>
          <w:rFonts w:eastAsia="Times New Roman" w:cs="Times New Roman"/>
          <w:sz w:val="24"/>
          <w:szCs w:val="24"/>
        </w:rPr>
        <w:t xml:space="preserve"> The test environment, encompassing hardware, software, and network configurations, should be established and ready for testing.</w:t>
      </w:r>
    </w:p>
    <w:p w14:paraId="566442D9" w14:textId="70414A7C" w:rsidR="484E4589" w:rsidRDefault="484E4589" w:rsidP="00BA2445">
      <w:pPr>
        <w:pStyle w:val="ListParagraph"/>
        <w:numPr>
          <w:ilvl w:val="0"/>
          <w:numId w:val="5"/>
        </w:numPr>
        <w:spacing w:after="0" w:line="360" w:lineRule="auto"/>
        <w:rPr>
          <w:rFonts w:eastAsia="Times New Roman" w:cs="Times New Roman"/>
          <w:sz w:val="24"/>
          <w:szCs w:val="24"/>
        </w:rPr>
      </w:pPr>
      <w:r w:rsidRPr="2A40C812">
        <w:rPr>
          <w:rFonts w:eastAsia="Times New Roman" w:cs="Times New Roman"/>
          <w:b/>
          <w:bCs/>
          <w:sz w:val="24"/>
          <w:szCs w:val="24"/>
        </w:rPr>
        <w:t>Test Data Availability:</w:t>
      </w:r>
      <w:r w:rsidRPr="2A40C812">
        <w:rPr>
          <w:rFonts w:eastAsia="Times New Roman" w:cs="Times New Roman"/>
          <w:sz w:val="24"/>
          <w:szCs w:val="24"/>
        </w:rPr>
        <w:t xml:space="preserve"> Adequate and relevant test data should be accessible to execute the test cases effectively.</w:t>
      </w:r>
    </w:p>
    <w:p w14:paraId="4D181A5C" w14:textId="150C7B9B" w:rsidR="484E4589" w:rsidRDefault="484E4589" w:rsidP="00BA2445">
      <w:pPr>
        <w:pStyle w:val="ListParagraph"/>
        <w:numPr>
          <w:ilvl w:val="0"/>
          <w:numId w:val="5"/>
        </w:numPr>
        <w:spacing w:after="0" w:line="360" w:lineRule="auto"/>
        <w:rPr>
          <w:rFonts w:eastAsia="Times New Roman" w:cs="Times New Roman"/>
          <w:sz w:val="24"/>
          <w:szCs w:val="24"/>
        </w:rPr>
      </w:pPr>
      <w:r w:rsidRPr="2A40C812">
        <w:rPr>
          <w:rFonts w:eastAsia="Times New Roman" w:cs="Times New Roman"/>
          <w:b/>
          <w:bCs/>
          <w:sz w:val="24"/>
          <w:szCs w:val="24"/>
        </w:rPr>
        <w:t>Testing Resources:</w:t>
      </w:r>
      <w:r w:rsidRPr="2A40C812">
        <w:rPr>
          <w:rFonts w:eastAsia="Times New Roman" w:cs="Times New Roman"/>
          <w:sz w:val="24"/>
          <w:szCs w:val="24"/>
        </w:rPr>
        <w:t xml:space="preserve"> Allocate essential testing resources, such as test tools, test infrastructure, and proficient personnel, ensuring their readiness for deployment.</w:t>
      </w:r>
    </w:p>
    <w:p w14:paraId="64FB09CC" w14:textId="52671287" w:rsidR="484E4589" w:rsidRDefault="484E4589" w:rsidP="65EE7DB7">
      <w:pPr>
        <w:spacing w:after="0" w:line="360" w:lineRule="auto"/>
        <w:rPr>
          <w:rFonts w:eastAsia="Times New Roman" w:cs="Times New Roman"/>
          <w:b/>
          <w:bCs/>
          <w:sz w:val="24"/>
          <w:szCs w:val="24"/>
        </w:rPr>
      </w:pPr>
      <w:r w:rsidRPr="2A40C812">
        <w:rPr>
          <w:rFonts w:eastAsia="Times New Roman" w:cs="Times New Roman"/>
          <w:b/>
          <w:bCs/>
          <w:sz w:val="24"/>
          <w:szCs w:val="24"/>
        </w:rPr>
        <w:t>Test Exit Criteria:</w:t>
      </w:r>
    </w:p>
    <w:p w14:paraId="690B4FC9" w14:textId="5B129B69" w:rsidR="484E4589" w:rsidRDefault="484E4589" w:rsidP="00BA2445">
      <w:pPr>
        <w:pStyle w:val="ListParagraph"/>
        <w:numPr>
          <w:ilvl w:val="0"/>
          <w:numId w:val="4"/>
        </w:numPr>
        <w:spacing w:after="0" w:line="360" w:lineRule="auto"/>
        <w:rPr>
          <w:rFonts w:eastAsia="Times New Roman" w:cs="Times New Roman"/>
          <w:sz w:val="24"/>
          <w:szCs w:val="24"/>
        </w:rPr>
      </w:pPr>
      <w:r w:rsidRPr="2A40C812">
        <w:rPr>
          <w:rFonts w:eastAsia="Times New Roman" w:cs="Times New Roman"/>
          <w:b/>
          <w:bCs/>
          <w:sz w:val="24"/>
          <w:szCs w:val="24"/>
        </w:rPr>
        <w:t>Defect Resolution:</w:t>
      </w:r>
      <w:r w:rsidRPr="2A40C812">
        <w:rPr>
          <w:rFonts w:eastAsia="Times New Roman" w:cs="Times New Roman"/>
          <w:sz w:val="24"/>
          <w:szCs w:val="24"/>
        </w:rPr>
        <w:t xml:space="preserve"> All identified defects must be addressed and resolved satisfactorily before concluding the testing phase.</w:t>
      </w:r>
    </w:p>
    <w:p w14:paraId="74DFDDE8" w14:textId="69A7EA66" w:rsidR="484E4589" w:rsidRDefault="484E4589" w:rsidP="00BA2445">
      <w:pPr>
        <w:pStyle w:val="ListParagraph"/>
        <w:numPr>
          <w:ilvl w:val="0"/>
          <w:numId w:val="4"/>
        </w:numPr>
        <w:spacing w:after="0" w:line="360" w:lineRule="auto"/>
        <w:rPr>
          <w:rFonts w:eastAsia="Times New Roman" w:cs="Times New Roman"/>
          <w:sz w:val="24"/>
          <w:szCs w:val="24"/>
        </w:rPr>
      </w:pPr>
      <w:r w:rsidRPr="2A40C812">
        <w:rPr>
          <w:rFonts w:eastAsia="Times New Roman" w:cs="Times New Roman"/>
          <w:b/>
          <w:bCs/>
          <w:sz w:val="24"/>
          <w:szCs w:val="24"/>
        </w:rPr>
        <w:t>Quality and Acceptance Criteria:</w:t>
      </w:r>
      <w:r w:rsidRPr="2A40C812">
        <w:rPr>
          <w:rFonts w:eastAsia="Times New Roman" w:cs="Times New Roman"/>
          <w:sz w:val="24"/>
          <w:szCs w:val="24"/>
        </w:rPr>
        <w:t xml:space="preserve"> The system must meet the defined quality and acceptance criteria, aligning seamlessly with the project's objectives.</w:t>
      </w:r>
    </w:p>
    <w:p w14:paraId="6CDC303A" w14:textId="0FBB1CE7" w:rsidR="484E4589" w:rsidRDefault="484E4589" w:rsidP="00BA2445">
      <w:pPr>
        <w:pStyle w:val="ListParagraph"/>
        <w:numPr>
          <w:ilvl w:val="0"/>
          <w:numId w:val="4"/>
        </w:numPr>
        <w:spacing w:after="0" w:line="360" w:lineRule="auto"/>
        <w:rPr>
          <w:rFonts w:eastAsia="Times New Roman" w:cs="Times New Roman"/>
          <w:sz w:val="24"/>
          <w:szCs w:val="24"/>
        </w:rPr>
      </w:pPr>
      <w:r w:rsidRPr="2A40C812">
        <w:rPr>
          <w:rFonts w:eastAsia="Times New Roman" w:cs="Times New Roman"/>
          <w:b/>
          <w:bCs/>
          <w:sz w:val="24"/>
          <w:szCs w:val="24"/>
        </w:rPr>
        <w:t>Feature Functionality:</w:t>
      </w:r>
      <w:r w:rsidRPr="2A40C812">
        <w:rPr>
          <w:rFonts w:eastAsia="Times New Roman" w:cs="Times New Roman"/>
          <w:sz w:val="24"/>
          <w:szCs w:val="24"/>
        </w:rPr>
        <w:t xml:space="preserve"> Every feature within the application should exhibit proper functionality and undergo comprehensive testing.</w:t>
      </w:r>
    </w:p>
    <w:p w14:paraId="7A78DFA7" w14:textId="7189C578" w:rsidR="484E4589" w:rsidRDefault="484E4589" w:rsidP="00BA2445">
      <w:pPr>
        <w:pStyle w:val="ListParagraph"/>
        <w:numPr>
          <w:ilvl w:val="0"/>
          <w:numId w:val="4"/>
        </w:numPr>
        <w:spacing w:after="0" w:line="360" w:lineRule="auto"/>
        <w:rPr>
          <w:rFonts w:eastAsia="Times New Roman" w:cs="Times New Roman"/>
          <w:sz w:val="24"/>
          <w:szCs w:val="24"/>
        </w:rPr>
      </w:pPr>
      <w:r w:rsidRPr="2A40C812">
        <w:rPr>
          <w:rFonts w:eastAsia="Times New Roman" w:cs="Times New Roman"/>
          <w:b/>
          <w:bCs/>
          <w:sz w:val="24"/>
          <w:szCs w:val="24"/>
        </w:rPr>
        <w:t>Performance, Security, and Compliance:</w:t>
      </w:r>
      <w:r w:rsidRPr="2A40C812">
        <w:rPr>
          <w:rFonts w:eastAsia="Times New Roman" w:cs="Times New Roman"/>
          <w:sz w:val="24"/>
          <w:szCs w:val="24"/>
        </w:rPr>
        <w:t xml:space="preserve"> Validate all performance, security, and compliance requirements, ensuring strict adherence to the specified standards.</w:t>
      </w:r>
    </w:p>
    <w:p w14:paraId="7A9DA81C" w14:textId="01B9D57C" w:rsidR="53EA3963" w:rsidRDefault="53EA3963" w:rsidP="65EE7DB7">
      <w:pPr>
        <w:spacing w:after="0" w:line="360" w:lineRule="auto"/>
        <w:rPr>
          <w:rFonts w:eastAsia="Times New Roman" w:cs="Times New Roman"/>
          <w:sz w:val="24"/>
          <w:szCs w:val="24"/>
        </w:rPr>
      </w:pPr>
    </w:p>
    <w:p w14:paraId="55859FB6" w14:textId="47A67FC3" w:rsidR="00A073F1" w:rsidRPr="00C774C4" w:rsidRDefault="0A3344BC" w:rsidP="2A40C812">
      <w:pPr>
        <w:pStyle w:val="Heading2"/>
        <w:keepNext w:val="0"/>
        <w:keepLines w:val="0"/>
        <w:spacing w:before="0" w:line="360" w:lineRule="auto"/>
        <w:rPr>
          <w:rFonts w:ascii="Times New Roman" w:hAnsi="Times New Roman" w:cs="Times New Roman"/>
          <w:b/>
          <w:bCs/>
          <w:color w:val="auto"/>
          <w:sz w:val="24"/>
          <w:szCs w:val="24"/>
        </w:rPr>
      </w:pPr>
      <w:bookmarkStart w:id="120" w:name="_Toc150176858"/>
      <w:bookmarkStart w:id="121" w:name="_Toc150180708"/>
      <w:bookmarkStart w:id="122" w:name="_Toc151479389"/>
      <w:bookmarkStart w:id="123" w:name="_Toc152077637"/>
      <w:r w:rsidRPr="2A40C812">
        <w:rPr>
          <w:rFonts w:ascii="Times New Roman" w:hAnsi="Times New Roman" w:cs="Times New Roman"/>
          <w:b/>
          <w:bCs/>
          <w:color w:val="auto"/>
          <w:sz w:val="24"/>
          <w:szCs w:val="24"/>
        </w:rPr>
        <w:t>5.</w:t>
      </w:r>
      <w:r w:rsidR="09D01168" w:rsidRPr="2A40C812">
        <w:rPr>
          <w:rFonts w:ascii="Times New Roman" w:hAnsi="Times New Roman" w:cs="Times New Roman"/>
          <w:b/>
          <w:bCs/>
          <w:color w:val="auto"/>
          <w:sz w:val="24"/>
          <w:szCs w:val="24"/>
        </w:rPr>
        <w:t>9</w:t>
      </w:r>
      <w:r w:rsidR="1A8F9B8A" w:rsidRPr="2A40C812">
        <w:rPr>
          <w:rFonts w:ascii="Times New Roman" w:hAnsi="Times New Roman" w:cs="Times New Roman"/>
          <w:b/>
          <w:bCs/>
          <w:color w:val="auto"/>
          <w:sz w:val="24"/>
          <w:szCs w:val="24"/>
        </w:rPr>
        <w:t xml:space="preserve"> Test Pass and Fail Criteria</w:t>
      </w:r>
      <w:bookmarkEnd w:id="120"/>
      <w:bookmarkEnd w:id="121"/>
      <w:bookmarkEnd w:id="122"/>
      <w:bookmarkEnd w:id="123"/>
    </w:p>
    <w:p w14:paraId="31108AEA" w14:textId="517C7B68" w:rsidR="00A073F1" w:rsidRPr="0029626F" w:rsidRDefault="3BD25A91" w:rsidP="65EE7DB7">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 xml:space="preserve">Test Pass and Fail Criteria for Pizza Connection - MERN Stack </w:t>
      </w:r>
    </w:p>
    <w:p w14:paraId="1FE5CFDE" w14:textId="22DC7813" w:rsidR="00A073F1" w:rsidRPr="0029626F" w:rsidRDefault="3BD25A91" w:rsidP="65EE7DB7">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Defining meticulous pass and fail criteria is imperative, aligning with the specific requirements and objectives of the Pizza Connection web application. Prior to the commencement of testing, it is essential to establish and mutually agree upon these criteria to ensure a comprehensive </w:t>
      </w:r>
      <w:r w:rsidRPr="2A40C812">
        <w:rPr>
          <w:rFonts w:eastAsia="Times New Roman" w:cs="Times New Roman"/>
          <w:color w:val="000000" w:themeColor="text1"/>
          <w:sz w:val="24"/>
          <w:szCs w:val="24"/>
        </w:rPr>
        <w:lastRenderedPageBreak/>
        <w:t>understanding of anticipated outcomes. The following delineates the detailed criteria for test success and failure:</w:t>
      </w:r>
    </w:p>
    <w:p w14:paraId="7F2519D7" w14:textId="4FCF2392" w:rsidR="00A073F1" w:rsidRPr="0029626F" w:rsidRDefault="3BD25A91" w:rsidP="65EE7DB7">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Pass Criteria:</w:t>
      </w:r>
    </w:p>
    <w:p w14:paraId="08F7EDF4" w14:textId="50E49C60" w:rsidR="00A073F1" w:rsidRPr="0029626F" w:rsidRDefault="3BD25A91" w:rsidP="53EA3963">
      <w:pPr>
        <w:spacing w:after="0" w:line="360" w:lineRule="auto"/>
        <w:rPr>
          <w:rFonts w:eastAsia="Times New Roman" w:cs="Times New Roman"/>
          <w:color w:val="000000" w:themeColor="text1"/>
          <w:sz w:val="24"/>
          <w:szCs w:val="24"/>
        </w:rPr>
      </w:pPr>
      <w:r w:rsidRPr="2A40C812">
        <w:rPr>
          <w:rFonts w:eastAsia="Times New Roman" w:cs="Times New Roman"/>
          <w:b/>
          <w:bCs/>
          <w:color w:val="000000" w:themeColor="text1"/>
          <w:sz w:val="24"/>
          <w:szCs w:val="24"/>
        </w:rPr>
        <w:t>Test Case Execution: Successful</w:t>
      </w:r>
      <w:r w:rsidRPr="2A40C812">
        <w:rPr>
          <w:rFonts w:eastAsia="Times New Roman" w:cs="Times New Roman"/>
          <w:color w:val="000000" w:themeColor="text1"/>
          <w:sz w:val="24"/>
          <w:szCs w:val="24"/>
        </w:rPr>
        <w:t xml:space="preserve"> execution of all test cases within the suite without encountering critical failures is mandatory.</w:t>
      </w:r>
    </w:p>
    <w:p w14:paraId="1440D408" w14:textId="77BE04DE" w:rsidR="00A073F1" w:rsidRPr="0029626F" w:rsidRDefault="3BD25A91" w:rsidP="53EA3963">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Defect Resolution:</w:t>
      </w:r>
    </w:p>
    <w:p w14:paraId="6FE2D09F" w14:textId="0CD3D2BA" w:rsidR="00A073F1" w:rsidRPr="0029626F" w:rsidRDefault="3BD25A91" w:rsidP="53EA396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Resolution and closure of all high-priority and medium-priority defects are prerequisites for test success.</w:t>
      </w:r>
    </w:p>
    <w:p w14:paraId="5E181612" w14:textId="1A1D1A8E" w:rsidR="00A073F1" w:rsidRPr="0029626F" w:rsidRDefault="3BD25A91" w:rsidP="53EA3963">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Functional Requirements:</w:t>
      </w:r>
    </w:p>
    <w:p w14:paraId="05F6450E" w14:textId="48640C83" w:rsidR="00A073F1" w:rsidRPr="0029626F" w:rsidRDefault="3BD25A91" w:rsidP="53EA396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The system must fully adhere to all specified functional requirements and user acceptance criteria.</w:t>
      </w:r>
    </w:p>
    <w:p w14:paraId="0B69A900" w14:textId="0C08A4FC" w:rsidR="00A073F1" w:rsidRPr="0029626F" w:rsidRDefault="3BD25A91" w:rsidP="53EA3963">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Performance and Scalability:</w:t>
      </w:r>
    </w:p>
    <w:p w14:paraId="5E1B8AAE" w14:textId="75C0102E" w:rsidR="00A073F1" w:rsidRPr="0029626F" w:rsidRDefault="3BD25A91" w:rsidP="53EA396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Performance and scalability tests must surpass the defined targets and adhere to predetermined thresholds.</w:t>
      </w:r>
    </w:p>
    <w:p w14:paraId="55F5A4D7" w14:textId="0778EF26" w:rsidR="00A073F1" w:rsidRPr="0029626F" w:rsidRDefault="3BD25A91" w:rsidP="53EA3963">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Security:</w:t>
      </w:r>
    </w:p>
    <w:p w14:paraId="65F4BF2A" w14:textId="51DB28ED" w:rsidR="00A073F1" w:rsidRPr="0029626F" w:rsidRDefault="3BD25A91" w:rsidP="53EA396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Successful completion of security tests without any vulnerabilities or breaches is imperative.</w:t>
      </w:r>
    </w:p>
    <w:p w14:paraId="5A64430F" w14:textId="776349AC" w:rsidR="00A073F1" w:rsidRPr="0029626F" w:rsidRDefault="3BD25A91" w:rsidP="53EA3963">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Integration Testing:</w:t>
      </w:r>
    </w:p>
    <w:p w14:paraId="2F68E7B1" w14:textId="67AF5C53" w:rsidR="00A073F1" w:rsidRPr="0029626F" w:rsidRDefault="3BD25A91" w:rsidP="53EA396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All integration points and interfaces with external systems should undergo successful testing.</w:t>
      </w:r>
    </w:p>
    <w:p w14:paraId="11C15C5F" w14:textId="04DB357A" w:rsidR="00A073F1" w:rsidRPr="0029626F" w:rsidRDefault="3BD25A91" w:rsidP="65EE7DB7">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Test Fail Criteria:</w:t>
      </w:r>
    </w:p>
    <w:p w14:paraId="2FD9E15D" w14:textId="3E01D70D" w:rsidR="00A073F1" w:rsidRPr="0029626F" w:rsidRDefault="3BD25A91" w:rsidP="53EA3963">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Critical Functionalities:</w:t>
      </w:r>
    </w:p>
    <w:p w14:paraId="58413380" w14:textId="3690802B" w:rsidR="00A073F1" w:rsidRPr="0029626F" w:rsidRDefault="3BD25A91" w:rsidP="53EA396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Test failure occurs if critical functionalities of the Pizza Connection Web Application do not operate as intended, impeding the progression of test cases.</w:t>
      </w:r>
    </w:p>
    <w:p w14:paraId="23AADF8F" w14:textId="74EB5AB6" w:rsidR="00A073F1" w:rsidRPr="0029626F" w:rsidRDefault="3BD25A91" w:rsidP="53EA3963">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Performance Issues:</w:t>
      </w:r>
    </w:p>
    <w:p w14:paraId="2B916A77" w14:textId="08D54DC7" w:rsidR="00A073F1" w:rsidRPr="0029626F" w:rsidRDefault="3BD25A91" w:rsidP="53EA396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Encounter of performance issues, including slow response times, system crashes, or high resource utilization, leads to test failure.</w:t>
      </w:r>
    </w:p>
    <w:p w14:paraId="51352E6B" w14:textId="219B18FE" w:rsidR="00A073F1" w:rsidRPr="0029626F" w:rsidRDefault="3BD25A91" w:rsidP="53EA3963">
      <w:pPr>
        <w:spacing w:after="0" w:line="360" w:lineRule="auto"/>
        <w:rPr>
          <w:rFonts w:eastAsia="Times New Roman" w:cs="Times New Roman"/>
          <w:b/>
          <w:bCs/>
          <w:color w:val="000000" w:themeColor="text1"/>
          <w:sz w:val="24"/>
          <w:szCs w:val="24"/>
        </w:rPr>
      </w:pPr>
      <w:r w:rsidRPr="2A40C812">
        <w:rPr>
          <w:rFonts w:eastAsia="Times New Roman" w:cs="Times New Roman"/>
          <w:b/>
          <w:bCs/>
          <w:color w:val="000000" w:themeColor="text1"/>
          <w:sz w:val="24"/>
          <w:szCs w:val="24"/>
        </w:rPr>
        <w:t>Critical Defects:</w:t>
      </w:r>
    </w:p>
    <w:p w14:paraId="4358CCCC" w14:textId="5002FCE3" w:rsidR="00A073F1" w:rsidRPr="00F25FE3" w:rsidRDefault="3BD25A91" w:rsidP="00F25FE3">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Identification of critical defects that obstruct the application's proper functioning is grounds for test failure.</w:t>
      </w:r>
    </w:p>
    <w:p w14:paraId="1E39F457" w14:textId="5472E88A" w:rsidR="00A073F1" w:rsidRPr="0029626F" w:rsidRDefault="00A073F1" w:rsidP="65EE7DB7">
      <w:pPr>
        <w:spacing w:after="0" w:line="360" w:lineRule="auto"/>
        <w:rPr>
          <w:rFonts w:eastAsia="Times New Roman" w:cs="Times New Roman"/>
          <w:sz w:val="24"/>
          <w:szCs w:val="24"/>
        </w:rPr>
      </w:pPr>
    </w:p>
    <w:p w14:paraId="132B09DA" w14:textId="77D59539" w:rsidR="00A073F1" w:rsidRPr="00C774C4" w:rsidRDefault="3437A0FA" w:rsidP="2A40C812">
      <w:pPr>
        <w:pStyle w:val="Heading2"/>
        <w:keepNext w:val="0"/>
        <w:keepLines w:val="0"/>
        <w:spacing w:before="0" w:line="360" w:lineRule="auto"/>
        <w:rPr>
          <w:rFonts w:ascii="Times New Roman" w:hAnsi="Times New Roman" w:cs="Times New Roman"/>
          <w:b/>
          <w:bCs/>
          <w:color w:val="auto"/>
          <w:sz w:val="24"/>
          <w:szCs w:val="24"/>
        </w:rPr>
      </w:pPr>
      <w:bookmarkStart w:id="124" w:name="_Toc150176859"/>
      <w:bookmarkStart w:id="125" w:name="_Toc150180709"/>
      <w:bookmarkStart w:id="126" w:name="_Toc151479390"/>
      <w:bookmarkStart w:id="127" w:name="_Toc152077638"/>
      <w:r w:rsidRPr="2A40C812">
        <w:rPr>
          <w:rFonts w:ascii="Times New Roman" w:hAnsi="Times New Roman" w:cs="Times New Roman"/>
          <w:b/>
          <w:bCs/>
          <w:color w:val="auto"/>
          <w:sz w:val="24"/>
          <w:szCs w:val="24"/>
        </w:rPr>
        <w:t>5.</w:t>
      </w:r>
      <w:r w:rsidR="00E52660" w:rsidRPr="2A40C812">
        <w:rPr>
          <w:rFonts w:ascii="Times New Roman" w:hAnsi="Times New Roman" w:cs="Times New Roman"/>
          <w:b/>
          <w:bCs/>
          <w:color w:val="auto"/>
          <w:sz w:val="24"/>
          <w:szCs w:val="24"/>
        </w:rPr>
        <w:t>10</w:t>
      </w:r>
      <w:r w:rsidR="1A8F9B8A" w:rsidRPr="2A40C812">
        <w:rPr>
          <w:rFonts w:ascii="Times New Roman" w:hAnsi="Times New Roman" w:cs="Times New Roman"/>
          <w:b/>
          <w:bCs/>
          <w:color w:val="auto"/>
          <w:sz w:val="24"/>
          <w:szCs w:val="24"/>
        </w:rPr>
        <w:t xml:space="preserve"> Test </w:t>
      </w:r>
      <w:r w:rsidR="59A7EF32" w:rsidRPr="2A40C812">
        <w:rPr>
          <w:rFonts w:ascii="Times New Roman" w:hAnsi="Times New Roman" w:cs="Times New Roman"/>
          <w:b/>
          <w:bCs/>
          <w:color w:val="auto"/>
          <w:sz w:val="24"/>
          <w:szCs w:val="24"/>
        </w:rPr>
        <w:t>Suspension and Resumption Criteria</w:t>
      </w:r>
      <w:bookmarkEnd w:id="124"/>
      <w:bookmarkEnd w:id="125"/>
      <w:bookmarkEnd w:id="126"/>
      <w:bookmarkEnd w:id="127"/>
    </w:p>
    <w:p w14:paraId="3C0BC767" w14:textId="51A1FFE1" w:rsidR="00A073F1" w:rsidRPr="0029626F" w:rsidRDefault="053C90AF" w:rsidP="65EE7DB7">
      <w:pPr>
        <w:spacing w:after="0" w:line="360" w:lineRule="auto"/>
        <w:rPr>
          <w:rFonts w:eastAsia="Times New Roman" w:cs="Times New Roman"/>
          <w:b/>
          <w:bCs/>
          <w:sz w:val="24"/>
          <w:szCs w:val="24"/>
        </w:rPr>
      </w:pPr>
      <w:r w:rsidRPr="2A40C812">
        <w:rPr>
          <w:rFonts w:eastAsia="Times New Roman" w:cs="Times New Roman"/>
          <w:b/>
          <w:bCs/>
          <w:sz w:val="24"/>
          <w:szCs w:val="24"/>
        </w:rPr>
        <w:t xml:space="preserve">Test Suspension and Resumption Criteria for Pizza Connection - MERN Stack </w:t>
      </w:r>
    </w:p>
    <w:p w14:paraId="71E927DC" w14:textId="5C29C80D" w:rsidR="00A073F1" w:rsidRPr="0029626F" w:rsidRDefault="053C90AF" w:rsidP="65EE7DB7">
      <w:pPr>
        <w:spacing w:after="0" w:line="360" w:lineRule="auto"/>
        <w:rPr>
          <w:rFonts w:eastAsia="Times New Roman" w:cs="Times New Roman"/>
          <w:sz w:val="24"/>
          <w:szCs w:val="24"/>
        </w:rPr>
      </w:pPr>
      <w:r w:rsidRPr="2A40C812">
        <w:rPr>
          <w:rFonts w:eastAsia="Times New Roman" w:cs="Times New Roman"/>
          <w:sz w:val="24"/>
          <w:szCs w:val="24"/>
        </w:rPr>
        <w:lastRenderedPageBreak/>
        <w:t>To ensure a strategic approach to testing Pizza Connection, we have defined criteria indicating when to temporarily suspend or resume testing. These criteria play a vital role in maintaining testing efficiency while adeptly managing resources.</w:t>
      </w:r>
    </w:p>
    <w:p w14:paraId="51131AD9" w14:textId="183B2115" w:rsidR="00A073F1" w:rsidRPr="0029626F" w:rsidRDefault="053C90AF" w:rsidP="65EE7DB7">
      <w:pPr>
        <w:spacing w:after="0" w:line="360" w:lineRule="auto"/>
        <w:rPr>
          <w:rFonts w:eastAsia="Times New Roman" w:cs="Times New Roman"/>
          <w:b/>
          <w:bCs/>
          <w:sz w:val="24"/>
          <w:szCs w:val="24"/>
        </w:rPr>
      </w:pPr>
      <w:r w:rsidRPr="2A40C812">
        <w:rPr>
          <w:rFonts w:eastAsia="Times New Roman" w:cs="Times New Roman"/>
          <w:b/>
          <w:bCs/>
          <w:sz w:val="24"/>
          <w:szCs w:val="24"/>
        </w:rPr>
        <w:t>Test Suspension Criteria:</w:t>
      </w:r>
    </w:p>
    <w:p w14:paraId="352235F8" w14:textId="67C4E1B2" w:rsidR="00A073F1" w:rsidRPr="0029626F" w:rsidRDefault="053C90AF" w:rsidP="009C77BC">
      <w:pPr>
        <w:pStyle w:val="ListParagraph"/>
        <w:numPr>
          <w:ilvl w:val="0"/>
          <w:numId w:val="3"/>
        </w:numPr>
        <w:spacing w:after="0" w:line="360" w:lineRule="auto"/>
        <w:rPr>
          <w:rFonts w:eastAsia="Times New Roman" w:cs="Times New Roman"/>
          <w:sz w:val="24"/>
          <w:szCs w:val="24"/>
        </w:rPr>
      </w:pPr>
      <w:r w:rsidRPr="2A40C812">
        <w:rPr>
          <w:rFonts w:eastAsia="Times New Roman" w:cs="Times New Roman"/>
          <w:b/>
          <w:bCs/>
          <w:sz w:val="24"/>
          <w:szCs w:val="24"/>
        </w:rPr>
        <w:t>Critical Issues or Defects:</w:t>
      </w:r>
      <w:r w:rsidRPr="2A40C812">
        <w:rPr>
          <w:rFonts w:eastAsia="Times New Roman" w:cs="Times New Roman"/>
          <w:sz w:val="24"/>
          <w:szCs w:val="24"/>
        </w:rPr>
        <w:t xml:space="preserve"> Testing is suspended when significant problems are identified that render the system unusable or pose risks to its stability, security, or functionality.</w:t>
      </w:r>
    </w:p>
    <w:p w14:paraId="157A4D26" w14:textId="1AC06A61" w:rsidR="00A073F1" w:rsidRPr="0029626F" w:rsidRDefault="053C90AF" w:rsidP="009C77BC">
      <w:pPr>
        <w:pStyle w:val="ListParagraph"/>
        <w:numPr>
          <w:ilvl w:val="0"/>
          <w:numId w:val="3"/>
        </w:numPr>
        <w:spacing w:after="0" w:line="360" w:lineRule="auto"/>
        <w:rPr>
          <w:rFonts w:eastAsia="Times New Roman" w:cs="Times New Roman"/>
          <w:sz w:val="24"/>
          <w:szCs w:val="24"/>
        </w:rPr>
      </w:pPr>
      <w:r w:rsidRPr="2A40C812">
        <w:rPr>
          <w:rFonts w:eastAsia="Times New Roman" w:cs="Times New Roman"/>
          <w:b/>
          <w:bCs/>
          <w:sz w:val="24"/>
          <w:szCs w:val="24"/>
        </w:rPr>
        <w:t>Insufficient Test Data:</w:t>
      </w:r>
      <w:r w:rsidRPr="2A40C812">
        <w:rPr>
          <w:rFonts w:eastAsia="Times New Roman" w:cs="Times New Roman"/>
          <w:sz w:val="24"/>
          <w:szCs w:val="24"/>
        </w:rPr>
        <w:t xml:space="preserve"> If there is an inadequate supply of data needed for proper test case execution, we opt to pause testing until the necessary data is made available.</w:t>
      </w:r>
    </w:p>
    <w:p w14:paraId="45AE0DF6" w14:textId="0A1501E6" w:rsidR="00A073F1" w:rsidRPr="0029626F" w:rsidRDefault="053C90AF" w:rsidP="009C77BC">
      <w:pPr>
        <w:pStyle w:val="ListParagraph"/>
        <w:numPr>
          <w:ilvl w:val="0"/>
          <w:numId w:val="3"/>
        </w:numPr>
        <w:spacing w:after="0" w:line="360" w:lineRule="auto"/>
        <w:rPr>
          <w:rFonts w:eastAsia="Times New Roman" w:cs="Times New Roman"/>
          <w:sz w:val="24"/>
          <w:szCs w:val="24"/>
        </w:rPr>
      </w:pPr>
      <w:r w:rsidRPr="2A40C812">
        <w:rPr>
          <w:rFonts w:eastAsia="Times New Roman" w:cs="Times New Roman"/>
          <w:b/>
          <w:bCs/>
          <w:sz w:val="24"/>
          <w:szCs w:val="24"/>
        </w:rPr>
        <w:t>Issues or Dependencies Hinder Progress:</w:t>
      </w:r>
      <w:r w:rsidRPr="2A40C812">
        <w:rPr>
          <w:rFonts w:eastAsia="Times New Roman" w:cs="Times New Roman"/>
          <w:sz w:val="24"/>
          <w:szCs w:val="24"/>
        </w:rPr>
        <w:t xml:space="preserve"> Testing is put on hold if issues or dependencies arise that impede further test execution. For instance, the unavailability or malfunctioning of a required environment or component hampers the continuity of testing.</w:t>
      </w:r>
    </w:p>
    <w:p w14:paraId="5355AC92" w14:textId="6CEA66F9" w:rsidR="00A073F1" w:rsidRPr="0029626F" w:rsidRDefault="053C90AF" w:rsidP="65EE7DB7">
      <w:pPr>
        <w:spacing w:after="0" w:line="360" w:lineRule="auto"/>
        <w:rPr>
          <w:rFonts w:eastAsia="Times New Roman" w:cs="Times New Roman"/>
          <w:b/>
          <w:bCs/>
          <w:sz w:val="24"/>
          <w:szCs w:val="24"/>
        </w:rPr>
      </w:pPr>
      <w:r w:rsidRPr="2A40C812">
        <w:rPr>
          <w:rFonts w:eastAsia="Times New Roman" w:cs="Times New Roman"/>
          <w:b/>
          <w:bCs/>
          <w:sz w:val="24"/>
          <w:szCs w:val="24"/>
        </w:rPr>
        <w:t>Test Resumption Criteria:</w:t>
      </w:r>
    </w:p>
    <w:p w14:paraId="4D41D9C7" w14:textId="4B510E71" w:rsidR="00A073F1" w:rsidRPr="0029626F" w:rsidRDefault="053C90AF" w:rsidP="009C77BC">
      <w:pPr>
        <w:pStyle w:val="ListParagraph"/>
        <w:numPr>
          <w:ilvl w:val="0"/>
          <w:numId w:val="2"/>
        </w:numPr>
        <w:spacing w:after="0" w:line="360" w:lineRule="auto"/>
        <w:rPr>
          <w:rFonts w:eastAsia="Times New Roman" w:cs="Times New Roman"/>
          <w:sz w:val="24"/>
          <w:szCs w:val="24"/>
        </w:rPr>
      </w:pPr>
      <w:r w:rsidRPr="2A40C812">
        <w:rPr>
          <w:rFonts w:eastAsia="Times New Roman" w:cs="Times New Roman"/>
          <w:b/>
          <w:bCs/>
          <w:sz w:val="24"/>
          <w:szCs w:val="24"/>
        </w:rPr>
        <w:t>Resolution of Critical Defects:</w:t>
      </w:r>
      <w:r w:rsidRPr="2A40C812">
        <w:rPr>
          <w:rFonts w:eastAsia="Times New Roman" w:cs="Times New Roman"/>
          <w:sz w:val="24"/>
          <w:szCs w:val="24"/>
        </w:rPr>
        <w:t xml:space="preserve"> Once critical defects are addressed and resolved, testing can resume to validate the fixes and ensure their effectiveness.</w:t>
      </w:r>
    </w:p>
    <w:p w14:paraId="1BB580BC" w14:textId="0A25B7EC" w:rsidR="00A073F1" w:rsidRPr="0029626F" w:rsidRDefault="053C90AF" w:rsidP="009C77BC">
      <w:pPr>
        <w:pStyle w:val="ListParagraph"/>
        <w:numPr>
          <w:ilvl w:val="0"/>
          <w:numId w:val="2"/>
        </w:numPr>
        <w:spacing w:after="0" w:line="360" w:lineRule="auto"/>
        <w:rPr>
          <w:rFonts w:eastAsia="Times New Roman" w:cs="Times New Roman"/>
          <w:sz w:val="24"/>
          <w:szCs w:val="24"/>
        </w:rPr>
      </w:pPr>
      <w:r w:rsidRPr="2A40C812">
        <w:rPr>
          <w:rFonts w:eastAsia="Times New Roman" w:cs="Times New Roman"/>
          <w:b/>
          <w:bCs/>
          <w:sz w:val="24"/>
          <w:szCs w:val="24"/>
        </w:rPr>
        <w:t>Availability of Previously Unavailable Resources:</w:t>
      </w:r>
      <w:r w:rsidRPr="2A40C812">
        <w:rPr>
          <w:rFonts w:eastAsia="Times New Roman" w:cs="Times New Roman"/>
          <w:sz w:val="24"/>
          <w:szCs w:val="24"/>
        </w:rPr>
        <w:t xml:space="preserve"> Testing is resumed if previously unavailable resources, such as test environments or data, become accessible again. This allows testing to proceed using the restored resources.</w:t>
      </w:r>
    </w:p>
    <w:p w14:paraId="10E0A3E7" w14:textId="3C1F7131" w:rsidR="00A073F1" w:rsidRPr="0029626F" w:rsidRDefault="053C90AF" w:rsidP="009C77BC">
      <w:pPr>
        <w:pStyle w:val="ListParagraph"/>
        <w:numPr>
          <w:ilvl w:val="0"/>
          <w:numId w:val="2"/>
        </w:numPr>
        <w:spacing w:after="0" w:line="360" w:lineRule="auto"/>
        <w:rPr>
          <w:rFonts w:eastAsia="Times New Roman" w:cs="Times New Roman"/>
          <w:sz w:val="24"/>
          <w:szCs w:val="24"/>
        </w:rPr>
      </w:pPr>
      <w:r w:rsidRPr="2A40C812">
        <w:rPr>
          <w:rFonts w:eastAsia="Times New Roman" w:cs="Times New Roman"/>
          <w:b/>
          <w:bCs/>
          <w:sz w:val="24"/>
          <w:szCs w:val="24"/>
        </w:rPr>
        <w:t>Restored and Stable Test Environment:</w:t>
      </w:r>
      <w:r w:rsidRPr="2A40C812">
        <w:rPr>
          <w:rFonts w:eastAsia="Times New Roman" w:cs="Times New Roman"/>
          <w:sz w:val="24"/>
          <w:szCs w:val="24"/>
        </w:rPr>
        <w:t xml:space="preserve"> Testing recommences when the test environment is restored to a stable and functional state, including the resolution of any dependencies or issues.</w:t>
      </w:r>
    </w:p>
    <w:p w14:paraId="79497C1B" w14:textId="1EB4361E" w:rsidR="00A073F1" w:rsidRPr="0029626F" w:rsidRDefault="00A073F1" w:rsidP="65EE7DB7">
      <w:pPr>
        <w:spacing w:after="0" w:line="360" w:lineRule="auto"/>
        <w:rPr>
          <w:rFonts w:eastAsia="Times New Roman" w:cs="Times New Roman"/>
          <w:color w:val="000000" w:themeColor="text1"/>
          <w:sz w:val="24"/>
          <w:szCs w:val="24"/>
        </w:rPr>
      </w:pPr>
    </w:p>
    <w:p w14:paraId="024D1D69" w14:textId="6B9F3044" w:rsidR="00A073F1" w:rsidRPr="007D01AA" w:rsidRDefault="13ADFBDD" w:rsidP="2A40C812">
      <w:pPr>
        <w:pStyle w:val="Heading2"/>
        <w:keepNext w:val="0"/>
        <w:keepLines w:val="0"/>
        <w:spacing w:before="0" w:line="360" w:lineRule="auto"/>
        <w:rPr>
          <w:rFonts w:ascii="Times New Roman" w:hAnsi="Times New Roman" w:cs="Times New Roman"/>
          <w:b/>
          <w:bCs/>
          <w:color w:val="auto"/>
          <w:sz w:val="24"/>
          <w:szCs w:val="24"/>
        </w:rPr>
      </w:pPr>
      <w:bookmarkStart w:id="128" w:name="_Toc150176860"/>
      <w:bookmarkStart w:id="129" w:name="_Toc150180710"/>
      <w:bookmarkStart w:id="130" w:name="_Toc151479391"/>
      <w:bookmarkStart w:id="131" w:name="_Toc152077639"/>
      <w:r w:rsidRPr="2A40C812">
        <w:rPr>
          <w:rFonts w:ascii="Times New Roman" w:hAnsi="Times New Roman" w:cs="Times New Roman"/>
          <w:b/>
          <w:bCs/>
          <w:color w:val="auto"/>
          <w:sz w:val="24"/>
          <w:szCs w:val="24"/>
        </w:rPr>
        <w:t>5.1</w:t>
      </w:r>
      <w:r w:rsidR="3CCE8386" w:rsidRPr="2A40C812">
        <w:rPr>
          <w:rFonts w:ascii="Times New Roman" w:hAnsi="Times New Roman" w:cs="Times New Roman"/>
          <w:b/>
          <w:bCs/>
          <w:color w:val="auto"/>
          <w:sz w:val="24"/>
          <w:szCs w:val="24"/>
        </w:rPr>
        <w:t>1</w:t>
      </w:r>
      <w:r w:rsidR="7D23677B" w:rsidRPr="2A40C812">
        <w:rPr>
          <w:rFonts w:ascii="Times New Roman" w:hAnsi="Times New Roman" w:cs="Times New Roman"/>
          <w:b/>
          <w:bCs/>
          <w:color w:val="auto"/>
          <w:sz w:val="24"/>
          <w:szCs w:val="24"/>
        </w:rPr>
        <w:t xml:space="preserve"> </w:t>
      </w:r>
      <w:r w:rsidR="3F51A233" w:rsidRPr="2A40C812">
        <w:rPr>
          <w:rFonts w:ascii="Times New Roman" w:hAnsi="Times New Roman" w:cs="Times New Roman"/>
          <w:b/>
          <w:bCs/>
          <w:color w:val="auto"/>
          <w:sz w:val="24"/>
          <w:szCs w:val="24"/>
        </w:rPr>
        <w:t>Test Design and Execution</w:t>
      </w:r>
      <w:bookmarkEnd w:id="128"/>
      <w:bookmarkEnd w:id="129"/>
      <w:bookmarkEnd w:id="130"/>
      <w:bookmarkEnd w:id="131"/>
    </w:p>
    <w:p w14:paraId="64FDD0DA" w14:textId="5E8ADFDF" w:rsidR="00A073F1" w:rsidRPr="0029626F" w:rsidRDefault="5560F419" w:rsidP="65EE7DB7">
      <w:pPr>
        <w:spacing w:after="0" w:line="360" w:lineRule="auto"/>
        <w:rPr>
          <w:rFonts w:eastAsia="Times New Roman" w:cs="Times New Roman"/>
          <w:b/>
          <w:bCs/>
          <w:sz w:val="24"/>
          <w:szCs w:val="24"/>
        </w:rPr>
      </w:pPr>
      <w:r w:rsidRPr="2A40C812">
        <w:rPr>
          <w:rFonts w:eastAsia="Times New Roman" w:cs="Times New Roman"/>
          <w:b/>
          <w:bCs/>
          <w:sz w:val="24"/>
          <w:szCs w:val="24"/>
        </w:rPr>
        <w:t>Test Design and Execution for Pizza Connection</w:t>
      </w:r>
    </w:p>
    <w:p w14:paraId="12AFCD6A" w14:textId="087C9D02" w:rsidR="00A073F1" w:rsidRPr="0029626F" w:rsidRDefault="5560F419" w:rsidP="65EE7DB7">
      <w:pPr>
        <w:spacing w:after="0" w:line="360" w:lineRule="auto"/>
        <w:rPr>
          <w:rFonts w:eastAsia="Times New Roman" w:cs="Times New Roman"/>
          <w:sz w:val="24"/>
          <w:szCs w:val="24"/>
        </w:rPr>
      </w:pPr>
      <w:r w:rsidRPr="2A40C812">
        <w:rPr>
          <w:rFonts w:eastAsia="Times New Roman" w:cs="Times New Roman"/>
          <w:sz w:val="24"/>
          <w:szCs w:val="24"/>
        </w:rPr>
        <w:t>A systematic approach to the test design and execution process is crucial for verifying and validating the Pizza Connection web application. This process aims to confirm alignment with requirements, flawless functionality, optimal performance, and a positive user experience. Here's a detailed breakdown of the steps involved:</w:t>
      </w:r>
    </w:p>
    <w:p w14:paraId="74703295" w14:textId="50BF59E9" w:rsidR="00A073F1" w:rsidRPr="0029626F" w:rsidRDefault="5560F419" w:rsidP="65EE7DB7">
      <w:pPr>
        <w:spacing w:after="0" w:line="360" w:lineRule="auto"/>
        <w:rPr>
          <w:rFonts w:eastAsia="Times New Roman" w:cs="Times New Roman"/>
          <w:sz w:val="24"/>
          <w:szCs w:val="24"/>
        </w:rPr>
      </w:pPr>
      <w:r w:rsidRPr="2A40C812">
        <w:rPr>
          <w:rFonts w:eastAsia="Times New Roman" w:cs="Times New Roman"/>
          <w:b/>
          <w:bCs/>
          <w:sz w:val="24"/>
          <w:szCs w:val="24"/>
        </w:rPr>
        <w:t>Feature and Functionality Identification:</w:t>
      </w:r>
      <w:r w:rsidRPr="2A40C812">
        <w:rPr>
          <w:rFonts w:eastAsia="Times New Roman" w:cs="Times New Roman"/>
          <w:sz w:val="24"/>
          <w:szCs w:val="24"/>
        </w:rPr>
        <w:t xml:space="preserve"> We meticulously identify </w:t>
      </w:r>
      <w:r w:rsidR="16013C2B" w:rsidRPr="2A40C812">
        <w:rPr>
          <w:rFonts w:eastAsia="Times New Roman" w:cs="Times New Roman"/>
          <w:sz w:val="24"/>
          <w:szCs w:val="24"/>
        </w:rPr>
        <w:t>unique</w:t>
      </w:r>
      <w:r w:rsidRPr="2A40C812">
        <w:rPr>
          <w:rFonts w:eastAsia="Times New Roman" w:cs="Times New Roman"/>
          <w:sz w:val="24"/>
          <w:szCs w:val="24"/>
        </w:rPr>
        <w:t xml:space="preserve"> features of Pizza Connection that require testing. These are then broken down into distinct scenarios covering various use cases and potential edge cases.</w:t>
      </w:r>
    </w:p>
    <w:p w14:paraId="6F0E555B" w14:textId="4567C199" w:rsidR="00A073F1" w:rsidRPr="0029626F" w:rsidRDefault="5560F419" w:rsidP="65EE7DB7">
      <w:pPr>
        <w:spacing w:after="0" w:line="360" w:lineRule="auto"/>
        <w:rPr>
          <w:rFonts w:eastAsia="Times New Roman" w:cs="Times New Roman"/>
          <w:sz w:val="24"/>
          <w:szCs w:val="24"/>
        </w:rPr>
      </w:pPr>
      <w:r w:rsidRPr="2A40C812">
        <w:rPr>
          <w:rFonts w:eastAsia="Times New Roman" w:cs="Times New Roman"/>
          <w:b/>
          <w:bCs/>
          <w:sz w:val="24"/>
          <w:szCs w:val="24"/>
        </w:rPr>
        <w:lastRenderedPageBreak/>
        <w:t>Objectives Definition:</w:t>
      </w:r>
      <w:r w:rsidRPr="2A40C812">
        <w:rPr>
          <w:rFonts w:eastAsia="Times New Roman" w:cs="Times New Roman"/>
          <w:sz w:val="24"/>
          <w:szCs w:val="24"/>
        </w:rPr>
        <w:t xml:space="preserve"> Clear articulation of testing objectives is undertaken. This includes the validation of functionality, assessment of usability, evaluation of performance, and scrutiny of security aspects.</w:t>
      </w:r>
    </w:p>
    <w:p w14:paraId="0C465177" w14:textId="1E8837C7" w:rsidR="00A073F1" w:rsidRPr="0029626F" w:rsidRDefault="5560F419" w:rsidP="53EA3963">
      <w:pPr>
        <w:spacing w:after="0" w:line="360" w:lineRule="auto"/>
        <w:rPr>
          <w:rFonts w:eastAsia="Times New Roman" w:cs="Times New Roman"/>
          <w:sz w:val="24"/>
          <w:szCs w:val="24"/>
        </w:rPr>
      </w:pPr>
      <w:r w:rsidRPr="2A40C812">
        <w:rPr>
          <w:rFonts w:eastAsia="Times New Roman" w:cs="Times New Roman"/>
          <w:b/>
          <w:bCs/>
          <w:sz w:val="24"/>
          <w:szCs w:val="24"/>
        </w:rPr>
        <w:t>Test Environment Setup:</w:t>
      </w:r>
      <w:r w:rsidRPr="2A40C812">
        <w:rPr>
          <w:rFonts w:eastAsia="Times New Roman" w:cs="Times New Roman"/>
          <w:sz w:val="24"/>
          <w:szCs w:val="24"/>
        </w:rPr>
        <w:t xml:space="preserve"> Proper setup of the testing environment is a priority. This involves actions such as installing necessary tools for interacting with the local server, configuring dependencies, and ensuring readiness for testing both React and MongoDB components within the application. The setup process is crucial for establishing an environment that mirrors real-world conditions, facilitating effective testing of the Pizza Connection web application.</w:t>
      </w:r>
    </w:p>
    <w:p w14:paraId="5FE8D556" w14:textId="401419E8" w:rsidR="00A073F1" w:rsidRPr="0029626F" w:rsidRDefault="00A073F1" w:rsidP="65EE7DB7">
      <w:pPr>
        <w:spacing w:after="0" w:line="360" w:lineRule="auto"/>
        <w:rPr>
          <w:rFonts w:eastAsia="Times New Roman" w:cs="Times New Roman"/>
          <w:color w:val="000000" w:themeColor="text1"/>
          <w:sz w:val="24"/>
          <w:szCs w:val="24"/>
        </w:rPr>
      </w:pPr>
    </w:p>
    <w:p w14:paraId="154F36D2" w14:textId="3A3585BE" w:rsidR="00A073F1" w:rsidRPr="00C774C4" w:rsidRDefault="5568E9B3" w:rsidP="2A40C812">
      <w:pPr>
        <w:pStyle w:val="Heading2"/>
        <w:keepNext w:val="0"/>
        <w:keepLines w:val="0"/>
        <w:spacing w:before="0" w:line="360" w:lineRule="auto"/>
        <w:rPr>
          <w:rFonts w:ascii="Times New Roman" w:hAnsi="Times New Roman" w:cs="Times New Roman"/>
          <w:b/>
          <w:bCs/>
          <w:color w:val="auto"/>
          <w:sz w:val="24"/>
          <w:szCs w:val="24"/>
        </w:rPr>
      </w:pPr>
      <w:bookmarkStart w:id="132" w:name="_Toc150176861"/>
      <w:bookmarkStart w:id="133" w:name="_Toc150180711"/>
      <w:bookmarkStart w:id="134" w:name="_Toc151479392"/>
      <w:bookmarkStart w:id="135" w:name="_Toc152077640"/>
      <w:r w:rsidRPr="2A40C812">
        <w:rPr>
          <w:rFonts w:ascii="Times New Roman" w:hAnsi="Times New Roman" w:cs="Times New Roman"/>
          <w:b/>
          <w:bCs/>
          <w:color w:val="auto"/>
          <w:sz w:val="24"/>
          <w:szCs w:val="24"/>
        </w:rPr>
        <w:t>5.1</w:t>
      </w:r>
      <w:r w:rsidR="6C0E5BC3" w:rsidRPr="2A40C812">
        <w:rPr>
          <w:rFonts w:ascii="Times New Roman" w:hAnsi="Times New Roman" w:cs="Times New Roman"/>
          <w:b/>
          <w:bCs/>
          <w:color w:val="auto"/>
          <w:sz w:val="24"/>
          <w:szCs w:val="24"/>
        </w:rPr>
        <w:t>2</w:t>
      </w:r>
      <w:r w:rsidR="1A8F9B8A" w:rsidRPr="2A40C812">
        <w:rPr>
          <w:rFonts w:ascii="Times New Roman" w:hAnsi="Times New Roman" w:cs="Times New Roman"/>
          <w:b/>
          <w:bCs/>
          <w:color w:val="auto"/>
          <w:sz w:val="24"/>
          <w:szCs w:val="24"/>
        </w:rPr>
        <w:t xml:space="preserve"> Test </w:t>
      </w:r>
      <w:r w:rsidR="3F51A233" w:rsidRPr="2A40C812">
        <w:rPr>
          <w:rFonts w:ascii="Times New Roman" w:hAnsi="Times New Roman" w:cs="Times New Roman"/>
          <w:b/>
          <w:bCs/>
          <w:color w:val="auto"/>
          <w:sz w:val="24"/>
          <w:szCs w:val="24"/>
        </w:rPr>
        <w:t>Data &amp; Defect Management</w:t>
      </w:r>
      <w:bookmarkEnd w:id="132"/>
      <w:bookmarkEnd w:id="133"/>
      <w:bookmarkEnd w:id="134"/>
      <w:bookmarkEnd w:id="135"/>
    </w:p>
    <w:p w14:paraId="33A34C5D" w14:textId="073BCCA8" w:rsidR="2D8197A4" w:rsidRDefault="2D8197A4" w:rsidP="65EE7DB7">
      <w:pPr>
        <w:spacing w:after="0" w:line="360" w:lineRule="auto"/>
        <w:rPr>
          <w:rFonts w:eastAsia="Times New Roman" w:cs="Times New Roman"/>
          <w:sz w:val="24"/>
          <w:szCs w:val="24"/>
        </w:rPr>
      </w:pPr>
      <w:r w:rsidRPr="2A40C812">
        <w:rPr>
          <w:rFonts w:eastAsia="Times New Roman" w:cs="Times New Roman"/>
          <w:sz w:val="24"/>
          <w:szCs w:val="24"/>
        </w:rPr>
        <w:t xml:space="preserve">Before executing the Pizza Connection application, having the right test data is crucial. This helps ensure that the application functions correctly and responds appropriately to various commands. The test data encompasses valid and invalid inputs, boundary values, and any specific data necessary for testing. </w:t>
      </w:r>
      <w:r w:rsidR="58C5794D" w:rsidRPr="2A40C812">
        <w:rPr>
          <w:rFonts w:eastAsia="Times New Roman" w:cs="Times New Roman"/>
          <w:sz w:val="24"/>
          <w:szCs w:val="24"/>
        </w:rPr>
        <w:t>It is</w:t>
      </w:r>
      <w:r w:rsidRPr="2A40C812">
        <w:rPr>
          <w:rFonts w:eastAsia="Times New Roman" w:cs="Times New Roman"/>
          <w:sz w:val="24"/>
          <w:szCs w:val="24"/>
        </w:rPr>
        <w:t xml:space="preserve"> essential to generate or collect the required test data and organize it systematically. This might involve creating test databases or spreadsheets. Despite the usage of a MongoDB database within the MERN Stack, effective management of this database is critical throughout the testing process. This includes updating, modifying, or resetting data as needed for different testing phases or iterations. Special attention should be given to handling sensitive or confidential data, ensuring compliance with privacy regulations</w:t>
      </w:r>
      <w:r w:rsidR="24B37D00" w:rsidRPr="2A40C812">
        <w:rPr>
          <w:rFonts w:eastAsia="Times New Roman" w:cs="Times New Roman"/>
          <w:sz w:val="24"/>
          <w:szCs w:val="24"/>
        </w:rPr>
        <w:t>,</w:t>
      </w:r>
      <w:r w:rsidRPr="2A40C812">
        <w:rPr>
          <w:rFonts w:eastAsia="Times New Roman" w:cs="Times New Roman"/>
          <w:sz w:val="24"/>
          <w:szCs w:val="24"/>
        </w:rPr>
        <w:t xml:space="preserve"> and protecting user information for both students and faculty.</w:t>
      </w:r>
    </w:p>
    <w:p w14:paraId="776B82AE" w14:textId="37298009" w:rsidR="2D8197A4" w:rsidRDefault="2D8197A4" w:rsidP="65EE7DB7">
      <w:pPr>
        <w:spacing w:after="0" w:line="360" w:lineRule="auto"/>
        <w:rPr>
          <w:rFonts w:eastAsia="Times New Roman" w:cs="Times New Roman"/>
          <w:sz w:val="24"/>
          <w:szCs w:val="24"/>
        </w:rPr>
      </w:pPr>
      <w:r w:rsidRPr="2A40C812">
        <w:rPr>
          <w:rFonts w:eastAsia="Times New Roman" w:cs="Times New Roman"/>
          <w:sz w:val="24"/>
          <w:szCs w:val="24"/>
        </w:rPr>
        <w:t>In the test execution phase, carefully observe and identify any deviations or issues from the expected behavior. Document these deviations as defects or bugs. Create detailed defect reports for each identified issue, outlining information such as steps to reproduce, severity, priority, and any supporting attachments or screenshots. Collaborate with the development team to investigate and resolve the reported defects. Perform retesting to verify that the issues have been effectively addressed. Once the defects are fixed and verified, mark them as closed or resolved in the defect tracking system, and then resume testing.</w:t>
      </w:r>
    </w:p>
    <w:p w14:paraId="1279E53B" w14:textId="71F00D7C" w:rsidR="2D8197A4" w:rsidRDefault="2D8197A4" w:rsidP="002D71FC">
      <w:pPr>
        <w:spacing w:after="0" w:line="360" w:lineRule="auto"/>
        <w:rPr>
          <w:rFonts w:eastAsia="Times New Roman" w:cs="Times New Roman"/>
          <w:sz w:val="24"/>
          <w:szCs w:val="24"/>
        </w:rPr>
      </w:pPr>
      <w:r w:rsidRPr="2A40C812">
        <w:rPr>
          <w:rFonts w:eastAsia="Times New Roman" w:cs="Times New Roman"/>
          <w:sz w:val="24"/>
          <w:szCs w:val="24"/>
        </w:rPr>
        <w:t>Effectively managing test data and defects ensures a thorough testing of the Pizza Connection web application within the MERN Stack, facilitating the identification and resolution of issues and an overall enhancement in the application's quality.</w:t>
      </w:r>
    </w:p>
    <w:p w14:paraId="2257A670" w14:textId="735F96E2" w:rsidR="53EA3963" w:rsidRDefault="53EA3963" w:rsidP="65EE7DB7">
      <w:pPr>
        <w:spacing w:after="0" w:line="360" w:lineRule="auto"/>
        <w:rPr>
          <w:rFonts w:eastAsia="Times New Roman" w:cs="Times New Roman"/>
          <w:sz w:val="24"/>
          <w:szCs w:val="24"/>
        </w:rPr>
      </w:pPr>
    </w:p>
    <w:p w14:paraId="48329D25" w14:textId="646BCF1B" w:rsidR="00E30250" w:rsidRDefault="216705D5" w:rsidP="2A40C812">
      <w:pPr>
        <w:pStyle w:val="Heading2"/>
        <w:keepNext w:val="0"/>
        <w:keepLines w:val="0"/>
        <w:spacing w:before="0" w:line="360" w:lineRule="auto"/>
        <w:rPr>
          <w:rFonts w:ascii="Times New Roman" w:hAnsi="Times New Roman" w:cs="Times New Roman"/>
          <w:b/>
          <w:bCs/>
          <w:color w:val="auto"/>
          <w:sz w:val="24"/>
          <w:szCs w:val="24"/>
        </w:rPr>
      </w:pPr>
      <w:bookmarkStart w:id="136" w:name="_Toc150176862"/>
      <w:bookmarkStart w:id="137" w:name="_Toc150180712"/>
      <w:bookmarkStart w:id="138" w:name="_Toc151479393"/>
      <w:bookmarkStart w:id="139" w:name="_Toc152077641"/>
      <w:r w:rsidRPr="2A40C812">
        <w:rPr>
          <w:rFonts w:ascii="Times New Roman" w:hAnsi="Times New Roman" w:cs="Times New Roman"/>
          <w:b/>
          <w:bCs/>
          <w:color w:val="auto"/>
          <w:sz w:val="24"/>
          <w:szCs w:val="24"/>
        </w:rPr>
        <w:lastRenderedPageBreak/>
        <w:t>5.1</w:t>
      </w:r>
      <w:r w:rsidR="19150028" w:rsidRPr="2A40C812">
        <w:rPr>
          <w:rFonts w:ascii="Times New Roman" w:hAnsi="Times New Roman" w:cs="Times New Roman"/>
          <w:b/>
          <w:bCs/>
          <w:color w:val="auto"/>
          <w:sz w:val="24"/>
          <w:szCs w:val="24"/>
        </w:rPr>
        <w:t>3</w:t>
      </w:r>
      <w:r w:rsidR="1737FCE3" w:rsidRPr="2A40C812">
        <w:rPr>
          <w:rFonts w:ascii="Times New Roman" w:hAnsi="Times New Roman" w:cs="Times New Roman"/>
          <w:b/>
          <w:bCs/>
          <w:color w:val="auto"/>
          <w:sz w:val="24"/>
          <w:szCs w:val="24"/>
        </w:rPr>
        <w:t xml:space="preserve"> </w:t>
      </w:r>
      <w:r w:rsidR="3919A36E" w:rsidRPr="2A40C812">
        <w:rPr>
          <w:rFonts w:ascii="Times New Roman" w:hAnsi="Times New Roman" w:cs="Times New Roman"/>
          <w:b/>
          <w:bCs/>
          <w:color w:val="auto"/>
          <w:sz w:val="24"/>
          <w:szCs w:val="24"/>
        </w:rPr>
        <w:t>Risk Analysis</w:t>
      </w:r>
      <w:bookmarkEnd w:id="136"/>
      <w:bookmarkEnd w:id="137"/>
      <w:bookmarkEnd w:id="138"/>
      <w:bookmarkEnd w:id="139"/>
    </w:p>
    <w:p w14:paraId="6467DCE1" w14:textId="77777777" w:rsidR="0047217C" w:rsidRPr="0047217C" w:rsidRDefault="0047217C" w:rsidP="2A40C812">
      <w:pPr>
        <w:spacing w:after="0" w:line="360" w:lineRule="auto"/>
      </w:pPr>
    </w:p>
    <w:p w14:paraId="1B616A8B" w14:textId="1FF9FCA3" w:rsidR="286EA242" w:rsidRDefault="286EA242" w:rsidP="65EE7DB7">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In assessing the test plan document for the Pizza Connection web app project, certain risk factors have been identified. </w:t>
      </w:r>
      <w:r w:rsidR="1B138EE8" w:rsidRPr="2A40C812">
        <w:rPr>
          <w:rFonts w:eastAsia="Times New Roman" w:cs="Times New Roman"/>
          <w:color w:val="0F0F0F"/>
          <w:sz w:val="24"/>
          <w:szCs w:val="24"/>
        </w:rPr>
        <w:t>Here is</w:t>
      </w:r>
      <w:r w:rsidRPr="2A40C812">
        <w:rPr>
          <w:rFonts w:eastAsia="Times New Roman" w:cs="Times New Roman"/>
          <w:color w:val="0F0F0F"/>
          <w:sz w:val="24"/>
          <w:szCs w:val="24"/>
        </w:rPr>
        <w:t xml:space="preserve"> a breakdown of these risks in the context of technical, security, performance, and project management aspects:</w:t>
      </w:r>
    </w:p>
    <w:p w14:paraId="45C27954" w14:textId="2DE9692F" w:rsidR="72C25847" w:rsidRDefault="72C25847" w:rsidP="65EE7DB7">
      <w:pPr>
        <w:spacing w:after="0" w:line="360" w:lineRule="auto"/>
        <w:rPr>
          <w:rFonts w:eastAsia="Times New Roman" w:cs="Times New Roman"/>
          <w:b/>
          <w:bCs/>
          <w:sz w:val="24"/>
          <w:szCs w:val="24"/>
        </w:rPr>
      </w:pPr>
      <w:r w:rsidRPr="2A40C812">
        <w:rPr>
          <w:rFonts w:eastAsia="Times New Roman" w:cs="Times New Roman"/>
          <w:b/>
          <w:bCs/>
          <w:sz w:val="24"/>
          <w:szCs w:val="24"/>
        </w:rPr>
        <w:t>Technical Risks:</w:t>
      </w:r>
    </w:p>
    <w:p w14:paraId="023781DD" w14:textId="4871FFB1" w:rsidR="1EDA2D04" w:rsidRDefault="1EDA2D04" w:rsidP="65EE7DB7">
      <w:pPr>
        <w:spacing w:after="0" w:line="360" w:lineRule="auto"/>
        <w:rPr>
          <w:rFonts w:eastAsia="Times New Roman" w:cs="Times New Roman"/>
          <w:color w:val="0F0F0F"/>
          <w:sz w:val="24"/>
          <w:szCs w:val="24"/>
        </w:rPr>
      </w:pPr>
      <w:r w:rsidRPr="2A40C812">
        <w:rPr>
          <w:rFonts w:eastAsia="Times New Roman" w:cs="Times New Roman"/>
          <w:b/>
          <w:bCs/>
          <w:color w:val="0F0F0F"/>
          <w:sz w:val="24"/>
          <w:szCs w:val="24"/>
        </w:rPr>
        <w:t xml:space="preserve">Compatibility issues: </w:t>
      </w:r>
      <w:r w:rsidRPr="2A40C812">
        <w:rPr>
          <w:rFonts w:eastAsia="Times New Roman" w:cs="Times New Roman"/>
          <w:color w:val="0F0F0F"/>
          <w:sz w:val="24"/>
          <w:szCs w:val="24"/>
        </w:rPr>
        <w:t xml:space="preserve">The risk of potential compatibility issues is acknowledged across different browsers, devices, and screen resolutions. Mitigation involves extensive cross-browser and cross-device testing, ensuring seamless performance in a variety of environments. </w:t>
      </w:r>
    </w:p>
    <w:p w14:paraId="39A2E004" w14:textId="2E1BD12F" w:rsidR="1EDA2D04" w:rsidRDefault="1EDA2D04" w:rsidP="65EE7DB7">
      <w:pPr>
        <w:spacing w:after="0" w:line="360" w:lineRule="auto"/>
        <w:rPr>
          <w:rFonts w:eastAsia="Times New Roman" w:cs="Times New Roman"/>
          <w:color w:val="0F0F0F"/>
          <w:sz w:val="24"/>
          <w:szCs w:val="24"/>
        </w:rPr>
      </w:pPr>
      <w:r w:rsidRPr="2A40C812">
        <w:rPr>
          <w:rFonts w:eastAsia="Times New Roman" w:cs="Times New Roman"/>
          <w:b/>
          <w:bCs/>
          <w:color w:val="0F0F0F"/>
          <w:sz w:val="24"/>
          <w:szCs w:val="24"/>
        </w:rPr>
        <w:t>Integration Challenge</w:t>
      </w:r>
      <w:r w:rsidRPr="2A40C812">
        <w:rPr>
          <w:rFonts w:eastAsia="Times New Roman" w:cs="Times New Roman"/>
          <w:color w:val="0F0F0F"/>
          <w:sz w:val="24"/>
          <w:szCs w:val="24"/>
        </w:rPr>
        <w:t>: Integrating React, MongoDB, and Bootstrap can create challenges. To deal with this, a fine approach to integration testing will be adopted, smooth functionality and interoperability will be verified.</w:t>
      </w:r>
    </w:p>
    <w:p w14:paraId="6E3A5DD5" w14:textId="78F8D4A9" w:rsidR="226467C9" w:rsidRDefault="226467C9" w:rsidP="65EE7DB7">
      <w:pPr>
        <w:spacing w:after="0" w:line="360" w:lineRule="auto"/>
        <w:rPr>
          <w:rFonts w:eastAsia="Times New Roman" w:cs="Times New Roman"/>
          <w:b/>
          <w:bCs/>
          <w:color w:val="0F0F0F"/>
          <w:sz w:val="24"/>
          <w:szCs w:val="24"/>
        </w:rPr>
      </w:pPr>
      <w:r w:rsidRPr="2A40C812">
        <w:rPr>
          <w:rFonts w:eastAsia="Times New Roman" w:cs="Times New Roman"/>
          <w:b/>
          <w:bCs/>
          <w:color w:val="0F0F0F"/>
          <w:sz w:val="24"/>
          <w:szCs w:val="24"/>
        </w:rPr>
        <w:t>Security risks:</w:t>
      </w:r>
    </w:p>
    <w:p w14:paraId="10752C44" w14:textId="37729255" w:rsidR="226467C9" w:rsidRDefault="226467C9" w:rsidP="65EE7DB7">
      <w:pPr>
        <w:spacing w:after="0" w:line="360" w:lineRule="auto"/>
        <w:rPr>
          <w:rFonts w:eastAsia="Times New Roman" w:cs="Times New Roman"/>
          <w:color w:val="0F0F0F"/>
          <w:sz w:val="24"/>
          <w:szCs w:val="24"/>
        </w:rPr>
      </w:pPr>
      <w:r w:rsidRPr="2A40C812">
        <w:rPr>
          <w:rFonts w:eastAsia="Times New Roman" w:cs="Times New Roman"/>
          <w:b/>
          <w:bCs/>
          <w:color w:val="0F0F0F"/>
          <w:sz w:val="24"/>
          <w:szCs w:val="24"/>
        </w:rPr>
        <w:t>Data breaches and unauthorized access:</w:t>
      </w:r>
      <w:r w:rsidRPr="2A40C812">
        <w:rPr>
          <w:rFonts w:eastAsia="Times New Roman" w:cs="Times New Roman"/>
          <w:color w:val="0F0F0F"/>
          <w:sz w:val="24"/>
          <w:szCs w:val="24"/>
        </w:rPr>
        <w:t xml:space="preserve"> Security risks include the possibility of data breaches and unauthorized access to sensitive information. Mitigation measures involve the implementation of security protocols such as encryption, authentication, and access control. There will be regular security checks and vulnerability assessments.</w:t>
      </w:r>
    </w:p>
    <w:p w14:paraId="405DB44D" w14:textId="0EB7A24D" w:rsidR="226467C9" w:rsidRDefault="226467C9" w:rsidP="65EE7DB7">
      <w:pPr>
        <w:spacing w:after="0" w:line="360" w:lineRule="auto"/>
        <w:rPr>
          <w:rFonts w:eastAsia="Times New Roman" w:cs="Times New Roman"/>
          <w:color w:val="0F0F0F"/>
          <w:sz w:val="24"/>
          <w:szCs w:val="24"/>
        </w:rPr>
      </w:pPr>
      <w:r w:rsidRPr="2A40C812">
        <w:rPr>
          <w:rFonts w:eastAsia="Times New Roman" w:cs="Times New Roman"/>
          <w:b/>
          <w:bCs/>
          <w:color w:val="0F0F0F"/>
          <w:sz w:val="24"/>
          <w:szCs w:val="24"/>
        </w:rPr>
        <w:t>MongoDB Security System:</w:t>
      </w:r>
      <w:r w:rsidRPr="2A40C812">
        <w:rPr>
          <w:rFonts w:eastAsia="Times New Roman" w:cs="Times New Roman"/>
          <w:color w:val="0F0F0F"/>
          <w:sz w:val="24"/>
          <w:szCs w:val="24"/>
        </w:rPr>
        <w:t xml:space="preserve"> There is a risk associated with misconfiguring or inadequate MongoDB security system. This risk will be addressed.</w:t>
      </w:r>
    </w:p>
    <w:p w14:paraId="59BEAE10" w14:textId="2BF2F7C0" w:rsidR="6EA608F4" w:rsidRDefault="6EA608F4" w:rsidP="65EE7DB7">
      <w:pPr>
        <w:spacing w:after="0" w:line="360" w:lineRule="auto"/>
        <w:rPr>
          <w:rFonts w:eastAsia="Times New Roman" w:cs="Times New Roman"/>
          <w:b/>
          <w:bCs/>
          <w:color w:val="0F0F0F"/>
          <w:sz w:val="24"/>
          <w:szCs w:val="24"/>
        </w:rPr>
      </w:pPr>
      <w:r w:rsidRPr="2A40C812">
        <w:rPr>
          <w:rFonts w:eastAsia="Times New Roman" w:cs="Times New Roman"/>
          <w:b/>
          <w:bCs/>
          <w:color w:val="0F0F0F"/>
          <w:sz w:val="24"/>
          <w:szCs w:val="24"/>
        </w:rPr>
        <w:t>Performance risks:</w:t>
      </w:r>
    </w:p>
    <w:p w14:paraId="1F9F8142" w14:textId="7B62E9B9" w:rsidR="6EA608F4" w:rsidRDefault="6EA608F4" w:rsidP="65EE7DB7">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Slow page load times and scalability challenges: Potential performance issues, such as slow page load times and scalability challenges, will be addressed through strategic measures. This includes performance testing, code optimization, caching process implementation, and adherence to best practices for efficient rendering and data collection. Load testing is essential to identify and address performance barriers by ensuring horizontal scalability with M</w:t>
      </w:r>
      <w:r w:rsidR="00CC6555" w:rsidRPr="2A40C812">
        <w:rPr>
          <w:rFonts w:eastAsia="Times New Roman" w:cs="Times New Roman"/>
          <w:color w:val="0F0F0F"/>
          <w:sz w:val="24"/>
          <w:szCs w:val="24"/>
        </w:rPr>
        <w:t>ongo</w:t>
      </w:r>
      <w:r w:rsidRPr="2A40C812">
        <w:rPr>
          <w:rFonts w:eastAsia="Times New Roman" w:cs="Times New Roman"/>
          <w:color w:val="0F0F0F"/>
          <w:sz w:val="24"/>
          <w:szCs w:val="24"/>
        </w:rPr>
        <w:t>DB.</w:t>
      </w:r>
    </w:p>
    <w:p w14:paraId="4A2128CC" w14:textId="1D9B09EC" w:rsidR="53EA3963" w:rsidRDefault="53EA3963" w:rsidP="65EE7DB7">
      <w:pPr>
        <w:spacing w:after="0" w:line="360" w:lineRule="auto"/>
        <w:rPr>
          <w:rFonts w:eastAsia="Times New Roman" w:cs="Times New Roman"/>
          <w:color w:val="0F0F0F"/>
          <w:sz w:val="24"/>
          <w:szCs w:val="24"/>
        </w:rPr>
      </w:pPr>
    </w:p>
    <w:p w14:paraId="39B31FAC" w14:textId="4F9ED96D" w:rsidR="1C47AE77" w:rsidRPr="00820DD7" w:rsidRDefault="1C47AE77" w:rsidP="65EE7DB7">
      <w:pPr>
        <w:spacing w:after="0" w:line="360" w:lineRule="auto"/>
        <w:rPr>
          <w:b/>
          <w:bCs/>
          <w:sz w:val="24"/>
          <w:szCs w:val="24"/>
        </w:rPr>
      </w:pPr>
      <w:r w:rsidRPr="2A40C812">
        <w:rPr>
          <w:b/>
          <w:bCs/>
          <w:sz w:val="24"/>
          <w:szCs w:val="24"/>
        </w:rPr>
        <w:t>Project Management Risks:</w:t>
      </w:r>
    </w:p>
    <w:p w14:paraId="39758B99" w14:textId="1A074E50" w:rsidR="1C47AE77" w:rsidRDefault="1C47AE77" w:rsidP="65EE7DB7">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 </w:t>
      </w:r>
    </w:p>
    <w:p w14:paraId="2D8C9314" w14:textId="0AD6DF31" w:rsidR="1C47AE77" w:rsidRDefault="1C47AE77" w:rsidP="65EE7DB7">
      <w:pPr>
        <w:spacing w:after="0" w:line="360" w:lineRule="auto"/>
        <w:rPr>
          <w:rFonts w:eastAsia="Times New Roman" w:cs="Times New Roman"/>
          <w:color w:val="0F0F0F"/>
          <w:sz w:val="24"/>
          <w:szCs w:val="24"/>
        </w:rPr>
      </w:pPr>
      <w:r w:rsidRPr="2A40C812">
        <w:rPr>
          <w:rFonts w:eastAsia="Times New Roman" w:cs="Times New Roman"/>
          <w:b/>
          <w:bCs/>
          <w:color w:val="0F0F0F"/>
          <w:sz w:val="24"/>
          <w:szCs w:val="24"/>
        </w:rPr>
        <w:t>Resource availability constraints:</w:t>
      </w:r>
      <w:r w:rsidRPr="2A40C812">
        <w:rPr>
          <w:rFonts w:eastAsia="Times New Roman" w:cs="Times New Roman"/>
          <w:color w:val="0F0F0F"/>
          <w:sz w:val="24"/>
          <w:szCs w:val="24"/>
        </w:rPr>
        <w:t xml:space="preserve"> Risks related to resource availability, including skilled developers, testers</w:t>
      </w:r>
      <w:r w:rsidR="0F145543" w:rsidRPr="2A40C812">
        <w:rPr>
          <w:rFonts w:eastAsia="Times New Roman" w:cs="Times New Roman"/>
          <w:color w:val="0F0F0F"/>
          <w:sz w:val="24"/>
          <w:szCs w:val="24"/>
        </w:rPr>
        <w:t>,</w:t>
      </w:r>
      <w:r w:rsidRPr="2A40C812">
        <w:rPr>
          <w:rFonts w:eastAsia="Times New Roman" w:cs="Times New Roman"/>
          <w:color w:val="0F0F0F"/>
          <w:sz w:val="24"/>
          <w:szCs w:val="24"/>
        </w:rPr>
        <w:t xml:space="preserve"> or infrastructure, will be mitigated through effective resource allocation, contingency planning, and transparent communication with stakeholders.</w:t>
      </w:r>
    </w:p>
    <w:p w14:paraId="0BFD0BCD" w14:textId="5C9A3010" w:rsidR="3CF53BDE" w:rsidRDefault="3CF53BDE" w:rsidP="65EE7DB7">
      <w:pPr>
        <w:spacing w:after="0" w:line="360" w:lineRule="auto"/>
        <w:rPr>
          <w:rFonts w:eastAsia="Times New Roman" w:cs="Times New Roman"/>
          <w:color w:val="0F0F0F"/>
          <w:sz w:val="24"/>
          <w:szCs w:val="24"/>
        </w:rPr>
      </w:pPr>
      <w:r w:rsidRPr="2A40C812">
        <w:rPr>
          <w:rFonts w:eastAsia="Times New Roman" w:cs="Times New Roman"/>
          <w:b/>
          <w:bCs/>
          <w:color w:val="0F0F0F"/>
          <w:sz w:val="24"/>
          <w:szCs w:val="24"/>
        </w:rPr>
        <w:lastRenderedPageBreak/>
        <w:t xml:space="preserve">Schedule Delays: </w:t>
      </w:r>
      <w:r w:rsidRPr="2A40C812">
        <w:rPr>
          <w:rFonts w:eastAsia="Times New Roman" w:cs="Times New Roman"/>
          <w:color w:val="0F0F0F"/>
          <w:sz w:val="24"/>
          <w:szCs w:val="24"/>
        </w:rPr>
        <w:t>Project management risks include the possibility of schedule delays affecting the overall delivery timeline. To address this, a realistic timeline will be established, progress will be closely monitored, potential delays will be actively identified, and mitigation measures such as additional resources or adjusted opportunities will be implemented immediately.</w:t>
      </w:r>
    </w:p>
    <w:p w14:paraId="00AC8127" w14:textId="48013173" w:rsidR="7F279F6D" w:rsidRDefault="7F279F6D" w:rsidP="65EE7DB7">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In terms of practical questions and evaluating the data created, testers and developers will receive admin privileges within the </w:t>
      </w:r>
      <w:r w:rsidR="00E8365E" w:rsidRPr="2A40C812">
        <w:rPr>
          <w:rFonts w:eastAsia="Times New Roman" w:cs="Times New Roman"/>
          <w:color w:val="0F0F0F"/>
          <w:sz w:val="24"/>
          <w:szCs w:val="24"/>
        </w:rPr>
        <w:t xml:space="preserve">Pizza Connection </w:t>
      </w:r>
      <w:r w:rsidR="00885EE9" w:rsidRPr="2A40C812">
        <w:rPr>
          <w:rFonts w:eastAsia="Times New Roman" w:cs="Times New Roman"/>
          <w:color w:val="0F0F0F"/>
          <w:sz w:val="24"/>
          <w:szCs w:val="24"/>
        </w:rPr>
        <w:t>MongoDB project</w:t>
      </w:r>
      <w:r w:rsidRPr="2A40C812">
        <w:rPr>
          <w:rFonts w:eastAsia="Times New Roman" w:cs="Times New Roman"/>
          <w:color w:val="0F0F0F"/>
          <w:sz w:val="24"/>
          <w:szCs w:val="24"/>
        </w:rPr>
        <w:t>. This advanced status gives them the ability to verify relevant collections, documents, and storage files. Such authorized access ensures a comprehensive exploration of the system's data structure, thereby increasing the depth and breadth of our testing methodology within the Pizza Connection – MERN stack – to the M</w:t>
      </w:r>
      <w:r w:rsidR="00C95858" w:rsidRPr="2A40C812">
        <w:rPr>
          <w:rFonts w:eastAsia="Times New Roman" w:cs="Times New Roman"/>
          <w:color w:val="0F0F0F"/>
          <w:sz w:val="24"/>
          <w:szCs w:val="24"/>
        </w:rPr>
        <w:t>ongo</w:t>
      </w:r>
      <w:r w:rsidRPr="2A40C812">
        <w:rPr>
          <w:rFonts w:eastAsia="Times New Roman" w:cs="Times New Roman"/>
          <w:color w:val="0F0F0F"/>
          <w:sz w:val="24"/>
          <w:szCs w:val="24"/>
        </w:rPr>
        <w:t>DB environment.</w:t>
      </w:r>
    </w:p>
    <w:p w14:paraId="1CF3989E" w14:textId="5D32330F" w:rsidR="00E30250" w:rsidRPr="0029626F" w:rsidRDefault="00E30250" w:rsidP="65EE7DB7">
      <w:pPr>
        <w:spacing w:after="0" w:line="360" w:lineRule="auto"/>
        <w:rPr>
          <w:rFonts w:eastAsia="Times New Roman" w:cs="Times New Roman"/>
          <w:color w:val="000000" w:themeColor="text1"/>
          <w:sz w:val="24"/>
          <w:szCs w:val="24"/>
        </w:rPr>
      </w:pPr>
    </w:p>
    <w:p w14:paraId="540A7F99" w14:textId="4F7BB7DA" w:rsidR="43DA1CB8" w:rsidRPr="00C774C4" w:rsidRDefault="32780F40" w:rsidP="2A40C812">
      <w:pPr>
        <w:pStyle w:val="Heading2"/>
        <w:keepNext w:val="0"/>
        <w:keepLines w:val="0"/>
        <w:spacing w:before="0" w:line="360" w:lineRule="auto"/>
        <w:rPr>
          <w:rFonts w:ascii="Times New Roman" w:hAnsi="Times New Roman" w:cs="Times New Roman"/>
          <w:b/>
          <w:bCs/>
          <w:color w:val="auto"/>
          <w:sz w:val="24"/>
          <w:szCs w:val="24"/>
        </w:rPr>
      </w:pPr>
      <w:bookmarkStart w:id="140" w:name="_Toc151479394"/>
      <w:bookmarkStart w:id="141" w:name="_Toc152077642"/>
      <w:bookmarkStart w:id="142" w:name="_Toc150176863"/>
      <w:bookmarkStart w:id="143" w:name="_Toc150180713"/>
      <w:r w:rsidRPr="2A40C812">
        <w:rPr>
          <w:rFonts w:ascii="Times New Roman" w:hAnsi="Times New Roman" w:cs="Times New Roman"/>
          <w:b/>
          <w:bCs/>
          <w:color w:val="auto"/>
          <w:sz w:val="24"/>
          <w:szCs w:val="24"/>
        </w:rPr>
        <w:t>5.1</w:t>
      </w:r>
      <w:r w:rsidR="4E1778A4" w:rsidRPr="2A40C812">
        <w:rPr>
          <w:rFonts w:ascii="Times New Roman" w:hAnsi="Times New Roman" w:cs="Times New Roman"/>
          <w:b/>
          <w:bCs/>
          <w:color w:val="auto"/>
          <w:sz w:val="24"/>
          <w:szCs w:val="24"/>
        </w:rPr>
        <w:t>4</w:t>
      </w:r>
      <w:r w:rsidR="3F51A233" w:rsidRPr="2A40C812">
        <w:rPr>
          <w:rFonts w:ascii="Times New Roman" w:hAnsi="Times New Roman" w:cs="Times New Roman"/>
          <w:b/>
          <w:bCs/>
          <w:color w:val="auto"/>
          <w:sz w:val="24"/>
          <w:szCs w:val="24"/>
        </w:rPr>
        <w:t xml:space="preserve"> </w:t>
      </w:r>
      <w:r w:rsidR="3919A36E" w:rsidRPr="2A40C812">
        <w:rPr>
          <w:rFonts w:ascii="Times New Roman" w:hAnsi="Times New Roman" w:cs="Times New Roman"/>
          <w:b/>
          <w:bCs/>
          <w:color w:val="auto"/>
          <w:sz w:val="24"/>
          <w:szCs w:val="24"/>
        </w:rPr>
        <w:t xml:space="preserve">Roles and </w:t>
      </w:r>
      <w:r w:rsidR="2900448E" w:rsidRPr="2A40C812">
        <w:rPr>
          <w:rFonts w:ascii="Times New Roman" w:hAnsi="Times New Roman" w:cs="Times New Roman"/>
          <w:b/>
          <w:bCs/>
          <w:color w:val="auto"/>
          <w:sz w:val="24"/>
          <w:szCs w:val="24"/>
        </w:rPr>
        <w:t>Responsibilities</w:t>
      </w:r>
      <w:bookmarkEnd w:id="140"/>
      <w:bookmarkEnd w:id="141"/>
      <w:r w:rsidR="2900448E" w:rsidRPr="2A40C812">
        <w:rPr>
          <w:rFonts w:ascii="Times New Roman" w:hAnsi="Times New Roman" w:cs="Times New Roman"/>
          <w:b/>
          <w:bCs/>
          <w:color w:val="auto"/>
          <w:sz w:val="24"/>
          <w:szCs w:val="24"/>
        </w:rPr>
        <w:t xml:space="preserve"> </w:t>
      </w:r>
      <w:bookmarkEnd w:id="142"/>
      <w:bookmarkEnd w:id="143"/>
    </w:p>
    <w:p w14:paraId="2872527E" w14:textId="08076E51" w:rsidR="1862C926" w:rsidRDefault="35AA06C8" w:rsidP="65EE7DB7">
      <w:pPr>
        <w:spacing w:after="0" w:line="360" w:lineRule="auto"/>
        <w:rPr>
          <w:rFonts w:eastAsia="Times New Roman" w:cs="Times New Roman"/>
          <w:b/>
          <w:bCs/>
          <w:sz w:val="24"/>
          <w:szCs w:val="24"/>
        </w:rPr>
      </w:pPr>
      <w:r w:rsidRPr="2A40C812">
        <w:rPr>
          <w:b/>
          <w:bCs/>
          <w:sz w:val="24"/>
          <w:szCs w:val="24"/>
        </w:rPr>
        <w:t>Test Planner: Kanta Islam (Documentation Lead)</w:t>
      </w:r>
    </w:p>
    <w:p w14:paraId="4679AFE7" w14:textId="30489E2F" w:rsidR="1862C926" w:rsidRDefault="35AA06C8" w:rsidP="65EE7DB7">
      <w:pPr>
        <w:spacing w:after="0" w:line="360" w:lineRule="auto"/>
        <w:rPr>
          <w:rFonts w:eastAsia="Times New Roman" w:cs="Times New Roman"/>
          <w:b/>
          <w:bCs/>
          <w:sz w:val="24"/>
          <w:szCs w:val="24"/>
        </w:rPr>
      </w:pPr>
      <w:r w:rsidRPr="2A40C812">
        <w:rPr>
          <w:rFonts w:eastAsia="Times New Roman" w:cs="Times New Roman"/>
          <w:b/>
          <w:bCs/>
          <w:sz w:val="24"/>
          <w:szCs w:val="24"/>
        </w:rPr>
        <w:t>Responsibilities:</w:t>
      </w:r>
      <w:r w:rsidR="2E99CC7E" w:rsidRPr="2A40C812">
        <w:rPr>
          <w:rFonts w:eastAsia="Times New Roman" w:cs="Times New Roman"/>
          <w:b/>
          <w:bCs/>
          <w:sz w:val="24"/>
          <w:szCs w:val="24"/>
        </w:rPr>
        <w:t xml:space="preserve"> Testing the unit test</w:t>
      </w:r>
    </w:p>
    <w:p w14:paraId="3487054F" w14:textId="5C7DB11C"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Test Plan Development:</w:t>
      </w:r>
      <w:r w:rsidRPr="2A40C812">
        <w:rPr>
          <w:rFonts w:eastAsia="Times New Roman" w:cs="Times New Roman"/>
          <w:sz w:val="24"/>
          <w:szCs w:val="24"/>
        </w:rPr>
        <w:t xml:space="preserve"> Lead the creation of the overall test plan document, encompassing the testing strategy, objectives, and scope.</w:t>
      </w:r>
    </w:p>
    <w:p w14:paraId="364248E1" w14:textId="4756E092"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Scope Definition:</w:t>
      </w:r>
      <w:r w:rsidRPr="2A40C812">
        <w:rPr>
          <w:rFonts w:eastAsia="Times New Roman" w:cs="Times New Roman"/>
          <w:sz w:val="24"/>
          <w:szCs w:val="24"/>
        </w:rPr>
        <w:t xml:space="preserve"> Identify and define the testing scope, objectives, and deliverables, ensuring alignment with project requirements.</w:t>
      </w:r>
    </w:p>
    <w:p w14:paraId="7066B8FA" w14:textId="1FFB4B0C"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Methodology and Approach:</w:t>
      </w:r>
      <w:r w:rsidRPr="2A40C812">
        <w:rPr>
          <w:rFonts w:eastAsia="Times New Roman" w:cs="Times New Roman"/>
          <w:sz w:val="24"/>
          <w:szCs w:val="24"/>
        </w:rPr>
        <w:t xml:space="preserve"> Establish the testing approach, techniques, and methodologies for effective test planning.</w:t>
      </w:r>
    </w:p>
    <w:p w14:paraId="176B81CE" w14:textId="6839F17B"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Resource Identification:</w:t>
      </w:r>
      <w:r w:rsidRPr="2A40C812">
        <w:rPr>
          <w:rFonts w:eastAsia="Times New Roman" w:cs="Times New Roman"/>
          <w:sz w:val="24"/>
          <w:szCs w:val="24"/>
        </w:rPr>
        <w:t xml:space="preserve"> Identify and allocate necessary testing resources, collaborating with relevant stakeholders.</w:t>
      </w:r>
    </w:p>
    <w:p w14:paraId="2856D664" w14:textId="7B03517C"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Requirement Gathering:</w:t>
      </w:r>
      <w:r w:rsidRPr="2A40C812">
        <w:rPr>
          <w:rFonts w:eastAsia="Times New Roman" w:cs="Times New Roman"/>
          <w:sz w:val="24"/>
          <w:szCs w:val="24"/>
        </w:rPr>
        <w:t xml:space="preserve"> Collaborate with stakeholders to gather comprehensive testing requirements.</w:t>
      </w:r>
    </w:p>
    <w:p w14:paraId="6CC7616E" w14:textId="3E2E756D"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Progress Monitoring:</w:t>
      </w:r>
      <w:r w:rsidRPr="2A40C812">
        <w:rPr>
          <w:rFonts w:eastAsia="Times New Roman" w:cs="Times New Roman"/>
          <w:sz w:val="24"/>
          <w:szCs w:val="24"/>
        </w:rPr>
        <w:t xml:space="preserve"> Regularly monitor and track testing progress against the plan, identifying potential risks and issues.</w:t>
      </w:r>
    </w:p>
    <w:p w14:paraId="2FA28769" w14:textId="4E55DE55"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Documentation Oversight:</w:t>
      </w:r>
      <w:r w:rsidRPr="2A40C812">
        <w:rPr>
          <w:rFonts w:eastAsia="Times New Roman" w:cs="Times New Roman"/>
          <w:sz w:val="24"/>
          <w:szCs w:val="24"/>
        </w:rPr>
        <w:t xml:space="preserve"> Review and approve test documentation and reports to ensure adherence to quality standards.</w:t>
      </w:r>
    </w:p>
    <w:p w14:paraId="693D9983" w14:textId="7AC3BD34" w:rsidR="3A556DA7" w:rsidRDefault="3A556DA7" w:rsidP="002D71FC">
      <w:pPr>
        <w:spacing w:after="0" w:line="360" w:lineRule="auto"/>
        <w:rPr>
          <w:rFonts w:eastAsia="Times New Roman" w:cs="Times New Roman"/>
          <w:sz w:val="24"/>
          <w:szCs w:val="24"/>
        </w:rPr>
      </w:pPr>
    </w:p>
    <w:p w14:paraId="0D6C6C99" w14:textId="2806D876" w:rsidR="1862C926" w:rsidRDefault="35AA06C8" w:rsidP="2A40C812">
      <w:pPr>
        <w:pStyle w:val="Heading4"/>
        <w:keepNext w:val="0"/>
        <w:keepLines w:val="0"/>
        <w:spacing w:before="0" w:line="360" w:lineRule="auto"/>
        <w:rPr>
          <w:rFonts w:ascii="Times New Roman" w:eastAsia="Times New Roman" w:hAnsi="Times New Roman" w:cs="Times New Roman"/>
          <w:b/>
          <w:bCs/>
          <w:i w:val="0"/>
          <w:iCs w:val="0"/>
          <w:color w:val="auto"/>
          <w:sz w:val="24"/>
          <w:szCs w:val="24"/>
        </w:rPr>
      </w:pPr>
      <w:bookmarkStart w:id="144" w:name="_Toc151479395"/>
      <w:r w:rsidRPr="2A40C812">
        <w:rPr>
          <w:rFonts w:ascii="Times New Roman" w:eastAsia="Times New Roman" w:hAnsi="Times New Roman" w:cs="Times New Roman"/>
          <w:b/>
          <w:bCs/>
          <w:i w:val="0"/>
          <w:iCs w:val="0"/>
          <w:color w:val="auto"/>
          <w:sz w:val="24"/>
          <w:szCs w:val="24"/>
        </w:rPr>
        <w:t>Test Executor: Matthew (Team Lead)</w:t>
      </w:r>
      <w:bookmarkEnd w:id="144"/>
    </w:p>
    <w:p w14:paraId="48B44FD7" w14:textId="314794AD" w:rsidR="1862C926" w:rsidRDefault="35AA06C8" w:rsidP="65EE7DB7">
      <w:pPr>
        <w:spacing w:after="0" w:line="360" w:lineRule="auto"/>
        <w:rPr>
          <w:rFonts w:eastAsia="Times New Roman" w:cs="Times New Roman"/>
          <w:b/>
          <w:bCs/>
          <w:sz w:val="24"/>
          <w:szCs w:val="24"/>
        </w:rPr>
      </w:pPr>
      <w:r w:rsidRPr="2A40C812">
        <w:rPr>
          <w:rFonts w:eastAsia="Times New Roman" w:cs="Times New Roman"/>
          <w:b/>
          <w:bCs/>
          <w:sz w:val="24"/>
          <w:szCs w:val="24"/>
        </w:rPr>
        <w:t>Responsibilities:</w:t>
      </w:r>
      <w:r w:rsidR="2EB78767" w:rsidRPr="2A40C812">
        <w:rPr>
          <w:rFonts w:eastAsia="Times New Roman" w:cs="Times New Roman"/>
          <w:b/>
          <w:bCs/>
          <w:sz w:val="24"/>
          <w:szCs w:val="24"/>
        </w:rPr>
        <w:t xml:space="preserve"> Testing the system test</w:t>
      </w:r>
    </w:p>
    <w:p w14:paraId="7F6DE21E" w14:textId="5FCAA6C3"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lastRenderedPageBreak/>
        <w:t>Test Case Execution:</w:t>
      </w:r>
      <w:r w:rsidRPr="2A40C812">
        <w:rPr>
          <w:rFonts w:eastAsia="Times New Roman" w:cs="Times New Roman"/>
          <w:sz w:val="24"/>
          <w:szCs w:val="24"/>
        </w:rPr>
        <w:t xml:space="preserve"> Lead the execution of test cases, scripts, and procedures as outlined in the test plan.</w:t>
      </w:r>
    </w:p>
    <w:p w14:paraId="2EDC8D83" w14:textId="19574D78"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Testing Types:</w:t>
      </w:r>
      <w:r w:rsidRPr="2A40C812">
        <w:rPr>
          <w:rFonts w:eastAsia="Times New Roman" w:cs="Times New Roman"/>
          <w:sz w:val="24"/>
          <w:szCs w:val="24"/>
        </w:rPr>
        <w:t xml:space="preserve"> Oversee the execution of </w:t>
      </w:r>
      <w:r w:rsidR="69078B51" w:rsidRPr="2A40C812">
        <w:rPr>
          <w:rFonts w:eastAsia="Times New Roman" w:cs="Times New Roman"/>
          <w:sz w:val="24"/>
          <w:szCs w:val="24"/>
        </w:rPr>
        <w:t>distinct</w:t>
      </w:r>
      <w:r w:rsidRPr="2A40C812">
        <w:rPr>
          <w:rFonts w:eastAsia="Times New Roman" w:cs="Times New Roman"/>
          <w:sz w:val="24"/>
          <w:szCs w:val="24"/>
        </w:rPr>
        <w:t xml:space="preserve"> types of testing to ensure thorough product evaluation.</w:t>
      </w:r>
    </w:p>
    <w:p w14:paraId="5E9D4FE8" w14:textId="7A98EDBA"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Results Documentation:</w:t>
      </w:r>
      <w:r w:rsidRPr="2A40C812">
        <w:rPr>
          <w:rFonts w:eastAsia="Times New Roman" w:cs="Times New Roman"/>
          <w:sz w:val="24"/>
          <w:szCs w:val="24"/>
        </w:rPr>
        <w:t xml:space="preserve"> Supervise the documentation and reporting of test results, emphasizing clarity and accuracy.</w:t>
      </w:r>
    </w:p>
    <w:p w14:paraId="50DCFAC8" w14:textId="48E5521E"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Defect Management:</w:t>
      </w:r>
      <w:r w:rsidRPr="2A40C812">
        <w:rPr>
          <w:rFonts w:eastAsia="Times New Roman" w:cs="Times New Roman"/>
          <w:sz w:val="24"/>
          <w:szCs w:val="24"/>
        </w:rPr>
        <w:t xml:space="preserve"> Collaborate with the Defect Manager to identify, report, and resolve defects promptly.</w:t>
      </w:r>
    </w:p>
    <w:p w14:paraId="0D1CB943" w14:textId="650EBBFA"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Test Improvement:</w:t>
      </w:r>
      <w:r w:rsidRPr="2A40C812">
        <w:rPr>
          <w:rFonts w:eastAsia="Times New Roman" w:cs="Times New Roman"/>
          <w:sz w:val="24"/>
          <w:szCs w:val="24"/>
        </w:rPr>
        <w:t xml:space="preserve"> Lead initiatives for test case reviews, contributing to test scenario design and creation.</w:t>
      </w:r>
    </w:p>
    <w:p w14:paraId="1AB31610" w14:textId="2960BBDD"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Preparation Assistance:</w:t>
      </w:r>
      <w:r w:rsidRPr="2A40C812">
        <w:rPr>
          <w:rFonts w:eastAsia="Times New Roman" w:cs="Times New Roman"/>
          <w:sz w:val="24"/>
          <w:szCs w:val="24"/>
        </w:rPr>
        <w:t xml:space="preserve"> Contribute to test data preparation and test environment setup.</w:t>
      </w:r>
    </w:p>
    <w:p w14:paraId="45CC5D4B" w14:textId="08798345" w:rsidR="3A556DA7" w:rsidRDefault="3A556DA7" w:rsidP="002D71FC">
      <w:pPr>
        <w:spacing w:after="0" w:line="360" w:lineRule="auto"/>
        <w:rPr>
          <w:rFonts w:eastAsia="Times New Roman" w:cs="Times New Roman"/>
          <w:sz w:val="24"/>
          <w:szCs w:val="24"/>
        </w:rPr>
      </w:pPr>
    </w:p>
    <w:p w14:paraId="7DED6BD1" w14:textId="103D251C" w:rsidR="1862C926" w:rsidRDefault="35AA06C8" w:rsidP="65EE7DB7">
      <w:pPr>
        <w:pStyle w:val="Heading4"/>
        <w:keepNext w:val="0"/>
        <w:keepLines w:val="0"/>
        <w:spacing w:before="0" w:line="360" w:lineRule="auto"/>
        <w:rPr>
          <w:rFonts w:ascii="Times New Roman" w:eastAsia="Times New Roman" w:hAnsi="Times New Roman" w:cs="Times New Roman"/>
          <w:b/>
          <w:bCs/>
          <w:color w:val="auto"/>
          <w:sz w:val="24"/>
          <w:szCs w:val="24"/>
        </w:rPr>
      </w:pPr>
      <w:bookmarkStart w:id="145" w:name="_Toc151479396"/>
      <w:r w:rsidRPr="2A40C812">
        <w:rPr>
          <w:rFonts w:ascii="Times New Roman" w:eastAsia="Times New Roman" w:hAnsi="Times New Roman" w:cs="Times New Roman"/>
          <w:b/>
          <w:bCs/>
          <w:i w:val="0"/>
          <w:iCs w:val="0"/>
          <w:color w:val="auto"/>
          <w:sz w:val="24"/>
          <w:szCs w:val="24"/>
        </w:rPr>
        <w:t xml:space="preserve">Defect Manager: Mehedi </w:t>
      </w:r>
      <w:proofErr w:type="spellStart"/>
      <w:r w:rsidRPr="2A40C812">
        <w:rPr>
          <w:rFonts w:ascii="Times New Roman" w:eastAsia="Times New Roman" w:hAnsi="Times New Roman" w:cs="Times New Roman"/>
          <w:b/>
          <w:bCs/>
          <w:i w:val="0"/>
          <w:iCs w:val="0"/>
          <w:color w:val="auto"/>
          <w:sz w:val="24"/>
          <w:szCs w:val="24"/>
        </w:rPr>
        <w:t>Zihad</w:t>
      </w:r>
      <w:proofErr w:type="spellEnd"/>
      <w:r w:rsidRPr="2A40C812">
        <w:rPr>
          <w:rFonts w:ascii="Times New Roman" w:eastAsia="Times New Roman" w:hAnsi="Times New Roman" w:cs="Times New Roman"/>
          <w:b/>
          <w:bCs/>
          <w:i w:val="0"/>
          <w:iCs w:val="0"/>
          <w:color w:val="auto"/>
          <w:sz w:val="24"/>
          <w:szCs w:val="24"/>
        </w:rPr>
        <w:t xml:space="preserve"> (Technical Lead)</w:t>
      </w:r>
      <w:bookmarkEnd w:id="145"/>
    </w:p>
    <w:p w14:paraId="4F28A0BF" w14:textId="435AE889" w:rsidR="1862C926" w:rsidRDefault="35AA06C8" w:rsidP="65EE7DB7">
      <w:pPr>
        <w:spacing w:after="0" w:line="360" w:lineRule="auto"/>
        <w:rPr>
          <w:rFonts w:eastAsia="Times New Roman" w:cs="Times New Roman"/>
          <w:b/>
          <w:bCs/>
          <w:sz w:val="24"/>
          <w:szCs w:val="24"/>
        </w:rPr>
      </w:pPr>
      <w:r w:rsidRPr="2A40C812">
        <w:rPr>
          <w:rFonts w:eastAsia="Times New Roman" w:cs="Times New Roman"/>
          <w:b/>
          <w:bCs/>
          <w:sz w:val="24"/>
          <w:szCs w:val="24"/>
        </w:rPr>
        <w:t>Responsibilities:</w:t>
      </w:r>
      <w:r w:rsidR="5ACB033B" w:rsidRPr="2A40C812">
        <w:rPr>
          <w:rFonts w:eastAsia="Times New Roman" w:cs="Times New Roman"/>
          <w:b/>
          <w:bCs/>
          <w:sz w:val="24"/>
          <w:szCs w:val="24"/>
        </w:rPr>
        <w:t xml:space="preserve"> Setting up testing environments for each of the testers</w:t>
      </w:r>
    </w:p>
    <w:p w14:paraId="2D9BF03E" w14:textId="30E6B7D4"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Defect Management Process:</w:t>
      </w:r>
      <w:r w:rsidRPr="2A40C812">
        <w:rPr>
          <w:rFonts w:eastAsia="Times New Roman" w:cs="Times New Roman"/>
          <w:sz w:val="24"/>
          <w:szCs w:val="24"/>
        </w:rPr>
        <w:t xml:space="preserve"> Establish and maintain an effective defect management process and tools.</w:t>
      </w:r>
    </w:p>
    <w:p w14:paraId="5A77A5CB" w14:textId="254384AF"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Defect Lifecycle:</w:t>
      </w:r>
      <w:r w:rsidRPr="2A40C812">
        <w:rPr>
          <w:rFonts w:eastAsia="Times New Roman" w:cs="Times New Roman"/>
          <w:sz w:val="24"/>
          <w:szCs w:val="24"/>
        </w:rPr>
        <w:t xml:space="preserve"> Track and manage the lifecycle of reported defects, prioritizing based on severity and impact.</w:t>
      </w:r>
    </w:p>
    <w:p w14:paraId="00FFE4CB" w14:textId="5BD18CCA"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Collaboration:</w:t>
      </w:r>
      <w:r w:rsidRPr="2A40C812">
        <w:rPr>
          <w:rFonts w:eastAsia="Times New Roman" w:cs="Times New Roman"/>
          <w:sz w:val="24"/>
          <w:szCs w:val="24"/>
        </w:rPr>
        <w:t xml:space="preserve"> Collaborate with the development team to investigate and resolve defects efficiently.</w:t>
      </w:r>
    </w:p>
    <w:p w14:paraId="543D8048" w14:textId="5F52A5AF"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Verification and Validation:</w:t>
      </w:r>
      <w:r w:rsidRPr="2A40C812">
        <w:rPr>
          <w:rFonts w:eastAsia="Times New Roman" w:cs="Times New Roman"/>
          <w:sz w:val="24"/>
          <w:szCs w:val="24"/>
        </w:rPr>
        <w:t xml:space="preserve"> Verify and validate defect fixes, ensuring quality resolutions.</w:t>
      </w:r>
    </w:p>
    <w:p w14:paraId="0D726BA0" w14:textId="14C57395"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Communication:</w:t>
      </w:r>
      <w:r w:rsidRPr="2A40C812">
        <w:rPr>
          <w:rFonts w:eastAsia="Times New Roman" w:cs="Times New Roman"/>
          <w:sz w:val="24"/>
          <w:szCs w:val="24"/>
        </w:rPr>
        <w:t xml:space="preserve"> Communicate defect status and trends to stakeholders, providing comprehensive metrics and reports.</w:t>
      </w:r>
    </w:p>
    <w:p w14:paraId="3A8BE6CE" w14:textId="08370FD2" w:rsidR="3A556DA7" w:rsidRDefault="3A556DA7" w:rsidP="002D71FC">
      <w:pPr>
        <w:spacing w:after="0" w:line="360" w:lineRule="auto"/>
        <w:rPr>
          <w:rFonts w:eastAsia="Times New Roman" w:cs="Times New Roman"/>
          <w:sz w:val="24"/>
          <w:szCs w:val="24"/>
        </w:rPr>
      </w:pPr>
    </w:p>
    <w:p w14:paraId="4CB3E429" w14:textId="67E8F1F0" w:rsidR="1862C926" w:rsidRDefault="35AA06C8" w:rsidP="2A40C812">
      <w:pPr>
        <w:pStyle w:val="Heading4"/>
        <w:keepNext w:val="0"/>
        <w:keepLines w:val="0"/>
        <w:spacing w:before="0" w:line="360" w:lineRule="auto"/>
        <w:rPr>
          <w:rFonts w:ascii="Times New Roman" w:eastAsia="Times New Roman" w:hAnsi="Times New Roman" w:cs="Times New Roman"/>
          <w:b/>
          <w:bCs/>
          <w:i w:val="0"/>
          <w:iCs w:val="0"/>
          <w:color w:val="auto"/>
          <w:sz w:val="24"/>
          <w:szCs w:val="24"/>
        </w:rPr>
      </w:pPr>
      <w:bookmarkStart w:id="146" w:name="_Toc151479397"/>
      <w:r w:rsidRPr="2A40C812">
        <w:rPr>
          <w:rFonts w:ascii="Times New Roman" w:eastAsia="Times New Roman" w:hAnsi="Times New Roman" w:cs="Times New Roman"/>
          <w:b/>
          <w:bCs/>
          <w:i w:val="0"/>
          <w:iCs w:val="0"/>
          <w:color w:val="auto"/>
          <w:sz w:val="24"/>
          <w:szCs w:val="24"/>
        </w:rPr>
        <w:t>Reporting Role: William Esparza (UI Lead)</w:t>
      </w:r>
      <w:bookmarkEnd w:id="146"/>
    </w:p>
    <w:p w14:paraId="4FF7E8EC" w14:textId="0DFC375C" w:rsidR="1862C926" w:rsidRDefault="35AA06C8" w:rsidP="65EE7DB7">
      <w:pPr>
        <w:spacing w:after="0" w:line="360" w:lineRule="auto"/>
        <w:rPr>
          <w:rFonts w:eastAsia="Times New Roman" w:cs="Times New Roman"/>
          <w:b/>
          <w:bCs/>
          <w:sz w:val="24"/>
          <w:szCs w:val="24"/>
        </w:rPr>
      </w:pPr>
      <w:r w:rsidRPr="2A40C812">
        <w:rPr>
          <w:rFonts w:eastAsia="Times New Roman" w:cs="Times New Roman"/>
          <w:b/>
          <w:bCs/>
          <w:sz w:val="24"/>
          <w:szCs w:val="24"/>
        </w:rPr>
        <w:t>Responsibilities:</w:t>
      </w:r>
      <w:r w:rsidR="66F33B2F" w:rsidRPr="2A40C812">
        <w:rPr>
          <w:rFonts w:eastAsia="Times New Roman" w:cs="Times New Roman"/>
          <w:b/>
          <w:bCs/>
          <w:sz w:val="24"/>
          <w:szCs w:val="24"/>
        </w:rPr>
        <w:t xml:space="preserve"> Testing the integration test</w:t>
      </w:r>
    </w:p>
    <w:p w14:paraId="1C95E8C2" w14:textId="51C6B339"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Testing Progress Reports:</w:t>
      </w:r>
      <w:r w:rsidRPr="2A40C812">
        <w:rPr>
          <w:rFonts w:eastAsia="Times New Roman" w:cs="Times New Roman"/>
          <w:sz w:val="24"/>
          <w:szCs w:val="24"/>
        </w:rPr>
        <w:t xml:space="preserve"> Lead the gathering and consolidation of testing progress, results, and metrics.</w:t>
      </w:r>
    </w:p>
    <w:p w14:paraId="3978D6FA" w14:textId="09AE9331"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Test Reports Preparation:</w:t>
      </w:r>
      <w:r w:rsidRPr="2A40C812">
        <w:rPr>
          <w:rFonts w:eastAsia="Times New Roman" w:cs="Times New Roman"/>
          <w:sz w:val="24"/>
          <w:szCs w:val="24"/>
        </w:rPr>
        <w:t xml:space="preserve"> Prepare detailed test reports, including test summary reports and defect reports.</w:t>
      </w:r>
    </w:p>
    <w:p w14:paraId="262DFF47" w14:textId="3DF0A52E"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lastRenderedPageBreak/>
        <w:t>Stakeholder Communication:</w:t>
      </w:r>
      <w:r w:rsidRPr="2A40C812">
        <w:rPr>
          <w:rFonts w:eastAsia="Times New Roman" w:cs="Times New Roman"/>
          <w:sz w:val="24"/>
          <w:szCs w:val="24"/>
        </w:rPr>
        <w:t xml:space="preserve"> Communicate testing progress, status, and metrics effectively to relevant stakeholders.</w:t>
      </w:r>
    </w:p>
    <w:p w14:paraId="3E5C3934" w14:textId="73D79D0D"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Issue Identification:</w:t>
      </w:r>
      <w:r w:rsidRPr="2A40C812">
        <w:rPr>
          <w:rFonts w:eastAsia="Times New Roman" w:cs="Times New Roman"/>
          <w:sz w:val="24"/>
          <w:szCs w:val="24"/>
        </w:rPr>
        <w:t xml:space="preserve"> Identify and escalate critical issues and risks promptly.</w:t>
      </w:r>
    </w:p>
    <w:p w14:paraId="3EFB3081" w14:textId="147149AC" w:rsidR="1862C926" w:rsidRDefault="35AA06C8" w:rsidP="002D71FC">
      <w:pPr>
        <w:spacing w:after="0" w:line="360" w:lineRule="auto"/>
        <w:rPr>
          <w:rFonts w:eastAsia="Times New Roman" w:cs="Times New Roman"/>
          <w:sz w:val="24"/>
          <w:szCs w:val="24"/>
        </w:rPr>
      </w:pPr>
      <w:r w:rsidRPr="2A40C812">
        <w:rPr>
          <w:rFonts w:eastAsia="Times New Roman" w:cs="Times New Roman"/>
          <w:b/>
          <w:bCs/>
          <w:sz w:val="24"/>
          <w:szCs w:val="24"/>
        </w:rPr>
        <w:t>Executive-Level Support:</w:t>
      </w:r>
      <w:r w:rsidRPr="2A40C812">
        <w:rPr>
          <w:rFonts w:eastAsia="Times New Roman" w:cs="Times New Roman"/>
          <w:sz w:val="24"/>
          <w:szCs w:val="24"/>
        </w:rPr>
        <w:t xml:space="preserve"> Provide essential support to the test manager in preparing executive-level reports and presentations.</w:t>
      </w:r>
    </w:p>
    <w:p w14:paraId="2D0499A3" w14:textId="72C04B08" w:rsidR="3A556DA7" w:rsidRDefault="3A556DA7" w:rsidP="002D71FC">
      <w:pPr>
        <w:spacing w:after="0" w:line="360" w:lineRule="auto"/>
        <w:rPr>
          <w:rFonts w:eastAsia="Times New Roman" w:cs="Times New Roman"/>
          <w:sz w:val="24"/>
          <w:szCs w:val="24"/>
        </w:rPr>
      </w:pPr>
    </w:p>
    <w:p w14:paraId="278A5E68" w14:textId="3B4EE140" w:rsidR="1862C926" w:rsidRDefault="35AA06C8" w:rsidP="002D71FC">
      <w:pPr>
        <w:spacing w:after="0" w:line="360" w:lineRule="auto"/>
        <w:rPr>
          <w:rFonts w:eastAsia="Times New Roman" w:cs="Times New Roman"/>
          <w:sz w:val="24"/>
          <w:szCs w:val="24"/>
        </w:rPr>
      </w:pPr>
      <w:r w:rsidRPr="2A40C812">
        <w:rPr>
          <w:rFonts w:eastAsia="Times New Roman" w:cs="Times New Roman"/>
          <w:sz w:val="24"/>
          <w:szCs w:val="24"/>
        </w:rPr>
        <w:t>This distribution of roles and responsibilities ensures a structured and collaborative approach to the testing process, with each team member contributing their expertise to achieve the project's testing objectives. Adjustments can be made based on the project's specific needs and requirements.</w:t>
      </w:r>
    </w:p>
    <w:p w14:paraId="5458F2CA" w14:textId="2B2CD684" w:rsidR="003A2D75" w:rsidRPr="00C774C4" w:rsidRDefault="003A2D75" w:rsidP="097C6F33">
      <w:pPr>
        <w:spacing w:after="0" w:line="360" w:lineRule="auto"/>
        <w:rPr>
          <w:rFonts w:eastAsia="Times New Roman" w:cs="Times New Roman"/>
          <w:sz w:val="24"/>
          <w:szCs w:val="24"/>
        </w:rPr>
      </w:pPr>
    </w:p>
    <w:p w14:paraId="39BDDF13" w14:textId="7216928C" w:rsidR="00821AE0" w:rsidRPr="00C774C4" w:rsidRDefault="79409787" w:rsidP="2A40C812">
      <w:pPr>
        <w:pStyle w:val="Heading1"/>
        <w:keepNext w:val="0"/>
        <w:keepLines w:val="0"/>
        <w:spacing w:before="0" w:line="360" w:lineRule="auto"/>
        <w:rPr>
          <w:rFonts w:ascii="Times New Roman" w:eastAsia="Times New Roman" w:hAnsi="Times New Roman" w:cs="Times New Roman"/>
          <w:b/>
          <w:bCs/>
          <w:color w:val="000000" w:themeColor="text1"/>
          <w:sz w:val="24"/>
          <w:szCs w:val="24"/>
        </w:rPr>
      </w:pPr>
      <w:bookmarkStart w:id="147" w:name="_Toc151479398"/>
      <w:bookmarkStart w:id="148" w:name="_Toc152077643"/>
      <w:bookmarkStart w:id="149" w:name="_Toc150176864"/>
      <w:bookmarkStart w:id="150" w:name="_Toc150180714"/>
      <w:r w:rsidRPr="2A40C812">
        <w:rPr>
          <w:rFonts w:ascii="Times New Roman" w:eastAsia="Times New Roman" w:hAnsi="Times New Roman" w:cs="Times New Roman"/>
          <w:b/>
          <w:bCs/>
          <w:color w:val="000000" w:themeColor="text1"/>
          <w:sz w:val="24"/>
          <w:szCs w:val="24"/>
        </w:rPr>
        <w:t xml:space="preserve">6. </w:t>
      </w:r>
      <w:r w:rsidR="2888F305" w:rsidRPr="2A40C812">
        <w:rPr>
          <w:rFonts w:ascii="Times New Roman" w:eastAsia="Times New Roman" w:hAnsi="Times New Roman" w:cs="Times New Roman"/>
          <w:b/>
          <w:bCs/>
          <w:color w:val="000000" w:themeColor="text1"/>
          <w:sz w:val="24"/>
          <w:szCs w:val="24"/>
        </w:rPr>
        <w:t>Testing Types</w:t>
      </w:r>
      <w:bookmarkEnd w:id="147"/>
      <w:bookmarkEnd w:id="148"/>
      <w:r w:rsidR="613C8F0B" w:rsidRPr="2A40C812">
        <w:rPr>
          <w:rFonts w:ascii="Times New Roman" w:eastAsia="Times New Roman" w:hAnsi="Times New Roman" w:cs="Times New Roman"/>
          <w:b/>
          <w:bCs/>
          <w:color w:val="000000" w:themeColor="text1"/>
          <w:sz w:val="24"/>
          <w:szCs w:val="24"/>
        </w:rPr>
        <w:t xml:space="preserve"> </w:t>
      </w:r>
      <w:bookmarkEnd w:id="149"/>
      <w:bookmarkEnd w:id="150"/>
    </w:p>
    <w:p w14:paraId="5557AF36" w14:textId="77777777" w:rsidR="0029626F" w:rsidRPr="0029626F" w:rsidRDefault="0029626F" w:rsidP="5C60C3CE">
      <w:pPr>
        <w:spacing w:after="0" w:line="360" w:lineRule="auto"/>
        <w:rPr>
          <w:rFonts w:eastAsia="Times New Roman" w:cs="Times New Roman"/>
          <w:color w:val="000000" w:themeColor="text1"/>
          <w:sz w:val="24"/>
          <w:szCs w:val="24"/>
        </w:rPr>
      </w:pPr>
    </w:p>
    <w:p w14:paraId="44239E37" w14:textId="615FEB73" w:rsidR="00821AE0" w:rsidRPr="00C774C4" w:rsidRDefault="79409787" w:rsidP="2A40C812">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151" w:name="_Toc150176865"/>
      <w:bookmarkStart w:id="152" w:name="_Toc150180715"/>
      <w:bookmarkStart w:id="153" w:name="_Toc151479399"/>
      <w:bookmarkStart w:id="154" w:name="_Toc152077644"/>
      <w:r w:rsidRPr="2A40C812">
        <w:rPr>
          <w:rFonts w:ascii="Times New Roman" w:eastAsia="Times New Roman" w:hAnsi="Times New Roman" w:cs="Times New Roman"/>
          <w:b/>
          <w:bCs/>
          <w:color w:val="000000" w:themeColor="text1"/>
          <w:sz w:val="24"/>
          <w:szCs w:val="24"/>
        </w:rPr>
        <w:t xml:space="preserve">6.1 </w:t>
      </w:r>
      <w:r w:rsidR="3F09FE60" w:rsidRPr="2A40C812">
        <w:rPr>
          <w:rFonts w:ascii="Times New Roman" w:eastAsia="Times New Roman" w:hAnsi="Times New Roman" w:cs="Times New Roman"/>
          <w:b/>
          <w:bCs/>
          <w:color w:val="000000" w:themeColor="text1"/>
          <w:sz w:val="24"/>
          <w:szCs w:val="24"/>
        </w:rPr>
        <w:t>Functional Testing</w:t>
      </w:r>
      <w:bookmarkEnd w:id="151"/>
      <w:bookmarkEnd w:id="152"/>
      <w:bookmarkEnd w:id="153"/>
      <w:bookmarkEnd w:id="154"/>
    </w:p>
    <w:p w14:paraId="22B4EC91" w14:textId="2DC82CA0" w:rsidR="0029626F" w:rsidRPr="00C774C4" w:rsidRDefault="5D8CC6D3" w:rsidP="5C60C3CE">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Approach: </w:t>
      </w:r>
    </w:p>
    <w:p w14:paraId="36659959" w14:textId="0E873649" w:rsidR="0029626F" w:rsidRPr="00C774C4" w:rsidRDefault="5D8CC6D3" w:rsidP="5C60C3CE">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When it comes to testing the functional aspects of our application, </w:t>
      </w:r>
      <w:r w:rsidR="286918EE" w:rsidRPr="2A40C812">
        <w:rPr>
          <w:rFonts w:eastAsia="Times New Roman" w:cs="Times New Roman"/>
          <w:color w:val="0F0F0F"/>
          <w:sz w:val="24"/>
          <w:szCs w:val="24"/>
        </w:rPr>
        <w:t>we have</w:t>
      </w:r>
      <w:r w:rsidRPr="2A40C812">
        <w:rPr>
          <w:rFonts w:eastAsia="Times New Roman" w:cs="Times New Roman"/>
          <w:color w:val="0F0F0F"/>
          <w:sz w:val="24"/>
          <w:szCs w:val="24"/>
        </w:rPr>
        <w:t xml:space="preserve"> adopted a thoughtful strategy. </w:t>
      </w:r>
      <w:r w:rsidR="1C463EDC" w:rsidRPr="2A40C812">
        <w:rPr>
          <w:rFonts w:eastAsia="Times New Roman" w:cs="Times New Roman"/>
          <w:color w:val="0F0F0F"/>
          <w:sz w:val="24"/>
          <w:szCs w:val="24"/>
        </w:rPr>
        <w:t>We are</w:t>
      </w:r>
      <w:r w:rsidRPr="2A40C812">
        <w:rPr>
          <w:rFonts w:eastAsia="Times New Roman" w:cs="Times New Roman"/>
          <w:color w:val="0F0F0F"/>
          <w:sz w:val="24"/>
          <w:szCs w:val="24"/>
        </w:rPr>
        <w:t xml:space="preserve"> using a dedicated testing database </w:t>
      </w:r>
      <w:r w:rsidR="05202C9B" w:rsidRPr="2A40C812">
        <w:rPr>
          <w:rFonts w:eastAsia="Times New Roman" w:cs="Times New Roman"/>
          <w:color w:val="0F0F0F"/>
          <w:sz w:val="24"/>
          <w:szCs w:val="24"/>
        </w:rPr>
        <w:t>that is</w:t>
      </w:r>
      <w:r w:rsidRPr="2A40C812">
        <w:rPr>
          <w:rFonts w:eastAsia="Times New Roman" w:cs="Times New Roman"/>
          <w:color w:val="0F0F0F"/>
          <w:sz w:val="24"/>
          <w:szCs w:val="24"/>
        </w:rPr>
        <w:t xml:space="preserve"> loaded with predetermined data and results. This ensures that our testing is not only consistent but also thorough. The development team is taking charge of these testing activities, following a carefully planned testing outline. This outline gives them step-by-step instructions for running each functional test case, including what inputs to use and what results to expect. </w:t>
      </w:r>
      <w:r w:rsidR="6FCD0160" w:rsidRPr="2A40C812">
        <w:rPr>
          <w:rFonts w:eastAsia="Times New Roman" w:cs="Times New Roman"/>
          <w:color w:val="0F0F0F"/>
          <w:sz w:val="24"/>
          <w:szCs w:val="24"/>
        </w:rPr>
        <w:t>We are</w:t>
      </w:r>
      <w:r w:rsidRPr="2A40C812">
        <w:rPr>
          <w:rFonts w:eastAsia="Times New Roman" w:cs="Times New Roman"/>
          <w:color w:val="0F0F0F"/>
          <w:sz w:val="24"/>
          <w:szCs w:val="24"/>
        </w:rPr>
        <w:t xml:space="preserve"> focusing on testing key </w:t>
      </w:r>
      <w:r w:rsidR="699A0948" w:rsidRPr="2A40C812">
        <w:rPr>
          <w:rFonts w:eastAsia="Times New Roman" w:cs="Times New Roman"/>
          <w:color w:val="0F0F0F"/>
          <w:sz w:val="24"/>
          <w:szCs w:val="24"/>
        </w:rPr>
        <w:t>features</w:t>
      </w:r>
      <w:r w:rsidR="41F74C7E" w:rsidRPr="2A40C812">
        <w:rPr>
          <w:rFonts w:eastAsia="Times New Roman" w:cs="Times New Roman"/>
          <w:color w:val="0F0F0F"/>
          <w:sz w:val="24"/>
          <w:szCs w:val="24"/>
        </w:rPr>
        <w:t xml:space="preserve"> of the</w:t>
      </w:r>
      <w:r w:rsidR="6B66F5EB" w:rsidRPr="2A40C812">
        <w:rPr>
          <w:rFonts w:eastAsia="Times New Roman" w:cs="Times New Roman"/>
          <w:color w:val="0F0F0F"/>
          <w:sz w:val="24"/>
          <w:szCs w:val="24"/>
        </w:rPr>
        <w:t xml:space="preserve"> application</w:t>
      </w:r>
      <w:r w:rsidRPr="2A40C812">
        <w:rPr>
          <w:rFonts w:eastAsia="Times New Roman" w:cs="Times New Roman"/>
          <w:color w:val="0F0F0F"/>
          <w:sz w:val="24"/>
          <w:szCs w:val="24"/>
        </w:rPr>
        <w:t xml:space="preserve">, such as: Signup, Log In, Forgot Password, Reset Password, </w:t>
      </w:r>
      <w:bookmarkStart w:id="155" w:name="_Int_X0lMkDRp"/>
      <w:proofErr w:type="gramStart"/>
      <w:r w:rsidRPr="2A40C812">
        <w:rPr>
          <w:rFonts w:eastAsia="Times New Roman" w:cs="Times New Roman"/>
          <w:color w:val="0F0F0F"/>
          <w:sz w:val="24"/>
          <w:szCs w:val="24"/>
        </w:rPr>
        <w:t>Contact</w:t>
      </w:r>
      <w:bookmarkEnd w:id="155"/>
      <w:proofErr w:type="gramEnd"/>
      <w:r w:rsidR="00C8A88E" w:rsidRPr="2A40C812">
        <w:rPr>
          <w:rFonts w:eastAsia="Times New Roman" w:cs="Times New Roman"/>
          <w:color w:val="0F0F0F"/>
          <w:sz w:val="24"/>
          <w:szCs w:val="24"/>
        </w:rPr>
        <w:t xml:space="preserve"> us,</w:t>
      </w:r>
      <w:r w:rsidRPr="2A40C812">
        <w:rPr>
          <w:rFonts w:eastAsia="Times New Roman" w:cs="Times New Roman"/>
          <w:color w:val="0F0F0F"/>
          <w:sz w:val="24"/>
          <w:szCs w:val="24"/>
        </w:rPr>
        <w:t xml:space="preserve"> Pizza Menu, Add to Cart, Order </w:t>
      </w:r>
      <w:r w:rsidR="74618438" w:rsidRPr="2A40C812">
        <w:rPr>
          <w:rFonts w:eastAsia="Times New Roman" w:cs="Times New Roman"/>
          <w:color w:val="0F0F0F"/>
          <w:sz w:val="24"/>
          <w:szCs w:val="24"/>
        </w:rPr>
        <w:t>Replacement, Payments</w:t>
      </w:r>
      <w:r w:rsidR="122C9345" w:rsidRPr="2A40C812">
        <w:rPr>
          <w:rFonts w:eastAsia="Times New Roman" w:cs="Times New Roman"/>
          <w:color w:val="0F0F0F"/>
          <w:sz w:val="24"/>
          <w:szCs w:val="24"/>
        </w:rPr>
        <w:t xml:space="preserve">, </w:t>
      </w:r>
      <w:r w:rsidR="6EEB1445" w:rsidRPr="2A40C812">
        <w:rPr>
          <w:rFonts w:eastAsia="Times New Roman" w:cs="Times New Roman"/>
          <w:color w:val="0F0F0F"/>
          <w:sz w:val="24"/>
          <w:szCs w:val="24"/>
        </w:rPr>
        <w:t>Clock In</w:t>
      </w:r>
      <w:r w:rsidRPr="2A40C812">
        <w:rPr>
          <w:rFonts w:eastAsia="Times New Roman" w:cs="Times New Roman"/>
          <w:color w:val="0F0F0F"/>
          <w:sz w:val="24"/>
          <w:szCs w:val="24"/>
        </w:rPr>
        <w:t>, Clock</w:t>
      </w:r>
      <w:r w:rsidR="1345F4B6" w:rsidRPr="2A40C812">
        <w:rPr>
          <w:rFonts w:eastAsia="Times New Roman" w:cs="Times New Roman"/>
          <w:color w:val="0F0F0F"/>
          <w:sz w:val="24"/>
          <w:szCs w:val="24"/>
        </w:rPr>
        <w:t xml:space="preserve"> </w:t>
      </w:r>
      <w:r w:rsidRPr="2A40C812">
        <w:rPr>
          <w:rFonts w:eastAsia="Times New Roman" w:cs="Times New Roman"/>
          <w:color w:val="0F0F0F"/>
          <w:sz w:val="24"/>
          <w:szCs w:val="24"/>
        </w:rPr>
        <w:t>Out, and Downloading Pay Period Details</w:t>
      </w:r>
      <w:r w:rsidR="1616F82C" w:rsidRPr="2A40C812">
        <w:rPr>
          <w:rFonts w:eastAsia="Times New Roman" w:cs="Times New Roman"/>
          <w:color w:val="0F0F0F"/>
          <w:sz w:val="24"/>
          <w:szCs w:val="24"/>
        </w:rPr>
        <w:t xml:space="preserve">. </w:t>
      </w:r>
      <w:r w:rsidRPr="2A40C812">
        <w:rPr>
          <w:rFonts w:eastAsia="Times New Roman" w:cs="Times New Roman"/>
          <w:color w:val="0F0F0F"/>
          <w:sz w:val="24"/>
          <w:szCs w:val="24"/>
        </w:rPr>
        <w:t>Employee Management, Sale Tracking, Inventory Management, and Timesheet.</w:t>
      </w:r>
    </w:p>
    <w:p w14:paraId="015D3DBB" w14:textId="3037A201" w:rsidR="220EBE3D" w:rsidRPr="00C774C4" w:rsidRDefault="0AD30336" w:rsidP="5C60C3CE">
      <w:pPr>
        <w:spacing w:after="0" w:line="360" w:lineRule="auto"/>
        <w:rPr>
          <w:rFonts w:eastAsia="Times New Roman" w:cs="Times New Roman"/>
          <w:sz w:val="24"/>
          <w:szCs w:val="24"/>
        </w:rPr>
      </w:pPr>
      <w:r w:rsidRPr="2A40C812">
        <w:rPr>
          <w:rFonts w:eastAsia="Times New Roman" w:cs="Times New Roman"/>
          <w:sz w:val="24"/>
          <w:szCs w:val="24"/>
        </w:rPr>
        <w:t xml:space="preserve">Items to </w:t>
      </w:r>
      <w:r w:rsidR="78D679D2" w:rsidRPr="2A40C812">
        <w:rPr>
          <w:rFonts w:eastAsia="Times New Roman" w:cs="Times New Roman"/>
          <w:sz w:val="24"/>
          <w:szCs w:val="24"/>
        </w:rPr>
        <w:t>b</w:t>
      </w:r>
      <w:r w:rsidRPr="2A40C812">
        <w:rPr>
          <w:rFonts w:eastAsia="Times New Roman" w:cs="Times New Roman"/>
          <w:sz w:val="24"/>
          <w:szCs w:val="24"/>
        </w:rPr>
        <w:t xml:space="preserve">e </w:t>
      </w:r>
      <w:r w:rsidR="4C6D8EAF" w:rsidRPr="2A40C812">
        <w:rPr>
          <w:rFonts w:eastAsia="Times New Roman" w:cs="Times New Roman"/>
          <w:sz w:val="24"/>
          <w:szCs w:val="24"/>
        </w:rPr>
        <w:t>t</w:t>
      </w:r>
      <w:r w:rsidRPr="2A40C812">
        <w:rPr>
          <w:rFonts w:eastAsia="Times New Roman" w:cs="Times New Roman"/>
          <w:sz w:val="24"/>
          <w:szCs w:val="24"/>
        </w:rPr>
        <w:t>ested:</w:t>
      </w:r>
    </w:p>
    <w:p w14:paraId="471D1949" w14:textId="293F8AB7" w:rsidR="220EBE3D" w:rsidRPr="00C774C4" w:rsidRDefault="0AD30336" w:rsidP="5C60C3CE">
      <w:pPr>
        <w:spacing w:after="0" w:line="360" w:lineRule="auto"/>
        <w:rPr>
          <w:rFonts w:eastAsia="Times New Roman" w:cs="Times New Roman"/>
          <w:sz w:val="24"/>
          <w:szCs w:val="24"/>
        </w:rPr>
      </w:pPr>
      <w:r w:rsidRPr="2A40C812">
        <w:rPr>
          <w:rFonts w:eastAsia="Times New Roman" w:cs="Times New Roman"/>
          <w:sz w:val="24"/>
          <w:szCs w:val="24"/>
        </w:rPr>
        <w:t xml:space="preserve"> We have specific test cases (TC</w:t>
      </w:r>
      <w:r w:rsidR="009B7251" w:rsidRPr="2A40C812">
        <w:rPr>
          <w:rFonts w:eastAsia="Times New Roman" w:cs="Times New Roman"/>
          <w:sz w:val="24"/>
          <w:szCs w:val="24"/>
        </w:rPr>
        <w:t>1</w:t>
      </w:r>
      <w:r w:rsidRPr="2A40C812">
        <w:rPr>
          <w:rFonts w:eastAsia="Times New Roman" w:cs="Times New Roman"/>
          <w:sz w:val="24"/>
          <w:szCs w:val="24"/>
        </w:rPr>
        <w:t>-TC</w:t>
      </w:r>
      <w:r w:rsidR="009B7251" w:rsidRPr="2A40C812">
        <w:rPr>
          <w:rFonts w:eastAsia="Times New Roman" w:cs="Times New Roman"/>
          <w:sz w:val="24"/>
          <w:szCs w:val="24"/>
        </w:rPr>
        <w:t>5</w:t>
      </w:r>
      <w:r w:rsidR="001A7AE9" w:rsidRPr="2A40C812">
        <w:rPr>
          <w:rFonts w:eastAsia="Times New Roman" w:cs="Times New Roman"/>
          <w:sz w:val="24"/>
          <w:szCs w:val="24"/>
        </w:rPr>
        <w:t>6</w:t>
      </w:r>
      <w:r w:rsidRPr="2A40C812">
        <w:rPr>
          <w:rFonts w:eastAsia="Times New Roman" w:cs="Times New Roman"/>
          <w:sz w:val="24"/>
          <w:szCs w:val="24"/>
        </w:rPr>
        <w:t>) lined up for examination to make sure everything works as intended. Each test case comes with a detailed set of steps to be followed during testing. Importantly, these test cases are carried out independently, focusing solely on testing functionality. For instance, the "adding employee" test case follows its own set of steps, separate from the steps for the "user login" test case. This approach ensures a thorough evaluation of each functional aspect of the application.</w:t>
      </w:r>
    </w:p>
    <w:p w14:paraId="5ACFFC67" w14:textId="2DC82CA0" w:rsidR="220EBE3D" w:rsidRPr="00C774C4" w:rsidRDefault="220EBE3D" w:rsidP="5C60C3CE">
      <w:pPr>
        <w:spacing w:after="0" w:line="360" w:lineRule="auto"/>
        <w:rPr>
          <w:rFonts w:eastAsia="Times New Roman" w:cs="Times New Roman"/>
          <w:sz w:val="24"/>
          <w:szCs w:val="24"/>
        </w:rPr>
      </w:pPr>
    </w:p>
    <w:p w14:paraId="5725A1F0" w14:textId="2DC82CA0" w:rsidR="220EBE3D" w:rsidRPr="00C774C4" w:rsidRDefault="220EBE3D" w:rsidP="5C60C3CE">
      <w:pPr>
        <w:spacing w:after="0" w:line="360" w:lineRule="auto"/>
        <w:rPr>
          <w:rFonts w:eastAsia="Times New Roman" w:cs="Times New Roman"/>
          <w:color w:val="0F0F0F"/>
          <w:sz w:val="24"/>
          <w:szCs w:val="24"/>
        </w:rPr>
      </w:pPr>
    </w:p>
    <w:p w14:paraId="2579744E" w14:textId="37D89489" w:rsidR="00821AE0" w:rsidRPr="00C774C4" w:rsidRDefault="79409787" w:rsidP="2A40C812">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156" w:name="_Toc150176866"/>
      <w:bookmarkStart w:id="157" w:name="_Toc150180716"/>
      <w:bookmarkStart w:id="158" w:name="_Toc151479400"/>
      <w:bookmarkStart w:id="159" w:name="_Toc152077645"/>
      <w:r w:rsidRPr="2A40C812">
        <w:rPr>
          <w:rFonts w:ascii="Times New Roman" w:eastAsia="Times New Roman" w:hAnsi="Times New Roman" w:cs="Times New Roman"/>
          <w:b/>
          <w:bCs/>
          <w:color w:val="000000" w:themeColor="text1"/>
          <w:sz w:val="24"/>
          <w:szCs w:val="24"/>
        </w:rPr>
        <w:t xml:space="preserve">6.2 </w:t>
      </w:r>
      <w:r w:rsidR="6151E97C" w:rsidRPr="2A40C812">
        <w:rPr>
          <w:rFonts w:ascii="Times New Roman" w:eastAsia="Times New Roman" w:hAnsi="Times New Roman" w:cs="Times New Roman"/>
          <w:b/>
          <w:bCs/>
          <w:color w:val="000000" w:themeColor="text1"/>
          <w:sz w:val="24"/>
          <w:szCs w:val="24"/>
        </w:rPr>
        <w:t>Non-Functional Testing</w:t>
      </w:r>
      <w:bookmarkEnd w:id="156"/>
      <w:bookmarkEnd w:id="157"/>
      <w:bookmarkEnd w:id="158"/>
      <w:bookmarkEnd w:id="159"/>
    </w:p>
    <w:p w14:paraId="49C5FDEA" w14:textId="379FA2D5" w:rsidR="0029626F" w:rsidRPr="00C774C4" w:rsidRDefault="0029626F" w:rsidP="2A40C812">
      <w:pPr>
        <w:spacing w:after="0" w:line="360" w:lineRule="auto"/>
        <w:rPr>
          <w:rFonts w:eastAsia="Times New Roman" w:cs="Times New Roman"/>
          <w:sz w:val="24"/>
          <w:szCs w:val="24"/>
        </w:rPr>
      </w:pPr>
    </w:p>
    <w:p w14:paraId="0F47BAFA" w14:textId="4940BEB9" w:rsidR="5DD688AC" w:rsidRPr="00C774C4" w:rsidRDefault="5DD688AC" w:rsidP="002D71FC">
      <w:pPr>
        <w:spacing w:after="0" w:line="360" w:lineRule="auto"/>
        <w:rPr>
          <w:rFonts w:eastAsia="Times New Roman" w:cs="Times New Roman"/>
          <w:sz w:val="24"/>
          <w:szCs w:val="24"/>
        </w:rPr>
      </w:pPr>
      <w:r w:rsidRPr="2A40C812">
        <w:rPr>
          <w:rFonts w:eastAsia="Times New Roman" w:cs="Times New Roman"/>
          <w:b/>
          <w:bCs/>
          <w:sz w:val="24"/>
          <w:szCs w:val="24"/>
        </w:rPr>
        <w:t>Approach:</w:t>
      </w:r>
      <w:r w:rsidRPr="2A40C812">
        <w:rPr>
          <w:rFonts w:eastAsia="Times New Roman" w:cs="Times New Roman"/>
          <w:sz w:val="24"/>
          <w:szCs w:val="24"/>
        </w:rPr>
        <w:t xml:space="preserve"> </w:t>
      </w:r>
    </w:p>
    <w:p w14:paraId="3DF526CD" w14:textId="06A20F13" w:rsidR="5DD688AC" w:rsidRPr="00C774C4" w:rsidRDefault="5DD688AC" w:rsidP="002D71FC">
      <w:pPr>
        <w:spacing w:after="0" w:line="360" w:lineRule="auto"/>
        <w:rPr>
          <w:rFonts w:eastAsia="Times New Roman" w:cs="Times New Roman"/>
          <w:sz w:val="24"/>
          <w:szCs w:val="24"/>
        </w:rPr>
      </w:pPr>
      <w:r w:rsidRPr="2A40C812">
        <w:rPr>
          <w:rFonts w:eastAsia="Times New Roman" w:cs="Times New Roman"/>
          <w:sz w:val="24"/>
          <w:szCs w:val="24"/>
        </w:rPr>
        <w:t xml:space="preserve">When it comes to checking the non-functional aspects of our application, we take a detailed approach. We carefully test each functional requirement for performance, reliability, availability, security, and maintainability. Our goal is to ensure that the application not only works as planned but operates at the level </w:t>
      </w:r>
      <w:r w:rsidR="6C9AC4CE" w:rsidRPr="2A40C812">
        <w:rPr>
          <w:rFonts w:eastAsia="Times New Roman" w:cs="Times New Roman"/>
          <w:sz w:val="24"/>
          <w:szCs w:val="24"/>
        </w:rPr>
        <w:t>it is</w:t>
      </w:r>
      <w:r w:rsidRPr="2A40C812">
        <w:rPr>
          <w:rFonts w:eastAsia="Times New Roman" w:cs="Times New Roman"/>
          <w:sz w:val="24"/>
          <w:szCs w:val="24"/>
        </w:rPr>
        <w:t xml:space="preserve"> supposed to, showing the right </w:t>
      </w:r>
      <w:r w:rsidR="70280389" w:rsidRPr="2A40C812">
        <w:rPr>
          <w:rFonts w:eastAsia="Times New Roman" w:cs="Times New Roman"/>
          <w:sz w:val="24"/>
          <w:szCs w:val="24"/>
        </w:rPr>
        <w:t>information,</w:t>
      </w:r>
      <w:r w:rsidRPr="2A40C812">
        <w:rPr>
          <w:rFonts w:eastAsia="Times New Roman" w:cs="Times New Roman"/>
          <w:sz w:val="24"/>
          <w:szCs w:val="24"/>
        </w:rPr>
        <w:t xml:space="preserve"> and functioning as intended.</w:t>
      </w:r>
    </w:p>
    <w:p w14:paraId="7C01E5B3" w14:textId="71935C7D" w:rsidR="5DD688AC" w:rsidRPr="00C774C4" w:rsidRDefault="5DD688AC" w:rsidP="002D71FC">
      <w:pPr>
        <w:spacing w:after="0" w:line="360" w:lineRule="auto"/>
        <w:rPr>
          <w:rFonts w:eastAsia="Times New Roman" w:cs="Times New Roman"/>
          <w:sz w:val="24"/>
          <w:szCs w:val="24"/>
        </w:rPr>
      </w:pPr>
      <w:r w:rsidRPr="2A40C812">
        <w:rPr>
          <w:rFonts w:eastAsia="Times New Roman" w:cs="Times New Roman"/>
          <w:sz w:val="24"/>
          <w:szCs w:val="24"/>
        </w:rPr>
        <w:t xml:space="preserve">This methodical testing approach means </w:t>
      </w:r>
      <w:r w:rsidR="4B38BDCB" w:rsidRPr="2A40C812">
        <w:rPr>
          <w:rFonts w:eastAsia="Times New Roman" w:cs="Times New Roman"/>
          <w:sz w:val="24"/>
          <w:szCs w:val="24"/>
        </w:rPr>
        <w:t>we are</w:t>
      </w:r>
      <w:r w:rsidRPr="2A40C812">
        <w:rPr>
          <w:rFonts w:eastAsia="Times New Roman" w:cs="Times New Roman"/>
          <w:sz w:val="24"/>
          <w:szCs w:val="24"/>
        </w:rPr>
        <w:t xml:space="preserve"> looking at every aspect of how the application should perform. We want to make sure it </w:t>
      </w:r>
      <w:r w:rsidR="4E8C94F9" w:rsidRPr="2A40C812">
        <w:rPr>
          <w:rFonts w:eastAsia="Times New Roman" w:cs="Times New Roman"/>
          <w:sz w:val="24"/>
          <w:szCs w:val="24"/>
        </w:rPr>
        <w:t>does not</w:t>
      </w:r>
      <w:r w:rsidRPr="2A40C812">
        <w:rPr>
          <w:rFonts w:eastAsia="Times New Roman" w:cs="Times New Roman"/>
          <w:sz w:val="24"/>
          <w:szCs w:val="24"/>
        </w:rPr>
        <w:t xml:space="preserve"> just meet the basic requirements but goes above and beyond, delivering accurate results and behaving exactly as intended.</w:t>
      </w:r>
    </w:p>
    <w:p w14:paraId="6425F6A4" w14:textId="48DE4AFB" w:rsidR="514AB6F8" w:rsidRPr="00C774C4" w:rsidRDefault="514AB6F8" w:rsidP="002D71FC">
      <w:pPr>
        <w:spacing w:after="0" w:line="360" w:lineRule="auto"/>
        <w:rPr>
          <w:rFonts w:eastAsia="Times New Roman" w:cs="Times New Roman"/>
          <w:sz w:val="24"/>
          <w:szCs w:val="24"/>
        </w:rPr>
      </w:pPr>
    </w:p>
    <w:p w14:paraId="47BAA693" w14:textId="1781F197" w:rsidR="2561884C" w:rsidRPr="00C774C4" w:rsidRDefault="2561884C" w:rsidP="002D71FC">
      <w:pPr>
        <w:spacing w:after="0" w:line="360" w:lineRule="auto"/>
        <w:rPr>
          <w:rFonts w:eastAsia="Times New Roman" w:cs="Times New Roman"/>
          <w:sz w:val="24"/>
          <w:szCs w:val="24"/>
        </w:rPr>
      </w:pPr>
      <w:r w:rsidRPr="2A40C812">
        <w:rPr>
          <w:rFonts w:eastAsia="Times New Roman" w:cs="Times New Roman"/>
          <w:color w:val="0F0F0F"/>
          <w:sz w:val="24"/>
          <w:szCs w:val="24"/>
        </w:rPr>
        <w:t>We will examine the performance of each functional test case, evaluating both correct and incorrect data entry, to ensure a swift response time of 3 seconds or less post data entry. This performance standard is consistently applicable to all pages and components.</w:t>
      </w:r>
    </w:p>
    <w:p w14:paraId="7999EBEB" w14:textId="698D7C4D" w:rsidR="514AB6F8" w:rsidRPr="00C774C4" w:rsidRDefault="514AB6F8" w:rsidP="002D71FC">
      <w:pPr>
        <w:spacing w:after="0" w:line="360" w:lineRule="auto"/>
        <w:rPr>
          <w:rFonts w:eastAsia="Times New Roman" w:cs="Times New Roman"/>
          <w:sz w:val="24"/>
          <w:szCs w:val="24"/>
        </w:rPr>
      </w:pPr>
    </w:p>
    <w:p w14:paraId="3CEBA839" w14:textId="1F3D33F8" w:rsidR="66016EBF" w:rsidRPr="00C774C4" w:rsidRDefault="66016EBF" w:rsidP="002D71FC">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We will</w:t>
      </w:r>
      <w:r w:rsidR="0AA5446F" w:rsidRPr="2A40C812">
        <w:rPr>
          <w:rFonts w:eastAsia="Times New Roman" w:cs="Times New Roman"/>
          <w:color w:val="0F0F0F"/>
          <w:sz w:val="24"/>
          <w:szCs w:val="24"/>
        </w:rPr>
        <w:t xml:space="preserve"> check how dependable each functional test is by looking at how often </w:t>
      </w:r>
      <w:r w:rsidR="47361E6E" w:rsidRPr="2A40C812">
        <w:rPr>
          <w:rFonts w:eastAsia="Times New Roman" w:cs="Times New Roman"/>
          <w:color w:val="0F0F0F"/>
          <w:sz w:val="24"/>
          <w:szCs w:val="24"/>
        </w:rPr>
        <w:t>it is</w:t>
      </w:r>
      <w:r w:rsidR="0AA5446F" w:rsidRPr="2A40C812">
        <w:rPr>
          <w:rFonts w:eastAsia="Times New Roman" w:cs="Times New Roman"/>
          <w:color w:val="0F0F0F"/>
          <w:sz w:val="24"/>
          <w:szCs w:val="24"/>
        </w:rPr>
        <w:t xml:space="preserve"> available and how well it performs. The tests will also look at how reliable the data is that comes out, following the steps </w:t>
      </w:r>
      <w:r w:rsidR="76B50110" w:rsidRPr="2A40C812">
        <w:rPr>
          <w:rFonts w:eastAsia="Times New Roman" w:cs="Times New Roman"/>
          <w:color w:val="0F0F0F"/>
          <w:sz w:val="24"/>
          <w:szCs w:val="24"/>
        </w:rPr>
        <w:t>we have</w:t>
      </w:r>
      <w:r w:rsidR="0AA5446F" w:rsidRPr="2A40C812">
        <w:rPr>
          <w:rFonts w:eastAsia="Times New Roman" w:cs="Times New Roman"/>
          <w:color w:val="0F0F0F"/>
          <w:sz w:val="24"/>
          <w:szCs w:val="24"/>
        </w:rPr>
        <w:t xml:space="preserve"> planned and what we expect to happen. </w:t>
      </w:r>
      <w:r w:rsidR="38B137ED" w:rsidRPr="2A40C812">
        <w:rPr>
          <w:rFonts w:eastAsia="Times New Roman" w:cs="Times New Roman"/>
          <w:color w:val="0F0F0F"/>
          <w:sz w:val="24"/>
          <w:szCs w:val="24"/>
        </w:rPr>
        <w:t>It is</w:t>
      </w:r>
      <w:r w:rsidR="0AA5446F" w:rsidRPr="2A40C812">
        <w:rPr>
          <w:rFonts w:eastAsia="Times New Roman" w:cs="Times New Roman"/>
          <w:color w:val="0F0F0F"/>
          <w:sz w:val="24"/>
          <w:szCs w:val="24"/>
        </w:rPr>
        <w:t xml:space="preserve"> important to know that our team can only really check how well the functional parts of the app work. Problems with the MongoDB database </w:t>
      </w:r>
      <w:r w:rsidR="43B750AB" w:rsidRPr="2A40C812">
        <w:rPr>
          <w:rFonts w:eastAsia="Times New Roman" w:cs="Times New Roman"/>
          <w:color w:val="0F0F0F"/>
          <w:sz w:val="24"/>
          <w:szCs w:val="24"/>
        </w:rPr>
        <w:t>is</w:t>
      </w:r>
      <w:r w:rsidR="0AA5446F" w:rsidRPr="2A40C812">
        <w:rPr>
          <w:rFonts w:eastAsia="Times New Roman" w:cs="Times New Roman"/>
          <w:color w:val="0F0F0F"/>
          <w:sz w:val="24"/>
          <w:szCs w:val="24"/>
        </w:rPr>
        <w:t xml:space="preserve"> something we </w:t>
      </w:r>
      <w:r w:rsidR="47D07B2E" w:rsidRPr="2A40C812">
        <w:rPr>
          <w:rFonts w:eastAsia="Times New Roman" w:cs="Times New Roman"/>
          <w:color w:val="0F0F0F"/>
          <w:sz w:val="24"/>
          <w:szCs w:val="24"/>
        </w:rPr>
        <w:t>cannot</w:t>
      </w:r>
      <w:r w:rsidR="0AA5446F" w:rsidRPr="2A40C812">
        <w:rPr>
          <w:rFonts w:eastAsia="Times New Roman" w:cs="Times New Roman"/>
          <w:color w:val="0F0F0F"/>
          <w:sz w:val="24"/>
          <w:szCs w:val="24"/>
        </w:rPr>
        <w:t xml:space="preserve"> control, but we picked MongoDB because </w:t>
      </w:r>
      <w:r w:rsidR="2706FD27" w:rsidRPr="2A40C812">
        <w:rPr>
          <w:rFonts w:eastAsia="Times New Roman" w:cs="Times New Roman"/>
          <w:color w:val="0F0F0F"/>
          <w:sz w:val="24"/>
          <w:szCs w:val="24"/>
        </w:rPr>
        <w:t>it is</w:t>
      </w:r>
      <w:r w:rsidR="0AA5446F" w:rsidRPr="2A40C812">
        <w:rPr>
          <w:rFonts w:eastAsia="Times New Roman" w:cs="Times New Roman"/>
          <w:color w:val="0F0F0F"/>
          <w:sz w:val="24"/>
          <w:szCs w:val="24"/>
        </w:rPr>
        <w:t xml:space="preserve"> usually </w:t>
      </w:r>
      <w:r w:rsidR="2D87906A" w:rsidRPr="2A40C812">
        <w:rPr>
          <w:rFonts w:eastAsia="Times New Roman" w:cs="Times New Roman"/>
          <w:color w:val="0F0F0F"/>
          <w:sz w:val="24"/>
          <w:szCs w:val="24"/>
        </w:rPr>
        <w:t>reliable</w:t>
      </w:r>
      <w:r w:rsidR="0AA5446F" w:rsidRPr="2A40C812">
        <w:rPr>
          <w:rFonts w:eastAsia="Times New Roman" w:cs="Times New Roman"/>
          <w:color w:val="0F0F0F"/>
          <w:sz w:val="24"/>
          <w:szCs w:val="24"/>
        </w:rPr>
        <w:t xml:space="preserve">, so </w:t>
      </w:r>
      <w:r w:rsidR="56ED476A" w:rsidRPr="2A40C812">
        <w:rPr>
          <w:rFonts w:eastAsia="Times New Roman" w:cs="Times New Roman"/>
          <w:color w:val="0F0F0F"/>
          <w:sz w:val="24"/>
          <w:szCs w:val="24"/>
        </w:rPr>
        <w:t>we are</w:t>
      </w:r>
      <w:r w:rsidR="0AA5446F" w:rsidRPr="2A40C812">
        <w:rPr>
          <w:rFonts w:eastAsia="Times New Roman" w:cs="Times New Roman"/>
          <w:color w:val="0F0F0F"/>
          <w:sz w:val="24"/>
          <w:szCs w:val="24"/>
        </w:rPr>
        <w:t xml:space="preserve"> not too worried. For example, when we test showing the team members, </w:t>
      </w:r>
      <w:r w:rsidR="40FE21B7" w:rsidRPr="2A40C812">
        <w:rPr>
          <w:rFonts w:eastAsia="Times New Roman" w:cs="Times New Roman"/>
          <w:color w:val="0F0F0F"/>
          <w:sz w:val="24"/>
          <w:szCs w:val="24"/>
        </w:rPr>
        <w:t>we are</w:t>
      </w:r>
      <w:r w:rsidR="0AA5446F" w:rsidRPr="2A40C812">
        <w:rPr>
          <w:rFonts w:eastAsia="Times New Roman" w:cs="Times New Roman"/>
          <w:color w:val="0F0F0F"/>
          <w:sz w:val="24"/>
          <w:szCs w:val="24"/>
        </w:rPr>
        <w:t xml:space="preserve"> making sure it reliably shows the right information and the list works well most of the time, aiming for it to work 99.0% of the time.</w:t>
      </w:r>
    </w:p>
    <w:p w14:paraId="54297E6E" w14:textId="1120941F" w:rsidR="3D93F04D" w:rsidRPr="00C774C4" w:rsidRDefault="3D93F04D" w:rsidP="5C60C3CE">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We make sure everything is secure when we test each part of the app. We check how data is kept safe by using encryption and making sure everything works well. We test MongoDB, which is set up to be secure, and we also test how data is kept safe as it moves between </w:t>
      </w:r>
      <w:r w:rsidR="6E1D06DA" w:rsidRPr="2A40C812">
        <w:rPr>
          <w:rFonts w:eastAsia="Times New Roman" w:cs="Times New Roman"/>
          <w:color w:val="0F0F0F"/>
          <w:sz w:val="24"/>
          <w:szCs w:val="24"/>
        </w:rPr>
        <w:t>various parts</w:t>
      </w:r>
      <w:r w:rsidRPr="2A40C812">
        <w:rPr>
          <w:rFonts w:eastAsia="Times New Roman" w:cs="Times New Roman"/>
          <w:color w:val="0F0F0F"/>
          <w:sz w:val="24"/>
          <w:szCs w:val="24"/>
        </w:rPr>
        <w:t xml:space="preserve"> of the app. We follow the rules for keeping user data safe, whether the information is right or wrong. Especially when users put in information or log in, we are </w:t>
      </w:r>
      <w:r w:rsidR="577680B7" w:rsidRPr="2A40C812">
        <w:rPr>
          <w:rFonts w:eastAsia="Times New Roman" w:cs="Times New Roman"/>
          <w:color w:val="0F0F0F"/>
          <w:sz w:val="24"/>
          <w:szCs w:val="24"/>
        </w:rPr>
        <w:t>incredibly</w:t>
      </w:r>
      <w:r w:rsidRPr="2A40C812">
        <w:rPr>
          <w:rFonts w:eastAsia="Times New Roman" w:cs="Times New Roman"/>
          <w:color w:val="0F0F0F"/>
          <w:sz w:val="24"/>
          <w:szCs w:val="24"/>
        </w:rPr>
        <w:t xml:space="preserve"> careful. We watch </w:t>
      </w:r>
      <w:r w:rsidRPr="2A40C812">
        <w:rPr>
          <w:rFonts w:eastAsia="Times New Roman" w:cs="Times New Roman"/>
          <w:color w:val="0F0F0F"/>
          <w:sz w:val="24"/>
          <w:szCs w:val="24"/>
        </w:rPr>
        <w:lastRenderedPageBreak/>
        <w:t xml:space="preserve">how the data moves around to make sure </w:t>
      </w:r>
      <w:r w:rsidR="59880E0F" w:rsidRPr="2A40C812">
        <w:rPr>
          <w:rFonts w:eastAsia="Times New Roman" w:cs="Times New Roman"/>
          <w:color w:val="0F0F0F"/>
          <w:sz w:val="24"/>
          <w:szCs w:val="24"/>
        </w:rPr>
        <w:t>it has</w:t>
      </w:r>
      <w:r w:rsidRPr="2A40C812">
        <w:rPr>
          <w:rFonts w:eastAsia="Times New Roman" w:cs="Times New Roman"/>
          <w:color w:val="0F0F0F"/>
          <w:sz w:val="24"/>
          <w:szCs w:val="24"/>
        </w:rPr>
        <w:t xml:space="preserve"> </w:t>
      </w:r>
      <w:r w:rsidR="115793BB" w:rsidRPr="2A40C812">
        <w:rPr>
          <w:rFonts w:eastAsia="Times New Roman" w:cs="Times New Roman"/>
          <w:color w:val="0F0F0F"/>
          <w:sz w:val="24"/>
          <w:szCs w:val="24"/>
        </w:rPr>
        <w:t>been kept</w:t>
      </w:r>
      <w:r w:rsidRPr="2A40C812">
        <w:rPr>
          <w:rFonts w:eastAsia="Times New Roman" w:cs="Times New Roman"/>
          <w:color w:val="0F0F0F"/>
          <w:sz w:val="24"/>
          <w:szCs w:val="24"/>
        </w:rPr>
        <w:t xml:space="preserve"> safe by being turned into code </w:t>
      </w:r>
      <w:r w:rsidR="7D04F44F" w:rsidRPr="2A40C812">
        <w:rPr>
          <w:rFonts w:eastAsia="Times New Roman" w:cs="Times New Roman"/>
          <w:color w:val="0F0F0F"/>
          <w:sz w:val="24"/>
          <w:szCs w:val="24"/>
        </w:rPr>
        <w:t>that is</w:t>
      </w:r>
      <w:r w:rsidRPr="2A40C812">
        <w:rPr>
          <w:rFonts w:eastAsia="Times New Roman" w:cs="Times New Roman"/>
          <w:color w:val="0F0F0F"/>
          <w:sz w:val="24"/>
          <w:szCs w:val="24"/>
        </w:rPr>
        <w:t xml:space="preserve"> hard to understand.</w:t>
      </w:r>
    </w:p>
    <w:p w14:paraId="26BB3074" w14:textId="30A5E9C0" w:rsidR="1A4ED8D1" w:rsidRPr="00C774C4" w:rsidRDefault="1A4ED8D1" w:rsidP="5C60C3CE">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Keeping the application easy to manage is an important part of testing each function. </w:t>
      </w:r>
      <w:r w:rsidR="02B6BD8C" w:rsidRPr="2A40C812">
        <w:rPr>
          <w:rFonts w:eastAsia="Times New Roman" w:cs="Times New Roman"/>
          <w:color w:val="0F0F0F"/>
          <w:sz w:val="24"/>
          <w:szCs w:val="24"/>
        </w:rPr>
        <w:t>We have</w:t>
      </w:r>
      <w:r w:rsidRPr="2A40C812">
        <w:rPr>
          <w:rFonts w:eastAsia="Times New Roman" w:cs="Times New Roman"/>
          <w:color w:val="0F0F0F"/>
          <w:sz w:val="24"/>
          <w:szCs w:val="24"/>
        </w:rPr>
        <w:t xml:space="preserve"> designed the parts and pages to be easy to maintain, creating a testing environment </w:t>
      </w:r>
      <w:r w:rsidR="37B15FAB" w:rsidRPr="2A40C812">
        <w:rPr>
          <w:rFonts w:eastAsia="Times New Roman" w:cs="Times New Roman"/>
          <w:color w:val="0F0F0F"/>
          <w:sz w:val="24"/>
          <w:szCs w:val="24"/>
        </w:rPr>
        <w:t>that is</w:t>
      </w:r>
      <w:r w:rsidRPr="2A40C812">
        <w:rPr>
          <w:rFonts w:eastAsia="Times New Roman" w:cs="Times New Roman"/>
          <w:color w:val="0F0F0F"/>
          <w:sz w:val="24"/>
          <w:szCs w:val="24"/>
        </w:rPr>
        <w:t xml:space="preserve"> like </w:t>
      </w:r>
      <w:r w:rsidR="41BEA98E" w:rsidRPr="2A40C812">
        <w:rPr>
          <w:rFonts w:eastAsia="Times New Roman" w:cs="Times New Roman"/>
          <w:color w:val="0F0F0F"/>
          <w:sz w:val="24"/>
          <w:szCs w:val="24"/>
        </w:rPr>
        <w:t>a building</w:t>
      </w:r>
      <w:r w:rsidRPr="2A40C812">
        <w:rPr>
          <w:rFonts w:eastAsia="Times New Roman" w:cs="Times New Roman"/>
          <w:color w:val="0F0F0F"/>
          <w:sz w:val="24"/>
          <w:szCs w:val="24"/>
        </w:rPr>
        <w:t xml:space="preserve"> with blocks. This helps the development team add, change, or take away parts for testing in different situations and find mistakes in pages and parts easily. Every test looks at how easy it is to maintain that part, taking away and/or changing parts of the main function to see if </w:t>
      </w:r>
      <w:r w:rsidR="000F0B3C" w:rsidRPr="2A40C812">
        <w:rPr>
          <w:rFonts w:eastAsia="Times New Roman" w:cs="Times New Roman"/>
          <w:color w:val="0F0F0F"/>
          <w:sz w:val="24"/>
          <w:szCs w:val="24"/>
        </w:rPr>
        <w:t>it is</w:t>
      </w:r>
      <w:r w:rsidRPr="2A40C812">
        <w:rPr>
          <w:rFonts w:eastAsia="Times New Roman" w:cs="Times New Roman"/>
          <w:color w:val="0F0F0F"/>
          <w:sz w:val="24"/>
          <w:szCs w:val="24"/>
        </w:rPr>
        <w:t xml:space="preserve"> easy to work with.</w:t>
      </w:r>
    </w:p>
    <w:p w14:paraId="548275D5" w14:textId="048E6F7F" w:rsidR="1A4ED8D1" w:rsidRPr="00C774C4" w:rsidRDefault="1A4ED8D1" w:rsidP="5C60C3CE">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 </w:t>
      </w:r>
    </w:p>
    <w:p w14:paraId="56E8524A" w14:textId="223195B9" w:rsidR="698478BA" w:rsidRPr="00C774C4" w:rsidRDefault="698478BA" w:rsidP="5C60C3CE">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We will</w:t>
      </w:r>
      <w:r w:rsidR="1A4ED8D1" w:rsidRPr="2A40C812">
        <w:rPr>
          <w:rFonts w:eastAsia="Times New Roman" w:cs="Times New Roman"/>
          <w:color w:val="0F0F0F"/>
          <w:sz w:val="24"/>
          <w:szCs w:val="24"/>
        </w:rPr>
        <w:t xml:space="preserve"> do each function test on different web browsers like Google Chrome, Mozilla Firefox, Safari, and Microsoft Edge. </w:t>
      </w:r>
      <w:r w:rsidR="02352B5C" w:rsidRPr="2A40C812">
        <w:rPr>
          <w:rFonts w:eastAsia="Times New Roman" w:cs="Times New Roman"/>
          <w:color w:val="0F0F0F"/>
          <w:sz w:val="24"/>
          <w:szCs w:val="24"/>
        </w:rPr>
        <w:t>We will</w:t>
      </w:r>
      <w:r w:rsidR="1A4ED8D1" w:rsidRPr="2A40C812">
        <w:rPr>
          <w:rFonts w:eastAsia="Times New Roman" w:cs="Times New Roman"/>
          <w:color w:val="0F0F0F"/>
          <w:sz w:val="24"/>
          <w:szCs w:val="24"/>
        </w:rPr>
        <w:t xml:space="preserve"> also try the browsers on different computer systems to make sure it works well and can be used in many different situations. Each test should show the results we expect in every situation we try. Also, </w:t>
      </w:r>
      <w:r w:rsidR="62E5F283" w:rsidRPr="2A40C812">
        <w:rPr>
          <w:rFonts w:eastAsia="Times New Roman" w:cs="Times New Roman"/>
          <w:color w:val="0F0F0F"/>
          <w:sz w:val="24"/>
          <w:szCs w:val="24"/>
        </w:rPr>
        <w:t>we will</w:t>
      </w:r>
      <w:r w:rsidR="1A4ED8D1" w:rsidRPr="2A40C812">
        <w:rPr>
          <w:rFonts w:eastAsia="Times New Roman" w:cs="Times New Roman"/>
          <w:color w:val="0F0F0F"/>
          <w:sz w:val="24"/>
          <w:szCs w:val="24"/>
        </w:rPr>
        <w:t xml:space="preserve"> test each function on Android/iOS web browser apps. Everyone on the team will do full tests while using different web browsers and systems. The results from our tests should be the same no matter which browser we use.</w:t>
      </w:r>
    </w:p>
    <w:p w14:paraId="54822284" w14:textId="75E6F2A2" w:rsidR="795C55CA" w:rsidRPr="00C774C4" w:rsidRDefault="795C55CA" w:rsidP="5C60C3CE">
      <w:pPr>
        <w:spacing w:after="0" w:line="360" w:lineRule="auto"/>
        <w:rPr>
          <w:rFonts w:eastAsia="Times New Roman" w:cs="Times New Roman"/>
          <w:color w:val="000000" w:themeColor="text1"/>
          <w:sz w:val="24"/>
          <w:szCs w:val="24"/>
        </w:rPr>
      </w:pPr>
    </w:p>
    <w:p w14:paraId="62DFD2E4" w14:textId="0AC72BFB" w:rsidR="00DF5522" w:rsidRPr="00C774C4" w:rsidRDefault="79409787" w:rsidP="2A40C812">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160" w:name="_Toc150176867"/>
      <w:bookmarkStart w:id="161" w:name="_Toc150180717"/>
      <w:bookmarkStart w:id="162" w:name="_Toc151479401"/>
      <w:bookmarkStart w:id="163" w:name="_Toc152077646"/>
      <w:r w:rsidRPr="2A40C812">
        <w:rPr>
          <w:rFonts w:ascii="Times New Roman" w:eastAsia="Times New Roman" w:hAnsi="Times New Roman" w:cs="Times New Roman"/>
          <w:b/>
          <w:bCs/>
          <w:color w:val="000000" w:themeColor="text1"/>
          <w:sz w:val="24"/>
          <w:szCs w:val="24"/>
        </w:rPr>
        <w:t xml:space="preserve">6.3 </w:t>
      </w:r>
      <w:r w:rsidR="6151E97C" w:rsidRPr="2A40C812">
        <w:rPr>
          <w:rFonts w:ascii="Times New Roman" w:eastAsia="Times New Roman" w:hAnsi="Times New Roman" w:cs="Times New Roman"/>
          <w:b/>
          <w:bCs/>
          <w:color w:val="000000" w:themeColor="text1"/>
          <w:sz w:val="24"/>
          <w:szCs w:val="24"/>
        </w:rPr>
        <w:t>Unit Testing</w:t>
      </w:r>
      <w:bookmarkEnd w:id="160"/>
      <w:bookmarkEnd w:id="161"/>
      <w:bookmarkEnd w:id="162"/>
      <w:bookmarkEnd w:id="163"/>
    </w:p>
    <w:p w14:paraId="0142AE21" w14:textId="419FBC2B" w:rsidR="0029626F" w:rsidRPr="0029626F" w:rsidRDefault="433C53E6" w:rsidP="5C60C3CE">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Approach </w:t>
      </w:r>
    </w:p>
    <w:p w14:paraId="41AF7FC5" w14:textId="13A42F87" w:rsidR="433C53E6" w:rsidRPr="00C774C4" w:rsidRDefault="433C53E6" w:rsidP="5C60C3CE">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For unit testing the functional aspects of this application, our approach involves checking each component, including buttons, sorting dropdowns, and any user interaction on our site. Every unit test will be manually performed by each development team member during the testing phase. </w:t>
      </w:r>
      <w:r w:rsidR="4DFF051E" w:rsidRPr="2A40C812">
        <w:rPr>
          <w:rFonts w:eastAsia="Times New Roman" w:cs="Times New Roman"/>
          <w:color w:val="0F0F0F"/>
          <w:sz w:val="24"/>
          <w:szCs w:val="24"/>
        </w:rPr>
        <w:t>We will</w:t>
      </w:r>
      <w:r w:rsidRPr="2A40C812">
        <w:rPr>
          <w:rFonts w:eastAsia="Times New Roman" w:cs="Times New Roman"/>
          <w:color w:val="0F0F0F"/>
          <w:sz w:val="24"/>
          <w:szCs w:val="24"/>
        </w:rPr>
        <w:t xml:space="preserve"> test the consistency of data before and after each unit test for components involving inputs. Each user input within these components will be individually tested for functionality. Buttons and other inputs will be tested in isolation, away from other data inputs as much as possible, before moving on to integration testing.</w:t>
      </w:r>
    </w:p>
    <w:p w14:paraId="41BF6603" w14:textId="670B23F1" w:rsidR="433C53E6" w:rsidRPr="00C774C4" w:rsidRDefault="433C53E6" w:rsidP="5C60C3CE">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Items to be </w:t>
      </w:r>
      <w:r w:rsidR="68CD3BA7" w:rsidRPr="2A40C812">
        <w:rPr>
          <w:rFonts w:eastAsia="Times New Roman" w:cs="Times New Roman"/>
          <w:color w:val="0F0F0F"/>
          <w:sz w:val="24"/>
          <w:szCs w:val="24"/>
        </w:rPr>
        <w:t>tested:</w:t>
      </w:r>
    </w:p>
    <w:p w14:paraId="3C5CEA4D" w14:textId="3FDE7191" w:rsidR="4DAA0DB0" w:rsidRPr="00C774C4" w:rsidRDefault="4DAA0DB0" w:rsidP="5C60C3CE">
      <w:pPr>
        <w:spacing w:after="0" w:line="360" w:lineRule="auto"/>
        <w:rPr>
          <w:rFonts w:eastAsia="Times New Roman" w:cs="Times New Roman"/>
          <w:sz w:val="24"/>
          <w:szCs w:val="24"/>
        </w:rPr>
      </w:pPr>
      <w:r w:rsidRPr="2A40C812">
        <w:rPr>
          <w:rFonts w:eastAsia="Times New Roman" w:cs="Times New Roman"/>
          <w:color w:val="0F0F0F"/>
          <w:sz w:val="24"/>
          <w:szCs w:val="24"/>
        </w:rPr>
        <w:t xml:space="preserve">The </w:t>
      </w:r>
      <w:r w:rsidR="605F2683" w:rsidRPr="2A40C812">
        <w:rPr>
          <w:rFonts w:eastAsia="Times New Roman" w:cs="Times New Roman"/>
          <w:color w:val="0F0F0F"/>
          <w:sz w:val="24"/>
          <w:szCs w:val="24"/>
        </w:rPr>
        <w:t>following test</w:t>
      </w:r>
      <w:r w:rsidRPr="2A40C812">
        <w:rPr>
          <w:rFonts w:eastAsia="Times New Roman" w:cs="Times New Roman"/>
          <w:color w:val="0F0F0F"/>
          <w:sz w:val="24"/>
          <w:szCs w:val="24"/>
        </w:rPr>
        <w:t xml:space="preserve"> cases, TC1-TC</w:t>
      </w:r>
      <w:r w:rsidR="54911166" w:rsidRPr="2A40C812">
        <w:rPr>
          <w:rFonts w:eastAsia="Times New Roman" w:cs="Times New Roman"/>
          <w:color w:val="0F0F0F"/>
          <w:sz w:val="24"/>
          <w:szCs w:val="24"/>
        </w:rPr>
        <w:t>36</w:t>
      </w:r>
      <w:r w:rsidRPr="2A40C812">
        <w:rPr>
          <w:rFonts w:eastAsia="Times New Roman" w:cs="Times New Roman"/>
          <w:color w:val="0F0F0F"/>
          <w:sz w:val="24"/>
          <w:szCs w:val="24"/>
        </w:rPr>
        <w:t xml:space="preserve"> all, include buttons or dropdown buttons that users click to input data or interact with the site. Each of these buttons needs to be individually tested, away from any other input or data. Additionally, these test cases involve checkboxes that should be tested one by one, specifically by the development team. The focus is on testing the functionality of each of these types of buttons independently.</w:t>
      </w:r>
    </w:p>
    <w:p w14:paraId="2E9144D6" w14:textId="15EEF85B" w:rsidR="00CA278D" w:rsidRPr="00C774C4" w:rsidRDefault="79409787" w:rsidP="2A40C812">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164" w:name="_Toc150176868"/>
      <w:bookmarkStart w:id="165" w:name="_Toc150180718"/>
      <w:bookmarkStart w:id="166" w:name="_Toc151479402"/>
      <w:bookmarkStart w:id="167" w:name="_Toc152077647"/>
      <w:r w:rsidRPr="2A40C812">
        <w:rPr>
          <w:rFonts w:ascii="Times New Roman" w:eastAsia="Times New Roman" w:hAnsi="Times New Roman" w:cs="Times New Roman"/>
          <w:b/>
          <w:bCs/>
          <w:color w:val="000000" w:themeColor="text1"/>
          <w:sz w:val="24"/>
          <w:szCs w:val="24"/>
        </w:rPr>
        <w:lastRenderedPageBreak/>
        <w:t xml:space="preserve">6.4 </w:t>
      </w:r>
      <w:r w:rsidR="76C75738" w:rsidRPr="2A40C812">
        <w:rPr>
          <w:rFonts w:ascii="Times New Roman" w:eastAsia="Times New Roman" w:hAnsi="Times New Roman" w:cs="Times New Roman"/>
          <w:b/>
          <w:bCs/>
          <w:color w:val="000000" w:themeColor="text1"/>
          <w:sz w:val="24"/>
          <w:szCs w:val="24"/>
        </w:rPr>
        <w:t>Inte</w:t>
      </w:r>
      <w:r w:rsidR="44BE8F2E" w:rsidRPr="2A40C812">
        <w:rPr>
          <w:rFonts w:ascii="Times New Roman" w:eastAsia="Times New Roman" w:hAnsi="Times New Roman" w:cs="Times New Roman"/>
          <w:b/>
          <w:bCs/>
          <w:color w:val="000000" w:themeColor="text1"/>
          <w:sz w:val="24"/>
          <w:szCs w:val="24"/>
        </w:rPr>
        <w:t>gration Testing</w:t>
      </w:r>
      <w:bookmarkEnd w:id="164"/>
      <w:bookmarkEnd w:id="165"/>
      <w:bookmarkEnd w:id="166"/>
      <w:bookmarkEnd w:id="167"/>
    </w:p>
    <w:p w14:paraId="15A01AE5" w14:textId="5F5CF9E5" w:rsidR="0029626F" w:rsidRPr="0029626F" w:rsidRDefault="6B3860D7" w:rsidP="5C60C3CE">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Approach:</w:t>
      </w:r>
    </w:p>
    <w:p w14:paraId="711358DB" w14:textId="374CD77C" w:rsidR="6B3860D7" w:rsidRPr="00C774C4" w:rsidRDefault="6B3860D7" w:rsidP="002D71FC">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Our method for checking how </w:t>
      </w:r>
      <w:r w:rsidR="2702A645" w:rsidRPr="2A40C812">
        <w:rPr>
          <w:rFonts w:eastAsia="Times New Roman" w:cs="Times New Roman"/>
          <w:color w:val="000000" w:themeColor="text1"/>
          <w:sz w:val="24"/>
          <w:szCs w:val="24"/>
        </w:rPr>
        <w:t>various parts</w:t>
      </w:r>
      <w:r w:rsidRPr="2A40C812">
        <w:rPr>
          <w:rFonts w:eastAsia="Times New Roman" w:cs="Times New Roman"/>
          <w:color w:val="000000" w:themeColor="text1"/>
          <w:sz w:val="24"/>
          <w:szCs w:val="24"/>
        </w:rPr>
        <w:t xml:space="preserve"> of the app work together involves testing each piece, page, and function in various orders. This helps us make sure the data stays correct and complete as it moves through each part of the app. Different team members will do the tests in different orders to thoroughly examine all the parts. We test all the parts together and in their final forms, making changes only if </w:t>
      </w:r>
      <w:proofErr w:type="gramStart"/>
      <w:r w:rsidRPr="2A40C812">
        <w:rPr>
          <w:rFonts w:eastAsia="Times New Roman" w:cs="Times New Roman"/>
          <w:color w:val="000000" w:themeColor="text1"/>
          <w:sz w:val="24"/>
          <w:szCs w:val="24"/>
        </w:rPr>
        <w:t>absolutely necessary</w:t>
      </w:r>
      <w:proofErr w:type="gramEnd"/>
      <w:r w:rsidRPr="2A40C812">
        <w:rPr>
          <w:rFonts w:eastAsia="Times New Roman" w:cs="Times New Roman"/>
          <w:color w:val="000000" w:themeColor="text1"/>
          <w:sz w:val="24"/>
          <w:szCs w:val="24"/>
        </w:rPr>
        <w:t>. If we need to remove or modify a part for any reason, we'll mark it for further review. This way, we ensure a comprehensive evaluation of how everything integrates seamlessly.</w:t>
      </w:r>
    </w:p>
    <w:p w14:paraId="6F177BCA" w14:textId="52333B8F" w:rsidR="514AB6F8" w:rsidRPr="00C774C4" w:rsidRDefault="514AB6F8" w:rsidP="5C60C3CE">
      <w:pPr>
        <w:spacing w:after="0" w:line="360" w:lineRule="auto"/>
        <w:rPr>
          <w:rFonts w:eastAsia="Times New Roman" w:cs="Times New Roman"/>
          <w:sz w:val="24"/>
          <w:szCs w:val="24"/>
        </w:rPr>
      </w:pPr>
    </w:p>
    <w:p w14:paraId="1213CCDB" w14:textId="36CB1F55" w:rsidR="060B6689" w:rsidRPr="00C774C4" w:rsidRDefault="060B6689" w:rsidP="5C60C3CE">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 xml:space="preserve">Items to </w:t>
      </w:r>
      <w:r w:rsidR="66F681ED" w:rsidRPr="2A40C812">
        <w:rPr>
          <w:rFonts w:eastAsia="Times New Roman" w:cs="Times New Roman"/>
          <w:color w:val="000000" w:themeColor="text1"/>
          <w:sz w:val="24"/>
          <w:szCs w:val="24"/>
        </w:rPr>
        <w:t>b</w:t>
      </w:r>
      <w:r w:rsidRPr="2A40C812">
        <w:rPr>
          <w:rFonts w:eastAsia="Times New Roman" w:cs="Times New Roman"/>
          <w:color w:val="000000" w:themeColor="text1"/>
          <w:sz w:val="24"/>
          <w:szCs w:val="24"/>
        </w:rPr>
        <w:t xml:space="preserve">e </w:t>
      </w:r>
      <w:r w:rsidR="6378E26D" w:rsidRPr="2A40C812">
        <w:rPr>
          <w:rFonts w:eastAsia="Times New Roman" w:cs="Times New Roman"/>
          <w:color w:val="000000" w:themeColor="text1"/>
          <w:sz w:val="24"/>
          <w:szCs w:val="24"/>
        </w:rPr>
        <w:t>t</w:t>
      </w:r>
      <w:r w:rsidRPr="2A40C812">
        <w:rPr>
          <w:rFonts w:eastAsia="Times New Roman" w:cs="Times New Roman"/>
          <w:color w:val="000000" w:themeColor="text1"/>
          <w:sz w:val="24"/>
          <w:szCs w:val="24"/>
        </w:rPr>
        <w:t>ested:</w:t>
      </w:r>
    </w:p>
    <w:p w14:paraId="09B94AD6" w14:textId="3D79C898" w:rsidR="140BC6F6" w:rsidRPr="00C774C4" w:rsidRDefault="140BC6F6" w:rsidP="5C60C3CE">
      <w:pPr>
        <w:spacing w:after="0" w:line="360" w:lineRule="auto"/>
        <w:rPr>
          <w:rFonts w:eastAsia="Times New Roman" w:cs="Times New Roman"/>
          <w:sz w:val="24"/>
          <w:szCs w:val="24"/>
        </w:rPr>
      </w:pPr>
      <w:r w:rsidRPr="2A40C812">
        <w:rPr>
          <w:rFonts w:eastAsia="Times New Roman" w:cs="Times New Roman"/>
          <w:color w:val="0F0F0F"/>
          <w:sz w:val="24"/>
          <w:szCs w:val="24"/>
        </w:rPr>
        <w:t>We will</w:t>
      </w:r>
      <w:r w:rsidR="060B6689" w:rsidRPr="2A40C812">
        <w:rPr>
          <w:rFonts w:eastAsia="Times New Roman" w:cs="Times New Roman"/>
          <w:color w:val="0F0F0F"/>
          <w:sz w:val="24"/>
          <w:szCs w:val="24"/>
        </w:rPr>
        <w:t xml:space="preserve"> conduct integration testing for the following test cases, labeled TC</w:t>
      </w:r>
      <w:r w:rsidR="4E010C6A" w:rsidRPr="2A40C812">
        <w:rPr>
          <w:rFonts w:eastAsia="Times New Roman" w:cs="Times New Roman"/>
          <w:color w:val="0F0F0F"/>
          <w:sz w:val="24"/>
          <w:szCs w:val="24"/>
        </w:rPr>
        <w:t>37</w:t>
      </w:r>
      <w:r w:rsidR="060B6689" w:rsidRPr="2A40C812">
        <w:rPr>
          <w:rFonts w:eastAsia="Times New Roman" w:cs="Times New Roman"/>
          <w:color w:val="0F0F0F"/>
          <w:sz w:val="24"/>
          <w:szCs w:val="24"/>
        </w:rPr>
        <w:t>-TC</w:t>
      </w:r>
      <w:r w:rsidR="59ED7997" w:rsidRPr="2A40C812">
        <w:rPr>
          <w:rFonts w:eastAsia="Times New Roman" w:cs="Times New Roman"/>
          <w:color w:val="0F0F0F"/>
          <w:sz w:val="24"/>
          <w:szCs w:val="24"/>
        </w:rPr>
        <w:t>56</w:t>
      </w:r>
      <w:r w:rsidR="060B6689" w:rsidRPr="2A40C812">
        <w:rPr>
          <w:rFonts w:eastAsia="Times New Roman" w:cs="Times New Roman"/>
          <w:color w:val="0F0F0F"/>
          <w:sz w:val="24"/>
          <w:szCs w:val="24"/>
        </w:rPr>
        <w:t xml:space="preserve">, to ensure we get the expected results. Each test case will be examined together, following any specific order </w:t>
      </w:r>
      <w:r w:rsidR="2A499F14" w:rsidRPr="2A40C812">
        <w:rPr>
          <w:rFonts w:eastAsia="Times New Roman" w:cs="Times New Roman"/>
          <w:color w:val="0F0F0F"/>
          <w:sz w:val="24"/>
          <w:szCs w:val="24"/>
        </w:rPr>
        <w:t>we have</w:t>
      </w:r>
      <w:r w:rsidR="060B6689" w:rsidRPr="2A40C812">
        <w:rPr>
          <w:rFonts w:eastAsia="Times New Roman" w:cs="Times New Roman"/>
          <w:color w:val="0F0F0F"/>
          <w:sz w:val="24"/>
          <w:szCs w:val="24"/>
        </w:rPr>
        <w:t xml:space="preserve"> laid out. </w:t>
      </w:r>
      <w:r w:rsidR="198661BD" w:rsidRPr="2A40C812">
        <w:rPr>
          <w:rFonts w:eastAsia="Times New Roman" w:cs="Times New Roman"/>
          <w:color w:val="0F0F0F"/>
          <w:sz w:val="24"/>
          <w:szCs w:val="24"/>
        </w:rPr>
        <w:t>We will</w:t>
      </w:r>
      <w:r w:rsidR="060B6689" w:rsidRPr="2A40C812">
        <w:rPr>
          <w:rFonts w:eastAsia="Times New Roman" w:cs="Times New Roman"/>
          <w:color w:val="0F0F0F"/>
          <w:sz w:val="24"/>
          <w:szCs w:val="24"/>
        </w:rPr>
        <w:t xml:space="preserve"> make sure each page is fully tested before moving on to the next one. For our test cases, the pages are already connected and work together, so we </w:t>
      </w:r>
      <w:r w:rsidR="179C0444" w:rsidRPr="2A40C812">
        <w:rPr>
          <w:rFonts w:eastAsia="Times New Roman" w:cs="Times New Roman"/>
          <w:color w:val="0F0F0F"/>
          <w:sz w:val="24"/>
          <w:szCs w:val="24"/>
        </w:rPr>
        <w:t>do not</w:t>
      </w:r>
      <w:r w:rsidR="060B6689" w:rsidRPr="2A40C812">
        <w:rPr>
          <w:rFonts w:eastAsia="Times New Roman" w:cs="Times New Roman"/>
          <w:color w:val="0F0F0F"/>
          <w:sz w:val="24"/>
          <w:szCs w:val="24"/>
        </w:rPr>
        <w:t xml:space="preserve"> need to test the integration of individual elements like login, valid/invalid inputs, or the link to Pizza Connection before checking the whole page. This ensures a thorough evaluation of how everything fits together seamlessly.</w:t>
      </w:r>
    </w:p>
    <w:p w14:paraId="218E7E17" w14:textId="0BBA6911" w:rsidR="00F23064" w:rsidRPr="00C774C4" w:rsidRDefault="79409787" w:rsidP="2A40C812">
      <w:pPr>
        <w:pStyle w:val="Heading2"/>
        <w:keepNext w:val="0"/>
        <w:keepLines w:val="0"/>
        <w:spacing w:before="0" w:line="360" w:lineRule="auto"/>
        <w:rPr>
          <w:rFonts w:ascii="Times New Roman" w:eastAsia="Times New Roman" w:hAnsi="Times New Roman" w:cs="Times New Roman"/>
          <w:b/>
          <w:bCs/>
          <w:color w:val="000000" w:themeColor="text1"/>
          <w:sz w:val="24"/>
          <w:szCs w:val="24"/>
        </w:rPr>
      </w:pPr>
      <w:bookmarkStart w:id="168" w:name="_Toc150176869"/>
      <w:bookmarkStart w:id="169" w:name="_Toc150180719"/>
      <w:bookmarkStart w:id="170" w:name="_Toc151479403"/>
      <w:bookmarkStart w:id="171" w:name="_Toc152077648"/>
      <w:r w:rsidRPr="2A40C812">
        <w:rPr>
          <w:rFonts w:ascii="Times New Roman" w:eastAsia="Times New Roman" w:hAnsi="Times New Roman" w:cs="Times New Roman"/>
          <w:b/>
          <w:bCs/>
          <w:color w:val="000000" w:themeColor="text1"/>
          <w:sz w:val="24"/>
          <w:szCs w:val="24"/>
        </w:rPr>
        <w:t xml:space="preserve">6.5 </w:t>
      </w:r>
      <w:r w:rsidR="44BE8F2E" w:rsidRPr="2A40C812">
        <w:rPr>
          <w:rFonts w:ascii="Times New Roman" w:eastAsia="Times New Roman" w:hAnsi="Times New Roman" w:cs="Times New Roman"/>
          <w:b/>
          <w:bCs/>
          <w:color w:val="000000" w:themeColor="text1"/>
          <w:sz w:val="24"/>
          <w:szCs w:val="24"/>
        </w:rPr>
        <w:t>System Testing</w:t>
      </w:r>
      <w:bookmarkEnd w:id="168"/>
      <w:bookmarkEnd w:id="169"/>
      <w:bookmarkEnd w:id="170"/>
      <w:bookmarkEnd w:id="171"/>
    </w:p>
    <w:p w14:paraId="09CA8F05" w14:textId="7AB01B97" w:rsidR="0029626F" w:rsidRPr="0029626F" w:rsidRDefault="147B8F89" w:rsidP="5C60C3CE">
      <w:pPr>
        <w:spacing w:after="0" w:line="360" w:lineRule="auto"/>
        <w:rPr>
          <w:rFonts w:eastAsia="Times New Roman" w:cs="Times New Roman"/>
          <w:color w:val="000000" w:themeColor="text1"/>
          <w:sz w:val="24"/>
          <w:szCs w:val="24"/>
        </w:rPr>
      </w:pPr>
      <w:r w:rsidRPr="2A40C812">
        <w:rPr>
          <w:rFonts w:eastAsia="Times New Roman" w:cs="Times New Roman"/>
          <w:color w:val="000000" w:themeColor="text1"/>
          <w:sz w:val="24"/>
          <w:szCs w:val="24"/>
        </w:rPr>
        <w:t>Approach:</w:t>
      </w:r>
    </w:p>
    <w:p w14:paraId="70048F35" w14:textId="79472C07" w:rsidR="2398EC10" w:rsidRPr="00C774C4" w:rsidRDefault="2398EC10" w:rsidP="5C60C3CE">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Our method for testing the entire functional system of this application involves checking each component and page in complete scenarios that cover multiple pages and components. We'll only test the components and pages in their final forms once integration testing is done. Multiple team members will test error handling, data validation, security, and how data is shown across the whole application. This ensures a thorough system test for each functional test case.</w:t>
      </w:r>
    </w:p>
    <w:p w14:paraId="339DC5B1" w14:textId="0E129586" w:rsidR="2398EC10" w:rsidRPr="00C774C4" w:rsidRDefault="2398EC10" w:rsidP="5C60C3CE">
      <w:pPr>
        <w:spacing w:after="0" w:line="360" w:lineRule="auto"/>
        <w:rPr>
          <w:rFonts w:eastAsia="Times New Roman" w:cs="Times New Roman"/>
          <w:color w:val="0F0F0F"/>
          <w:sz w:val="24"/>
          <w:szCs w:val="24"/>
        </w:rPr>
      </w:pPr>
      <w:r w:rsidRPr="2A40C812">
        <w:rPr>
          <w:rFonts w:eastAsia="Times New Roman" w:cs="Times New Roman"/>
          <w:color w:val="0F0F0F"/>
          <w:sz w:val="24"/>
          <w:szCs w:val="24"/>
        </w:rPr>
        <w:t xml:space="preserve">Items to </w:t>
      </w:r>
      <w:r w:rsidR="192B45F0" w:rsidRPr="2A40C812">
        <w:rPr>
          <w:rFonts w:eastAsia="Times New Roman" w:cs="Times New Roman"/>
          <w:color w:val="0F0F0F"/>
          <w:sz w:val="24"/>
          <w:szCs w:val="24"/>
        </w:rPr>
        <w:t xml:space="preserve">be </w:t>
      </w:r>
      <w:r w:rsidR="1D0A335F" w:rsidRPr="2A40C812">
        <w:rPr>
          <w:rFonts w:eastAsia="Times New Roman" w:cs="Times New Roman"/>
          <w:color w:val="0F0F0F"/>
          <w:sz w:val="24"/>
          <w:szCs w:val="24"/>
        </w:rPr>
        <w:t>tested:</w:t>
      </w:r>
    </w:p>
    <w:p w14:paraId="68BA9477" w14:textId="4220169D" w:rsidR="7A26E476" w:rsidRPr="00C774C4" w:rsidRDefault="1D0A335F" w:rsidP="2A40C812">
      <w:pPr>
        <w:widowControl w:val="0"/>
        <w:spacing w:before="60" w:after="0" w:line="360" w:lineRule="auto"/>
        <w:rPr>
          <w:rFonts w:eastAsia="Times New Roman" w:cs="Times New Roman"/>
          <w:sz w:val="24"/>
          <w:szCs w:val="24"/>
        </w:rPr>
      </w:pPr>
      <w:r w:rsidRPr="2A40C812">
        <w:rPr>
          <w:rFonts w:eastAsia="Times New Roman" w:cs="Times New Roman"/>
          <w:color w:val="0F0F0F"/>
          <w:sz w:val="24"/>
          <w:szCs w:val="24"/>
        </w:rPr>
        <w:t>We will</w:t>
      </w:r>
      <w:r w:rsidR="2398EC10" w:rsidRPr="2A40C812">
        <w:rPr>
          <w:rFonts w:eastAsia="Times New Roman" w:cs="Times New Roman"/>
          <w:color w:val="0F0F0F"/>
          <w:sz w:val="24"/>
          <w:szCs w:val="24"/>
        </w:rPr>
        <w:t xml:space="preserve"> perform system testing for the following test cases, labeled TC</w:t>
      </w:r>
      <w:r w:rsidR="0F7F8E2E" w:rsidRPr="2A40C812">
        <w:rPr>
          <w:rFonts w:eastAsia="Times New Roman" w:cs="Times New Roman"/>
          <w:color w:val="0F0F0F"/>
          <w:sz w:val="24"/>
          <w:szCs w:val="24"/>
        </w:rPr>
        <w:t>57</w:t>
      </w:r>
      <w:r w:rsidR="2398EC10" w:rsidRPr="2A40C812">
        <w:rPr>
          <w:rFonts w:eastAsia="Times New Roman" w:cs="Times New Roman"/>
          <w:color w:val="0F0F0F"/>
          <w:sz w:val="24"/>
          <w:szCs w:val="24"/>
        </w:rPr>
        <w:t>-TC</w:t>
      </w:r>
      <w:r w:rsidR="4B0A7FEB" w:rsidRPr="2A40C812">
        <w:rPr>
          <w:rFonts w:eastAsia="Times New Roman" w:cs="Times New Roman"/>
          <w:color w:val="0F0F0F"/>
          <w:sz w:val="24"/>
          <w:szCs w:val="24"/>
        </w:rPr>
        <w:t>59</w:t>
      </w:r>
      <w:r w:rsidR="2398EC10" w:rsidRPr="2A40C812">
        <w:rPr>
          <w:rFonts w:eastAsia="Times New Roman" w:cs="Times New Roman"/>
          <w:color w:val="0F0F0F"/>
          <w:sz w:val="24"/>
          <w:szCs w:val="24"/>
        </w:rPr>
        <w:t xml:space="preserve">, to make sure we get the expected results. Each test case will be fully examined, starting from </w:t>
      </w:r>
      <w:r w:rsidR="38B7A053" w:rsidRPr="2A40C812">
        <w:rPr>
          <w:rFonts w:eastAsia="Times New Roman" w:cs="Times New Roman"/>
          <w:color w:val="0F0F0F"/>
          <w:sz w:val="24"/>
          <w:szCs w:val="24"/>
        </w:rPr>
        <w:t>login,</w:t>
      </w:r>
      <w:r w:rsidR="2398EC10" w:rsidRPr="2A40C812">
        <w:rPr>
          <w:rFonts w:eastAsia="Times New Roman" w:cs="Times New Roman"/>
          <w:color w:val="0F0F0F"/>
          <w:sz w:val="24"/>
          <w:szCs w:val="24"/>
        </w:rPr>
        <w:t xml:space="preserve"> and moving to any other page or component, in any order the tester decides. The system will be tested by going through all test cases one after another, starting with a valid login. This way, we'll ensure a comprehensive evaluation of the entire system's functionality.</w:t>
      </w:r>
    </w:p>
    <w:sectPr w:rsidR="7A26E476" w:rsidRPr="00C774C4" w:rsidSect="00DD1F70">
      <w:headerReference w:type="even" r:id="rId20"/>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4B341" w14:textId="77777777" w:rsidR="008030B3" w:rsidRDefault="008030B3" w:rsidP="004A321A">
      <w:pPr>
        <w:spacing w:after="0" w:line="240" w:lineRule="auto"/>
      </w:pPr>
      <w:r>
        <w:separator/>
      </w:r>
    </w:p>
  </w:endnote>
  <w:endnote w:type="continuationSeparator" w:id="0">
    <w:p w14:paraId="27475EBB" w14:textId="77777777" w:rsidR="008030B3" w:rsidRDefault="008030B3" w:rsidP="004A321A">
      <w:pPr>
        <w:spacing w:after="0" w:line="240" w:lineRule="auto"/>
      </w:pPr>
      <w:r>
        <w:continuationSeparator/>
      </w:r>
    </w:p>
  </w:endnote>
  <w:endnote w:type="continuationNotice" w:id="1">
    <w:p w14:paraId="2E340C29" w14:textId="77777777" w:rsidR="008030B3" w:rsidRDefault="008030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D6AC02" w14:paraId="732ACE00" w14:textId="77777777" w:rsidTr="07D6AC02">
      <w:trPr>
        <w:trHeight w:val="300"/>
      </w:trPr>
      <w:tc>
        <w:tcPr>
          <w:tcW w:w="3120" w:type="dxa"/>
        </w:tcPr>
        <w:p w14:paraId="4175D2DC" w14:textId="51839FC8" w:rsidR="07D6AC02" w:rsidRDefault="07D6AC02" w:rsidP="07D6AC02">
          <w:pPr>
            <w:pStyle w:val="Header"/>
            <w:ind w:left="-115"/>
          </w:pPr>
        </w:p>
      </w:tc>
      <w:tc>
        <w:tcPr>
          <w:tcW w:w="3120" w:type="dxa"/>
        </w:tcPr>
        <w:p w14:paraId="204566E9" w14:textId="0EEE5058" w:rsidR="07D6AC02" w:rsidRDefault="07D6AC02" w:rsidP="07D6AC02">
          <w:pPr>
            <w:pStyle w:val="Header"/>
            <w:jc w:val="center"/>
          </w:pPr>
        </w:p>
      </w:tc>
      <w:tc>
        <w:tcPr>
          <w:tcW w:w="3120" w:type="dxa"/>
        </w:tcPr>
        <w:p w14:paraId="42B86D62" w14:textId="5C751329" w:rsidR="07D6AC02" w:rsidRDefault="07D6AC02" w:rsidP="07D6AC02">
          <w:pPr>
            <w:pStyle w:val="Header"/>
            <w:ind w:right="-115"/>
            <w:jc w:val="right"/>
          </w:pPr>
          <w:r>
            <w:fldChar w:fldCharType="begin"/>
          </w:r>
          <w:r>
            <w:instrText>PAGE</w:instrText>
          </w:r>
          <w:r>
            <w:fldChar w:fldCharType="separate"/>
          </w:r>
          <w:r w:rsidR="001A5944">
            <w:rPr>
              <w:noProof/>
            </w:rPr>
            <w:t>1</w:t>
          </w:r>
          <w:r>
            <w:fldChar w:fldCharType="end"/>
          </w:r>
        </w:p>
      </w:tc>
    </w:tr>
  </w:tbl>
  <w:p w14:paraId="68711A9C" w14:textId="4FB96E65" w:rsidR="00A85E3D" w:rsidRDefault="00A85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6F4B3" w14:textId="77777777" w:rsidR="008030B3" w:rsidRDefault="008030B3" w:rsidP="004A321A">
      <w:pPr>
        <w:spacing w:after="0" w:line="240" w:lineRule="auto"/>
      </w:pPr>
      <w:r>
        <w:separator/>
      </w:r>
    </w:p>
  </w:footnote>
  <w:footnote w:type="continuationSeparator" w:id="0">
    <w:p w14:paraId="38C51387" w14:textId="77777777" w:rsidR="008030B3" w:rsidRDefault="008030B3" w:rsidP="004A321A">
      <w:pPr>
        <w:spacing w:after="0" w:line="240" w:lineRule="auto"/>
      </w:pPr>
      <w:r>
        <w:continuationSeparator/>
      </w:r>
    </w:p>
  </w:footnote>
  <w:footnote w:type="continuationNotice" w:id="1">
    <w:p w14:paraId="1E9D36E3" w14:textId="77777777" w:rsidR="008030B3" w:rsidRDefault="008030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2668" w14:textId="77777777" w:rsidR="004A321A" w:rsidRDefault="004A321A">
    <w:pPr>
      <w:pStyle w:val="Header"/>
      <w:framePr w:wrap="none" w:vAnchor="text" w:hAnchor="margin" w:xAlign="right" w:y="1"/>
      <w:rPr>
        <w:del w:id="172" w:author="Mehedi Zihad" w:date="2023-11-06T15:31:00Z"/>
        <w:rStyle w:val="PageNumber"/>
      </w:rPr>
    </w:pPr>
    <w:del w:id="173" w:author="Mehedi Zihad" w:date="2023-11-06T15:31:00Z">
      <w:r>
        <w:rPr>
          <w:rStyle w:val="PageNumber"/>
        </w:rPr>
        <w:fldChar w:fldCharType="begin"/>
      </w:r>
      <w:r>
        <w:rPr>
          <w:rStyle w:val="PageNumber"/>
        </w:rPr>
        <w:delInstrText xml:space="preserve"> PAGE </w:delInstrText>
      </w:r>
      <w:r>
        <w:rPr>
          <w:rStyle w:val="PageNumber"/>
        </w:rPr>
        <w:fldChar w:fldCharType="end"/>
      </w:r>
    </w:del>
  </w:p>
  <w:p w14:paraId="5381C177" w14:textId="3658ECF4" w:rsidR="004A321A" w:rsidRDefault="004A321A">
    <w:pPr>
      <w:pStyle w:val="Header"/>
      <w:framePr w:wrap="none" w:vAnchor="text" w:hAnchor="margin" w:xAlign="right" w:y="1"/>
      <w:rPr>
        <w:rStyle w:val="PageNumber"/>
      </w:rPr>
    </w:pPr>
    <w:ins w:id="174" w:author="Mehedi Zihad" w:date="2023-11-06T15:31:00Z">
      <w:r>
        <w:rPr>
          <w:rStyle w:val="PageNumber"/>
        </w:rPr>
        <w:fldChar w:fldCharType="begin"/>
      </w:r>
      <w:r>
        <w:rPr>
          <w:rStyle w:val="PageNumber"/>
        </w:rPr>
        <w:instrText xml:space="preserve"> PAGE </w:instrText>
      </w:r>
      <w:r>
        <w:rPr>
          <w:rStyle w:val="PageNumber"/>
        </w:rPr>
        <w:fldChar w:fldCharType="end"/>
      </w:r>
    </w:ins>
  </w:p>
  <w:p w14:paraId="6FDEDAEE" w14:textId="77777777" w:rsidR="004A321A" w:rsidRDefault="004A321A" w:rsidP="004A32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3CC7" w14:textId="45090CB3" w:rsidR="004A321A" w:rsidRDefault="0075052C" w:rsidP="004A321A">
    <w:pPr>
      <w:pStyle w:val="Header"/>
      <w:ind w:right="360"/>
    </w:pPr>
    <w:r>
      <w:t>Pizza Connection Test Plan</w:t>
    </w:r>
  </w:p>
</w:hdr>
</file>

<file path=word/intelligence2.xml><?xml version="1.0" encoding="utf-8"?>
<int2:intelligence xmlns:int2="http://schemas.microsoft.com/office/intelligence/2020/intelligence" xmlns:oel="http://schemas.microsoft.com/office/2019/extlst">
  <int2:observations>
    <int2:textHash int2:hashCode="2Uzac3AAr4nuNn" int2:id="0sNiSciP">
      <int2:state int2:value="Rejected" int2:type="AugLoop_Text_Critique"/>
    </int2:textHash>
    <int2:textHash int2:hashCode="PGvalVecjmi1J8" int2:id="1fO9zf2T">
      <int2:state int2:value="Rejected" int2:type="AugLoop_Text_Critique"/>
    </int2:textHash>
    <int2:textHash int2:hashCode="qZk+NkcGgWq6Pi" int2:id="UogAvZfd">
      <int2:state int2:value="Rejected" int2:type="AugLoop_Text_Critique"/>
    </int2:textHash>
    <int2:textHash int2:hashCode="N1LnaKezwqRt/n" int2:id="lXmNsSuL">
      <int2:state int2:value="Rejected" int2:type="AugLoop_Text_Critique"/>
    </int2:textHash>
    <int2:bookmark int2:bookmarkName="_Int_X0lMkDRp" int2:invalidationBookmarkName="" int2:hashCode="s3RWxFML6BDcBA" int2:id="Cujy9FfV">
      <int2:state int2:value="Rejected" int2:type="AugLoop_Text_Critique"/>
    </int2:bookmark>
    <int2:bookmark int2:bookmarkName="_Int_kJGC3xTA" int2:invalidationBookmarkName="" int2:hashCode="dZYT5DE/N3sn7L" int2:id="Hc1LKntA">
      <int2:state int2:value="Rejected" int2:type="AugLoop_Text_Critique"/>
    </int2:bookmark>
    <int2:bookmark int2:bookmarkName="_Int_YKNskLtZ" int2:invalidationBookmarkName="" int2:hashCode="iv9ZsciN6iV7kR" int2:id="SZKzc5q1">
      <int2:state int2:value="Rejected" int2:type="AugLoop_Acronyms_AcronymsCritique"/>
    </int2:bookmark>
    <int2:bookmark int2:bookmarkName="_Int_UtOpC3U4" int2:invalidationBookmarkName="" int2:hashCode="EDlVm4YumYr7Pq" int2:id="dQ127d3T">
      <int2:state int2:value="Rejected" int2:type="AugLoop_Text_Critique"/>
    </int2:bookmark>
    <int2:bookmark int2:bookmarkName="_Int_NsM5aQqX" int2:invalidationBookmarkName="" int2:hashCode="nVeHUZbGE3haHu" int2:id="eXaLQlwq">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D57"/>
    <w:multiLevelType w:val="hybridMultilevel"/>
    <w:tmpl w:val="FFFFFFFF"/>
    <w:lvl w:ilvl="0" w:tplc="4DA0779A">
      <w:start w:val="1"/>
      <w:numFmt w:val="decimal"/>
      <w:lvlText w:val="%1."/>
      <w:lvlJc w:val="left"/>
      <w:pPr>
        <w:ind w:left="720" w:hanging="360"/>
      </w:pPr>
    </w:lvl>
    <w:lvl w:ilvl="1" w:tplc="C2FE3FAA">
      <w:start w:val="1"/>
      <w:numFmt w:val="lowerLetter"/>
      <w:lvlText w:val="%2."/>
      <w:lvlJc w:val="left"/>
      <w:pPr>
        <w:ind w:left="1440" w:hanging="360"/>
      </w:pPr>
    </w:lvl>
    <w:lvl w:ilvl="2" w:tplc="E5E6500C">
      <w:start w:val="1"/>
      <w:numFmt w:val="lowerRoman"/>
      <w:lvlText w:val="%3."/>
      <w:lvlJc w:val="right"/>
      <w:pPr>
        <w:ind w:left="2160" w:hanging="180"/>
      </w:pPr>
    </w:lvl>
    <w:lvl w:ilvl="3" w:tplc="5BF08832">
      <w:start w:val="1"/>
      <w:numFmt w:val="decimal"/>
      <w:lvlText w:val="%4."/>
      <w:lvlJc w:val="left"/>
      <w:pPr>
        <w:ind w:left="2880" w:hanging="360"/>
      </w:pPr>
    </w:lvl>
    <w:lvl w:ilvl="4" w:tplc="62CA590E">
      <w:start w:val="1"/>
      <w:numFmt w:val="lowerLetter"/>
      <w:lvlText w:val="%5."/>
      <w:lvlJc w:val="left"/>
      <w:pPr>
        <w:ind w:left="3600" w:hanging="360"/>
      </w:pPr>
    </w:lvl>
    <w:lvl w:ilvl="5" w:tplc="069E429A">
      <w:start w:val="1"/>
      <w:numFmt w:val="lowerRoman"/>
      <w:lvlText w:val="%6."/>
      <w:lvlJc w:val="right"/>
      <w:pPr>
        <w:ind w:left="4320" w:hanging="180"/>
      </w:pPr>
    </w:lvl>
    <w:lvl w:ilvl="6" w:tplc="9F96B0D0">
      <w:start w:val="1"/>
      <w:numFmt w:val="decimal"/>
      <w:lvlText w:val="%7."/>
      <w:lvlJc w:val="left"/>
      <w:pPr>
        <w:ind w:left="5040" w:hanging="360"/>
      </w:pPr>
    </w:lvl>
    <w:lvl w:ilvl="7" w:tplc="A5288C12">
      <w:start w:val="1"/>
      <w:numFmt w:val="lowerLetter"/>
      <w:lvlText w:val="%8."/>
      <w:lvlJc w:val="left"/>
      <w:pPr>
        <w:ind w:left="5760" w:hanging="360"/>
      </w:pPr>
    </w:lvl>
    <w:lvl w:ilvl="8" w:tplc="FBFC9188">
      <w:start w:val="1"/>
      <w:numFmt w:val="lowerRoman"/>
      <w:lvlText w:val="%9."/>
      <w:lvlJc w:val="right"/>
      <w:pPr>
        <w:ind w:left="6480" w:hanging="180"/>
      </w:pPr>
    </w:lvl>
  </w:abstractNum>
  <w:abstractNum w:abstractNumId="1" w15:restartNumberingAfterBreak="0">
    <w:nsid w:val="00CD7F42"/>
    <w:multiLevelType w:val="hybridMultilevel"/>
    <w:tmpl w:val="FFFFFFFF"/>
    <w:lvl w:ilvl="0" w:tplc="F2F405EE">
      <w:start w:val="1"/>
      <w:numFmt w:val="decimal"/>
      <w:lvlText w:val="%1."/>
      <w:lvlJc w:val="left"/>
      <w:pPr>
        <w:ind w:left="720" w:hanging="360"/>
      </w:pPr>
    </w:lvl>
    <w:lvl w:ilvl="1" w:tplc="EA44D8C0">
      <w:start w:val="1"/>
      <w:numFmt w:val="lowerLetter"/>
      <w:lvlText w:val="%2."/>
      <w:lvlJc w:val="left"/>
      <w:pPr>
        <w:ind w:left="1440" w:hanging="360"/>
      </w:pPr>
    </w:lvl>
    <w:lvl w:ilvl="2" w:tplc="D926441A">
      <w:start w:val="1"/>
      <w:numFmt w:val="lowerRoman"/>
      <w:lvlText w:val="%3."/>
      <w:lvlJc w:val="right"/>
      <w:pPr>
        <w:ind w:left="2160" w:hanging="180"/>
      </w:pPr>
    </w:lvl>
    <w:lvl w:ilvl="3" w:tplc="215E7CEC">
      <w:start w:val="1"/>
      <w:numFmt w:val="decimal"/>
      <w:lvlText w:val="%4."/>
      <w:lvlJc w:val="left"/>
      <w:pPr>
        <w:ind w:left="2880" w:hanging="360"/>
      </w:pPr>
    </w:lvl>
    <w:lvl w:ilvl="4" w:tplc="E1262DE2">
      <w:start w:val="1"/>
      <w:numFmt w:val="lowerLetter"/>
      <w:lvlText w:val="%5."/>
      <w:lvlJc w:val="left"/>
      <w:pPr>
        <w:ind w:left="3600" w:hanging="360"/>
      </w:pPr>
    </w:lvl>
    <w:lvl w:ilvl="5" w:tplc="A3B630C0">
      <w:start w:val="1"/>
      <w:numFmt w:val="lowerRoman"/>
      <w:lvlText w:val="%6."/>
      <w:lvlJc w:val="right"/>
      <w:pPr>
        <w:ind w:left="4320" w:hanging="180"/>
      </w:pPr>
    </w:lvl>
    <w:lvl w:ilvl="6" w:tplc="93B633A6">
      <w:start w:val="1"/>
      <w:numFmt w:val="decimal"/>
      <w:lvlText w:val="%7."/>
      <w:lvlJc w:val="left"/>
      <w:pPr>
        <w:ind w:left="5040" w:hanging="360"/>
      </w:pPr>
    </w:lvl>
    <w:lvl w:ilvl="7" w:tplc="C5B656D0">
      <w:start w:val="1"/>
      <w:numFmt w:val="lowerLetter"/>
      <w:lvlText w:val="%8."/>
      <w:lvlJc w:val="left"/>
      <w:pPr>
        <w:ind w:left="5760" w:hanging="360"/>
      </w:pPr>
    </w:lvl>
    <w:lvl w:ilvl="8" w:tplc="F0045070">
      <w:start w:val="1"/>
      <w:numFmt w:val="lowerRoman"/>
      <w:lvlText w:val="%9."/>
      <w:lvlJc w:val="right"/>
      <w:pPr>
        <w:ind w:left="6480" w:hanging="180"/>
      </w:pPr>
    </w:lvl>
  </w:abstractNum>
  <w:abstractNum w:abstractNumId="2" w15:restartNumberingAfterBreak="0">
    <w:nsid w:val="0162E231"/>
    <w:multiLevelType w:val="hybridMultilevel"/>
    <w:tmpl w:val="FFFFFFFF"/>
    <w:lvl w:ilvl="0" w:tplc="3DC28F14">
      <w:start w:val="1"/>
      <w:numFmt w:val="decimal"/>
      <w:lvlText w:val="%1."/>
      <w:lvlJc w:val="left"/>
      <w:pPr>
        <w:ind w:left="720" w:hanging="360"/>
      </w:pPr>
    </w:lvl>
    <w:lvl w:ilvl="1" w:tplc="78362F3E">
      <w:start w:val="1"/>
      <w:numFmt w:val="lowerLetter"/>
      <w:lvlText w:val="%2."/>
      <w:lvlJc w:val="left"/>
      <w:pPr>
        <w:ind w:left="1440" w:hanging="360"/>
      </w:pPr>
    </w:lvl>
    <w:lvl w:ilvl="2" w:tplc="B33692E2">
      <w:start w:val="1"/>
      <w:numFmt w:val="lowerRoman"/>
      <w:lvlText w:val="%3."/>
      <w:lvlJc w:val="right"/>
      <w:pPr>
        <w:ind w:left="2160" w:hanging="180"/>
      </w:pPr>
    </w:lvl>
    <w:lvl w:ilvl="3" w:tplc="628064C2">
      <w:start w:val="1"/>
      <w:numFmt w:val="decimal"/>
      <w:lvlText w:val="%4."/>
      <w:lvlJc w:val="left"/>
      <w:pPr>
        <w:ind w:left="2880" w:hanging="360"/>
      </w:pPr>
    </w:lvl>
    <w:lvl w:ilvl="4" w:tplc="FF70F05A">
      <w:start w:val="1"/>
      <w:numFmt w:val="lowerLetter"/>
      <w:lvlText w:val="%5."/>
      <w:lvlJc w:val="left"/>
      <w:pPr>
        <w:ind w:left="3600" w:hanging="360"/>
      </w:pPr>
    </w:lvl>
    <w:lvl w:ilvl="5" w:tplc="54025048">
      <w:start w:val="1"/>
      <w:numFmt w:val="lowerRoman"/>
      <w:lvlText w:val="%6."/>
      <w:lvlJc w:val="right"/>
      <w:pPr>
        <w:ind w:left="4320" w:hanging="180"/>
      </w:pPr>
    </w:lvl>
    <w:lvl w:ilvl="6" w:tplc="3B6CEDF2">
      <w:start w:val="1"/>
      <w:numFmt w:val="decimal"/>
      <w:lvlText w:val="%7."/>
      <w:lvlJc w:val="left"/>
      <w:pPr>
        <w:ind w:left="5040" w:hanging="360"/>
      </w:pPr>
    </w:lvl>
    <w:lvl w:ilvl="7" w:tplc="E29C1168">
      <w:start w:val="1"/>
      <w:numFmt w:val="lowerLetter"/>
      <w:lvlText w:val="%8."/>
      <w:lvlJc w:val="left"/>
      <w:pPr>
        <w:ind w:left="5760" w:hanging="360"/>
      </w:pPr>
    </w:lvl>
    <w:lvl w:ilvl="8" w:tplc="3BEACAC0">
      <w:start w:val="1"/>
      <w:numFmt w:val="lowerRoman"/>
      <w:lvlText w:val="%9."/>
      <w:lvlJc w:val="right"/>
      <w:pPr>
        <w:ind w:left="6480" w:hanging="180"/>
      </w:pPr>
    </w:lvl>
  </w:abstractNum>
  <w:abstractNum w:abstractNumId="3" w15:restartNumberingAfterBreak="0">
    <w:nsid w:val="031A2627"/>
    <w:multiLevelType w:val="hybridMultilevel"/>
    <w:tmpl w:val="FFFFFFFF"/>
    <w:lvl w:ilvl="0" w:tplc="FC32C6F2">
      <w:start w:val="1"/>
      <w:numFmt w:val="decimal"/>
      <w:lvlText w:val="%1."/>
      <w:lvlJc w:val="left"/>
      <w:pPr>
        <w:ind w:left="720" w:hanging="360"/>
      </w:pPr>
    </w:lvl>
    <w:lvl w:ilvl="1" w:tplc="EDE63D02">
      <w:start w:val="1"/>
      <w:numFmt w:val="lowerLetter"/>
      <w:lvlText w:val="%2."/>
      <w:lvlJc w:val="left"/>
      <w:pPr>
        <w:ind w:left="1440" w:hanging="360"/>
      </w:pPr>
    </w:lvl>
    <w:lvl w:ilvl="2" w:tplc="FDCE875A">
      <w:start w:val="1"/>
      <w:numFmt w:val="lowerRoman"/>
      <w:lvlText w:val="%3."/>
      <w:lvlJc w:val="right"/>
      <w:pPr>
        <w:ind w:left="2160" w:hanging="180"/>
      </w:pPr>
    </w:lvl>
    <w:lvl w:ilvl="3" w:tplc="EFDEC6FC">
      <w:start w:val="1"/>
      <w:numFmt w:val="decimal"/>
      <w:lvlText w:val="%4."/>
      <w:lvlJc w:val="left"/>
      <w:pPr>
        <w:ind w:left="2880" w:hanging="360"/>
      </w:pPr>
    </w:lvl>
    <w:lvl w:ilvl="4" w:tplc="594E9672">
      <w:start w:val="1"/>
      <w:numFmt w:val="lowerLetter"/>
      <w:lvlText w:val="%5."/>
      <w:lvlJc w:val="left"/>
      <w:pPr>
        <w:ind w:left="3600" w:hanging="360"/>
      </w:pPr>
    </w:lvl>
    <w:lvl w:ilvl="5" w:tplc="05CA86FA">
      <w:start w:val="1"/>
      <w:numFmt w:val="lowerRoman"/>
      <w:lvlText w:val="%6."/>
      <w:lvlJc w:val="right"/>
      <w:pPr>
        <w:ind w:left="4320" w:hanging="180"/>
      </w:pPr>
    </w:lvl>
    <w:lvl w:ilvl="6" w:tplc="A71C4C94">
      <w:start w:val="1"/>
      <w:numFmt w:val="decimal"/>
      <w:lvlText w:val="%7."/>
      <w:lvlJc w:val="left"/>
      <w:pPr>
        <w:ind w:left="5040" w:hanging="360"/>
      </w:pPr>
    </w:lvl>
    <w:lvl w:ilvl="7" w:tplc="4D24B69C">
      <w:start w:val="1"/>
      <w:numFmt w:val="lowerLetter"/>
      <w:lvlText w:val="%8."/>
      <w:lvlJc w:val="left"/>
      <w:pPr>
        <w:ind w:left="5760" w:hanging="360"/>
      </w:pPr>
    </w:lvl>
    <w:lvl w:ilvl="8" w:tplc="1FB0EBF0">
      <w:start w:val="1"/>
      <w:numFmt w:val="lowerRoman"/>
      <w:lvlText w:val="%9."/>
      <w:lvlJc w:val="right"/>
      <w:pPr>
        <w:ind w:left="6480" w:hanging="180"/>
      </w:pPr>
    </w:lvl>
  </w:abstractNum>
  <w:abstractNum w:abstractNumId="4" w15:restartNumberingAfterBreak="0">
    <w:nsid w:val="032FB421"/>
    <w:multiLevelType w:val="hybridMultilevel"/>
    <w:tmpl w:val="FFFFFFFF"/>
    <w:lvl w:ilvl="0" w:tplc="8198409A">
      <w:start w:val="1"/>
      <w:numFmt w:val="decimal"/>
      <w:lvlText w:val="%1."/>
      <w:lvlJc w:val="left"/>
      <w:pPr>
        <w:ind w:left="720" w:hanging="360"/>
      </w:pPr>
    </w:lvl>
    <w:lvl w:ilvl="1" w:tplc="AE14D0C0">
      <w:start w:val="1"/>
      <w:numFmt w:val="lowerLetter"/>
      <w:lvlText w:val="%2."/>
      <w:lvlJc w:val="left"/>
      <w:pPr>
        <w:ind w:left="1440" w:hanging="360"/>
      </w:pPr>
    </w:lvl>
    <w:lvl w:ilvl="2" w:tplc="D22CA160">
      <w:start w:val="1"/>
      <w:numFmt w:val="lowerRoman"/>
      <w:lvlText w:val="%3."/>
      <w:lvlJc w:val="right"/>
      <w:pPr>
        <w:ind w:left="2160" w:hanging="180"/>
      </w:pPr>
    </w:lvl>
    <w:lvl w:ilvl="3" w:tplc="8668C04C">
      <w:start w:val="1"/>
      <w:numFmt w:val="decimal"/>
      <w:lvlText w:val="%4."/>
      <w:lvlJc w:val="left"/>
      <w:pPr>
        <w:ind w:left="2880" w:hanging="360"/>
      </w:pPr>
    </w:lvl>
    <w:lvl w:ilvl="4" w:tplc="D4DA2DF0">
      <w:start w:val="1"/>
      <w:numFmt w:val="lowerLetter"/>
      <w:lvlText w:val="%5."/>
      <w:lvlJc w:val="left"/>
      <w:pPr>
        <w:ind w:left="3600" w:hanging="360"/>
      </w:pPr>
    </w:lvl>
    <w:lvl w:ilvl="5" w:tplc="D05CD3F4">
      <w:start w:val="1"/>
      <w:numFmt w:val="lowerRoman"/>
      <w:lvlText w:val="%6."/>
      <w:lvlJc w:val="right"/>
      <w:pPr>
        <w:ind w:left="4320" w:hanging="180"/>
      </w:pPr>
    </w:lvl>
    <w:lvl w:ilvl="6" w:tplc="F6D03586">
      <w:start w:val="1"/>
      <w:numFmt w:val="decimal"/>
      <w:lvlText w:val="%7."/>
      <w:lvlJc w:val="left"/>
      <w:pPr>
        <w:ind w:left="5040" w:hanging="360"/>
      </w:pPr>
    </w:lvl>
    <w:lvl w:ilvl="7" w:tplc="D8640C32">
      <w:start w:val="1"/>
      <w:numFmt w:val="lowerLetter"/>
      <w:lvlText w:val="%8."/>
      <w:lvlJc w:val="left"/>
      <w:pPr>
        <w:ind w:left="5760" w:hanging="360"/>
      </w:pPr>
    </w:lvl>
    <w:lvl w:ilvl="8" w:tplc="3ABA4872">
      <w:start w:val="1"/>
      <w:numFmt w:val="lowerRoman"/>
      <w:lvlText w:val="%9."/>
      <w:lvlJc w:val="right"/>
      <w:pPr>
        <w:ind w:left="6480" w:hanging="180"/>
      </w:pPr>
    </w:lvl>
  </w:abstractNum>
  <w:abstractNum w:abstractNumId="5" w15:restartNumberingAfterBreak="0">
    <w:nsid w:val="057237E0"/>
    <w:multiLevelType w:val="hybridMultilevel"/>
    <w:tmpl w:val="FFFFFFFF"/>
    <w:lvl w:ilvl="0" w:tplc="55EEF37E">
      <w:start w:val="1"/>
      <w:numFmt w:val="decimal"/>
      <w:lvlText w:val="%1."/>
      <w:lvlJc w:val="left"/>
      <w:pPr>
        <w:ind w:left="720" w:hanging="360"/>
      </w:pPr>
    </w:lvl>
    <w:lvl w:ilvl="1" w:tplc="BBBE0C6A">
      <w:start w:val="1"/>
      <w:numFmt w:val="lowerLetter"/>
      <w:lvlText w:val="%2."/>
      <w:lvlJc w:val="left"/>
      <w:pPr>
        <w:ind w:left="1440" w:hanging="360"/>
      </w:pPr>
    </w:lvl>
    <w:lvl w:ilvl="2" w:tplc="A2AC32B2">
      <w:start w:val="1"/>
      <w:numFmt w:val="lowerRoman"/>
      <w:lvlText w:val="%3."/>
      <w:lvlJc w:val="right"/>
      <w:pPr>
        <w:ind w:left="2160" w:hanging="180"/>
      </w:pPr>
    </w:lvl>
    <w:lvl w:ilvl="3" w:tplc="689E1022">
      <w:start w:val="1"/>
      <w:numFmt w:val="decimal"/>
      <w:lvlText w:val="%4."/>
      <w:lvlJc w:val="left"/>
      <w:pPr>
        <w:ind w:left="2880" w:hanging="360"/>
      </w:pPr>
    </w:lvl>
    <w:lvl w:ilvl="4" w:tplc="53EE49DC">
      <w:start w:val="1"/>
      <w:numFmt w:val="lowerLetter"/>
      <w:lvlText w:val="%5."/>
      <w:lvlJc w:val="left"/>
      <w:pPr>
        <w:ind w:left="3600" w:hanging="360"/>
      </w:pPr>
    </w:lvl>
    <w:lvl w:ilvl="5" w:tplc="CAB04760">
      <w:start w:val="1"/>
      <w:numFmt w:val="lowerRoman"/>
      <w:lvlText w:val="%6."/>
      <w:lvlJc w:val="right"/>
      <w:pPr>
        <w:ind w:left="4320" w:hanging="180"/>
      </w:pPr>
    </w:lvl>
    <w:lvl w:ilvl="6" w:tplc="BD36733A">
      <w:start w:val="1"/>
      <w:numFmt w:val="decimal"/>
      <w:lvlText w:val="%7."/>
      <w:lvlJc w:val="left"/>
      <w:pPr>
        <w:ind w:left="5040" w:hanging="360"/>
      </w:pPr>
    </w:lvl>
    <w:lvl w:ilvl="7" w:tplc="DD9C5B28">
      <w:start w:val="1"/>
      <w:numFmt w:val="lowerLetter"/>
      <w:lvlText w:val="%8."/>
      <w:lvlJc w:val="left"/>
      <w:pPr>
        <w:ind w:left="5760" w:hanging="360"/>
      </w:pPr>
    </w:lvl>
    <w:lvl w:ilvl="8" w:tplc="6796749A">
      <w:start w:val="1"/>
      <w:numFmt w:val="lowerRoman"/>
      <w:lvlText w:val="%9."/>
      <w:lvlJc w:val="right"/>
      <w:pPr>
        <w:ind w:left="6480" w:hanging="180"/>
      </w:pPr>
    </w:lvl>
  </w:abstractNum>
  <w:abstractNum w:abstractNumId="6" w15:restartNumberingAfterBreak="0">
    <w:nsid w:val="081FFBE1"/>
    <w:multiLevelType w:val="hybridMultilevel"/>
    <w:tmpl w:val="1674B69E"/>
    <w:lvl w:ilvl="0" w:tplc="7780E73A">
      <w:start w:val="1"/>
      <w:numFmt w:val="decimal"/>
      <w:lvlText w:val="%1."/>
      <w:lvlJc w:val="left"/>
      <w:pPr>
        <w:ind w:left="720" w:hanging="360"/>
      </w:pPr>
    </w:lvl>
    <w:lvl w:ilvl="1" w:tplc="5412BA8C">
      <w:start w:val="1"/>
      <w:numFmt w:val="lowerLetter"/>
      <w:lvlText w:val="%2."/>
      <w:lvlJc w:val="left"/>
      <w:pPr>
        <w:ind w:left="1440" w:hanging="360"/>
      </w:pPr>
    </w:lvl>
    <w:lvl w:ilvl="2" w:tplc="3E8E604C">
      <w:start w:val="1"/>
      <w:numFmt w:val="lowerRoman"/>
      <w:lvlText w:val="%3."/>
      <w:lvlJc w:val="right"/>
      <w:pPr>
        <w:ind w:left="2160" w:hanging="180"/>
      </w:pPr>
    </w:lvl>
    <w:lvl w:ilvl="3" w:tplc="BF6ABC88">
      <w:start w:val="1"/>
      <w:numFmt w:val="decimal"/>
      <w:lvlText w:val="%4."/>
      <w:lvlJc w:val="left"/>
      <w:pPr>
        <w:ind w:left="2880" w:hanging="360"/>
      </w:pPr>
    </w:lvl>
    <w:lvl w:ilvl="4" w:tplc="3F5897C4">
      <w:start w:val="1"/>
      <w:numFmt w:val="lowerLetter"/>
      <w:lvlText w:val="%5."/>
      <w:lvlJc w:val="left"/>
      <w:pPr>
        <w:ind w:left="3600" w:hanging="360"/>
      </w:pPr>
    </w:lvl>
    <w:lvl w:ilvl="5" w:tplc="B4C6AF42">
      <w:start w:val="1"/>
      <w:numFmt w:val="lowerRoman"/>
      <w:lvlText w:val="%6."/>
      <w:lvlJc w:val="right"/>
      <w:pPr>
        <w:ind w:left="4320" w:hanging="180"/>
      </w:pPr>
    </w:lvl>
    <w:lvl w:ilvl="6" w:tplc="1FFA1DBC">
      <w:start w:val="1"/>
      <w:numFmt w:val="decimal"/>
      <w:lvlText w:val="%7."/>
      <w:lvlJc w:val="left"/>
      <w:pPr>
        <w:ind w:left="5040" w:hanging="360"/>
      </w:pPr>
    </w:lvl>
    <w:lvl w:ilvl="7" w:tplc="37AACA5C">
      <w:start w:val="1"/>
      <w:numFmt w:val="lowerLetter"/>
      <w:lvlText w:val="%8."/>
      <w:lvlJc w:val="left"/>
      <w:pPr>
        <w:ind w:left="5760" w:hanging="360"/>
      </w:pPr>
    </w:lvl>
    <w:lvl w:ilvl="8" w:tplc="B6E616C6">
      <w:start w:val="1"/>
      <w:numFmt w:val="lowerRoman"/>
      <w:lvlText w:val="%9."/>
      <w:lvlJc w:val="right"/>
      <w:pPr>
        <w:ind w:left="6480" w:hanging="180"/>
      </w:pPr>
    </w:lvl>
  </w:abstractNum>
  <w:abstractNum w:abstractNumId="7" w15:restartNumberingAfterBreak="0">
    <w:nsid w:val="09B261D9"/>
    <w:multiLevelType w:val="hybridMultilevel"/>
    <w:tmpl w:val="FFFFFFFF"/>
    <w:lvl w:ilvl="0" w:tplc="DD9AF256">
      <w:start w:val="1"/>
      <w:numFmt w:val="decimal"/>
      <w:lvlText w:val="%1."/>
      <w:lvlJc w:val="left"/>
      <w:pPr>
        <w:ind w:left="720" w:hanging="360"/>
      </w:pPr>
    </w:lvl>
    <w:lvl w:ilvl="1" w:tplc="52BA2B72">
      <w:start w:val="1"/>
      <w:numFmt w:val="lowerLetter"/>
      <w:lvlText w:val="%2."/>
      <w:lvlJc w:val="left"/>
      <w:pPr>
        <w:ind w:left="1440" w:hanging="360"/>
      </w:pPr>
    </w:lvl>
    <w:lvl w:ilvl="2" w:tplc="3C9CA304">
      <w:start w:val="1"/>
      <w:numFmt w:val="lowerRoman"/>
      <w:lvlText w:val="%3."/>
      <w:lvlJc w:val="right"/>
      <w:pPr>
        <w:ind w:left="2160" w:hanging="180"/>
      </w:pPr>
    </w:lvl>
    <w:lvl w:ilvl="3" w:tplc="7C380E80">
      <w:start w:val="1"/>
      <w:numFmt w:val="decimal"/>
      <w:lvlText w:val="%4."/>
      <w:lvlJc w:val="left"/>
      <w:pPr>
        <w:ind w:left="2880" w:hanging="360"/>
      </w:pPr>
    </w:lvl>
    <w:lvl w:ilvl="4" w:tplc="C21086F6">
      <w:start w:val="1"/>
      <w:numFmt w:val="lowerLetter"/>
      <w:lvlText w:val="%5."/>
      <w:lvlJc w:val="left"/>
      <w:pPr>
        <w:ind w:left="3600" w:hanging="360"/>
      </w:pPr>
    </w:lvl>
    <w:lvl w:ilvl="5" w:tplc="0F627BD4">
      <w:start w:val="1"/>
      <w:numFmt w:val="lowerRoman"/>
      <w:lvlText w:val="%6."/>
      <w:lvlJc w:val="right"/>
      <w:pPr>
        <w:ind w:left="4320" w:hanging="180"/>
      </w:pPr>
    </w:lvl>
    <w:lvl w:ilvl="6" w:tplc="EB0A8DBE">
      <w:start w:val="1"/>
      <w:numFmt w:val="decimal"/>
      <w:lvlText w:val="%7."/>
      <w:lvlJc w:val="left"/>
      <w:pPr>
        <w:ind w:left="5040" w:hanging="360"/>
      </w:pPr>
    </w:lvl>
    <w:lvl w:ilvl="7" w:tplc="346EA5CC">
      <w:start w:val="1"/>
      <w:numFmt w:val="lowerLetter"/>
      <w:lvlText w:val="%8."/>
      <w:lvlJc w:val="left"/>
      <w:pPr>
        <w:ind w:left="5760" w:hanging="360"/>
      </w:pPr>
    </w:lvl>
    <w:lvl w:ilvl="8" w:tplc="163C6AB6">
      <w:start w:val="1"/>
      <w:numFmt w:val="lowerRoman"/>
      <w:lvlText w:val="%9."/>
      <w:lvlJc w:val="right"/>
      <w:pPr>
        <w:ind w:left="6480" w:hanging="180"/>
      </w:pPr>
    </w:lvl>
  </w:abstractNum>
  <w:abstractNum w:abstractNumId="8" w15:restartNumberingAfterBreak="0">
    <w:nsid w:val="09B2E023"/>
    <w:multiLevelType w:val="hybridMultilevel"/>
    <w:tmpl w:val="FFFFFFFF"/>
    <w:lvl w:ilvl="0" w:tplc="BCC698AC">
      <w:start w:val="1"/>
      <w:numFmt w:val="decimal"/>
      <w:lvlText w:val="%1."/>
      <w:lvlJc w:val="left"/>
      <w:pPr>
        <w:ind w:left="720" w:hanging="360"/>
      </w:pPr>
    </w:lvl>
    <w:lvl w:ilvl="1" w:tplc="8DD81224">
      <w:start w:val="1"/>
      <w:numFmt w:val="lowerLetter"/>
      <w:lvlText w:val="%2."/>
      <w:lvlJc w:val="left"/>
      <w:pPr>
        <w:ind w:left="1440" w:hanging="360"/>
      </w:pPr>
    </w:lvl>
    <w:lvl w:ilvl="2" w:tplc="64603A1A">
      <w:start w:val="1"/>
      <w:numFmt w:val="lowerRoman"/>
      <w:lvlText w:val="%3."/>
      <w:lvlJc w:val="right"/>
      <w:pPr>
        <w:ind w:left="2160" w:hanging="180"/>
      </w:pPr>
    </w:lvl>
    <w:lvl w:ilvl="3" w:tplc="44B2CBCC">
      <w:start w:val="1"/>
      <w:numFmt w:val="decimal"/>
      <w:lvlText w:val="%4."/>
      <w:lvlJc w:val="left"/>
      <w:pPr>
        <w:ind w:left="2880" w:hanging="360"/>
      </w:pPr>
    </w:lvl>
    <w:lvl w:ilvl="4" w:tplc="D76E2386">
      <w:start w:val="1"/>
      <w:numFmt w:val="lowerLetter"/>
      <w:lvlText w:val="%5."/>
      <w:lvlJc w:val="left"/>
      <w:pPr>
        <w:ind w:left="3600" w:hanging="360"/>
      </w:pPr>
    </w:lvl>
    <w:lvl w:ilvl="5" w:tplc="337CA12C">
      <w:start w:val="1"/>
      <w:numFmt w:val="lowerRoman"/>
      <w:lvlText w:val="%6."/>
      <w:lvlJc w:val="right"/>
      <w:pPr>
        <w:ind w:left="4320" w:hanging="180"/>
      </w:pPr>
    </w:lvl>
    <w:lvl w:ilvl="6" w:tplc="9BDCC80E">
      <w:start w:val="1"/>
      <w:numFmt w:val="decimal"/>
      <w:lvlText w:val="%7."/>
      <w:lvlJc w:val="left"/>
      <w:pPr>
        <w:ind w:left="5040" w:hanging="360"/>
      </w:pPr>
    </w:lvl>
    <w:lvl w:ilvl="7" w:tplc="72A6BA0E">
      <w:start w:val="1"/>
      <w:numFmt w:val="lowerLetter"/>
      <w:lvlText w:val="%8."/>
      <w:lvlJc w:val="left"/>
      <w:pPr>
        <w:ind w:left="5760" w:hanging="360"/>
      </w:pPr>
    </w:lvl>
    <w:lvl w:ilvl="8" w:tplc="2726630A">
      <w:start w:val="1"/>
      <w:numFmt w:val="lowerRoman"/>
      <w:lvlText w:val="%9."/>
      <w:lvlJc w:val="right"/>
      <w:pPr>
        <w:ind w:left="6480" w:hanging="180"/>
      </w:pPr>
    </w:lvl>
  </w:abstractNum>
  <w:abstractNum w:abstractNumId="9" w15:restartNumberingAfterBreak="0">
    <w:nsid w:val="0B0A6066"/>
    <w:multiLevelType w:val="hybridMultilevel"/>
    <w:tmpl w:val="FFFFFFFF"/>
    <w:lvl w:ilvl="0" w:tplc="521ED334">
      <w:start w:val="1"/>
      <w:numFmt w:val="bullet"/>
      <w:lvlText w:val=""/>
      <w:lvlJc w:val="left"/>
      <w:pPr>
        <w:ind w:left="720" w:hanging="360"/>
      </w:pPr>
      <w:rPr>
        <w:rFonts w:ascii="Symbol" w:hAnsi="Symbol" w:hint="default"/>
      </w:rPr>
    </w:lvl>
    <w:lvl w:ilvl="1" w:tplc="FD08A258">
      <w:start w:val="1"/>
      <w:numFmt w:val="bullet"/>
      <w:lvlText w:val="o"/>
      <w:lvlJc w:val="left"/>
      <w:pPr>
        <w:ind w:left="1440" w:hanging="360"/>
      </w:pPr>
      <w:rPr>
        <w:rFonts w:ascii="Courier New" w:hAnsi="Courier New" w:hint="default"/>
      </w:rPr>
    </w:lvl>
    <w:lvl w:ilvl="2" w:tplc="BA8C2870">
      <w:start w:val="1"/>
      <w:numFmt w:val="bullet"/>
      <w:lvlText w:val=""/>
      <w:lvlJc w:val="left"/>
      <w:pPr>
        <w:ind w:left="2160" w:hanging="360"/>
      </w:pPr>
      <w:rPr>
        <w:rFonts w:ascii="Wingdings" w:hAnsi="Wingdings" w:hint="default"/>
      </w:rPr>
    </w:lvl>
    <w:lvl w:ilvl="3" w:tplc="CBF070F0">
      <w:start w:val="1"/>
      <w:numFmt w:val="bullet"/>
      <w:lvlText w:val=""/>
      <w:lvlJc w:val="left"/>
      <w:pPr>
        <w:ind w:left="2880" w:hanging="360"/>
      </w:pPr>
      <w:rPr>
        <w:rFonts w:ascii="Symbol" w:hAnsi="Symbol" w:hint="default"/>
      </w:rPr>
    </w:lvl>
    <w:lvl w:ilvl="4" w:tplc="0AE2CC44">
      <w:start w:val="1"/>
      <w:numFmt w:val="bullet"/>
      <w:lvlText w:val="o"/>
      <w:lvlJc w:val="left"/>
      <w:pPr>
        <w:ind w:left="3600" w:hanging="360"/>
      </w:pPr>
      <w:rPr>
        <w:rFonts w:ascii="Courier New" w:hAnsi="Courier New" w:hint="default"/>
      </w:rPr>
    </w:lvl>
    <w:lvl w:ilvl="5" w:tplc="05D2ABDE">
      <w:start w:val="1"/>
      <w:numFmt w:val="bullet"/>
      <w:lvlText w:val=""/>
      <w:lvlJc w:val="left"/>
      <w:pPr>
        <w:ind w:left="4320" w:hanging="360"/>
      </w:pPr>
      <w:rPr>
        <w:rFonts w:ascii="Wingdings" w:hAnsi="Wingdings" w:hint="default"/>
      </w:rPr>
    </w:lvl>
    <w:lvl w:ilvl="6" w:tplc="E062D05E">
      <w:start w:val="1"/>
      <w:numFmt w:val="bullet"/>
      <w:lvlText w:val=""/>
      <w:lvlJc w:val="left"/>
      <w:pPr>
        <w:ind w:left="5040" w:hanging="360"/>
      </w:pPr>
      <w:rPr>
        <w:rFonts w:ascii="Symbol" w:hAnsi="Symbol" w:hint="default"/>
      </w:rPr>
    </w:lvl>
    <w:lvl w:ilvl="7" w:tplc="1E341BD2">
      <w:start w:val="1"/>
      <w:numFmt w:val="bullet"/>
      <w:lvlText w:val="o"/>
      <w:lvlJc w:val="left"/>
      <w:pPr>
        <w:ind w:left="5760" w:hanging="360"/>
      </w:pPr>
      <w:rPr>
        <w:rFonts w:ascii="Courier New" w:hAnsi="Courier New" w:hint="default"/>
      </w:rPr>
    </w:lvl>
    <w:lvl w:ilvl="8" w:tplc="96166022">
      <w:start w:val="1"/>
      <w:numFmt w:val="bullet"/>
      <w:lvlText w:val=""/>
      <w:lvlJc w:val="left"/>
      <w:pPr>
        <w:ind w:left="6480" w:hanging="360"/>
      </w:pPr>
      <w:rPr>
        <w:rFonts w:ascii="Wingdings" w:hAnsi="Wingdings" w:hint="default"/>
      </w:rPr>
    </w:lvl>
  </w:abstractNum>
  <w:abstractNum w:abstractNumId="10" w15:restartNumberingAfterBreak="0">
    <w:nsid w:val="0B1DD0DA"/>
    <w:multiLevelType w:val="hybridMultilevel"/>
    <w:tmpl w:val="FFFFFFFF"/>
    <w:lvl w:ilvl="0" w:tplc="9BBC13FE">
      <w:start w:val="1"/>
      <w:numFmt w:val="decimal"/>
      <w:lvlText w:val="%1."/>
      <w:lvlJc w:val="left"/>
      <w:pPr>
        <w:ind w:left="720" w:hanging="360"/>
      </w:pPr>
    </w:lvl>
    <w:lvl w:ilvl="1" w:tplc="52285C92">
      <w:start w:val="1"/>
      <w:numFmt w:val="lowerLetter"/>
      <w:lvlText w:val="%2."/>
      <w:lvlJc w:val="left"/>
      <w:pPr>
        <w:ind w:left="1440" w:hanging="360"/>
      </w:pPr>
    </w:lvl>
    <w:lvl w:ilvl="2" w:tplc="B4221D52">
      <w:start w:val="1"/>
      <w:numFmt w:val="lowerRoman"/>
      <w:lvlText w:val="%3."/>
      <w:lvlJc w:val="right"/>
      <w:pPr>
        <w:ind w:left="2160" w:hanging="180"/>
      </w:pPr>
    </w:lvl>
    <w:lvl w:ilvl="3" w:tplc="250E13C2">
      <w:start w:val="1"/>
      <w:numFmt w:val="decimal"/>
      <w:lvlText w:val="%4."/>
      <w:lvlJc w:val="left"/>
      <w:pPr>
        <w:ind w:left="2880" w:hanging="360"/>
      </w:pPr>
    </w:lvl>
    <w:lvl w:ilvl="4" w:tplc="3AAEB2DA">
      <w:start w:val="1"/>
      <w:numFmt w:val="lowerLetter"/>
      <w:lvlText w:val="%5."/>
      <w:lvlJc w:val="left"/>
      <w:pPr>
        <w:ind w:left="3600" w:hanging="360"/>
      </w:pPr>
    </w:lvl>
    <w:lvl w:ilvl="5" w:tplc="F51865D2">
      <w:start w:val="1"/>
      <w:numFmt w:val="lowerRoman"/>
      <w:lvlText w:val="%6."/>
      <w:lvlJc w:val="right"/>
      <w:pPr>
        <w:ind w:left="4320" w:hanging="180"/>
      </w:pPr>
    </w:lvl>
    <w:lvl w:ilvl="6" w:tplc="A71C6AB4">
      <w:start w:val="1"/>
      <w:numFmt w:val="decimal"/>
      <w:lvlText w:val="%7."/>
      <w:lvlJc w:val="left"/>
      <w:pPr>
        <w:ind w:left="5040" w:hanging="360"/>
      </w:pPr>
    </w:lvl>
    <w:lvl w:ilvl="7" w:tplc="EBB87998">
      <w:start w:val="1"/>
      <w:numFmt w:val="lowerLetter"/>
      <w:lvlText w:val="%8."/>
      <w:lvlJc w:val="left"/>
      <w:pPr>
        <w:ind w:left="5760" w:hanging="360"/>
      </w:pPr>
    </w:lvl>
    <w:lvl w:ilvl="8" w:tplc="6040F180">
      <w:start w:val="1"/>
      <w:numFmt w:val="lowerRoman"/>
      <w:lvlText w:val="%9."/>
      <w:lvlJc w:val="right"/>
      <w:pPr>
        <w:ind w:left="6480" w:hanging="180"/>
      </w:pPr>
    </w:lvl>
  </w:abstractNum>
  <w:abstractNum w:abstractNumId="11" w15:restartNumberingAfterBreak="0">
    <w:nsid w:val="0B323DCA"/>
    <w:multiLevelType w:val="hybridMultilevel"/>
    <w:tmpl w:val="FFFFFFFF"/>
    <w:lvl w:ilvl="0" w:tplc="A5CE7F24">
      <w:start w:val="1"/>
      <w:numFmt w:val="decimal"/>
      <w:lvlText w:val="%1."/>
      <w:lvlJc w:val="left"/>
      <w:pPr>
        <w:ind w:left="720" w:hanging="360"/>
      </w:pPr>
    </w:lvl>
    <w:lvl w:ilvl="1" w:tplc="1DA45C32">
      <w:start w:val="1"/>
      <w:numFmt w:val="lowerLetter"/>
      <w:lvlText w:val="%2."/>
      <w:lvlJc w:val="left"/>
      <w:pPr>
        <w:ind w:left="1440" w:hanging="360"/>
      </w:pPr>
    </w:lvl>
    <w:lvl w:ilvl="2" w:tplc="607A7D92">
      <w:start w:val="1"/>
      <w:numFmt w:val="lowerRoman"/>
      <w:lvlText w:val="%3."/>
      <w:lvlJc w:val="right"/>
      <w:pPr>
        <w:ind w:left="2160" w:hanging="180"/>
      </w:pPr>
    </w:lvl>
    <w:lvl w:ilvl="3" w:tplc="D31C7EBE">
      <w:start w:val="1"/>
      <w:numFmt w:val="decimal"/>
      <w:lvlText w:val="%4."/>
      <w:lvlJc w:val="left"/>
      <w:pPr>
        <w:ind w:left="2880" w:hanging="360"/>
      </w:pPr>
    </w:lvl>
    <w:lvl w:ilvl="4" w:tplc="BAEEE8CC">
      <w:start w:val="1"/>
      <w:numFmt w:val="lowerLetter"/>
      <w:lvlText w:val="%5."/>
      <w:lvlJc w:val="left"/>
      <w:pPr>
        <w:ind w:left="3600" w:hanging="360"/>
      </w:pPr>
    </w:lvl>
    <w:lvl w:ilvl="5" w:tplc="9B0EECEA">
      <w:start w:val="1"/>
      <w:numFmt w:val="lowerRoman"/>
      <w:lvlText w:val="%6."/>
      <w:lvlJc w:val="right"/>
      <w:pPr>
        <w:ind w:left="4320" w:hanging="180"/>
      </w:pPr>
    </w:lvl>
    <w:lvl w:ilvl="6" w:tplc="8F58ADB6">
      <w:start w:val="1"/>
      <w:numFmt w:val="decimal"/>
      <w:lvlText w:val="%7."/>
      <w:lvlJc w:val="left"/>
      <w:pPr>
        <w:ind w:left="5040" w:hanging="360"/>
      </w:pPr>
    </w:lvl>
    <w:lvl w:ilvl="7" w:tplc="B2B092A6">
      <w:start w:val="1"/>
      <w:numFmt w:val="lowerLetter"/>
      <w:lvlText w:val="%8."/>
      <w:lvlJc w:val="left"/>
      <w:pPr>
        <w:ind w:left="5760" w:hanging="360"/>
      </w:pPr>
    </w:lvl>
    <w:lvl w:ilvl="8" w:tplc="98F6965E">
      <w:start w:val="1"/>
      <w:numFmt w:val="lowerRoman"/>
      <w:lvlText w:val="%9."/>
      <w:lvlJc w:val="right"/>
      <w:pPr>
        <w:ind w:left="6480" w:hanging="180"/>
      </w:pPr>
    </w:lvl>
  </w:abstractNum>
  <w:abstractNum w:abstractNumId="12" w15:restartNumberingAfterBreak="0">
    <w:nsid w:val="0BE595DC"/>
    <w:multiLevelType w:val="hybridMultilevel"/>
    <w:tmpl w:val="AC001A30"/>
    <w:lvl w:ilvl="0" w:tplc="263A07CE">
      <w:start w:val="1"/>
      <w:numFmt w:val="decimal"/>
      <w:lvlText w:val="%1."/>
      <w:lvlJc w:val="left"/>
      <w:pPr>
        <w:ind w:left="720" w:hanging="360"/>
      </w:pPr>
    </w:lvl>
    <w:lvl w:ilvl="1" w:tplc="AA365516">
      <w:start w:val="1"/>
      <w:numFmt w:val="lowerLetter"/>
      <w:lvlText w:val="%2."/>
      <w:lvlJc w:val="left"/>
      <w:pPr>
        <w:ind w:left="1440" w:hanging="360"/>
      </w:pPr>
    </w:lvl>
    <w:lvl w:ilvl="2" w:tplc="A5B81060">
      <w:start w:val="1"/>
      <w:numFmt w:val="lowerRoman"/>
      <w:lvlText w:val="%3."/>
      <w:lvlJc w:val="right"/>
      <w:pPr>
        <w:ind w:left="2160" w:hanging="180"/>
      </w:pPr>
    </w:lvl>
    <w:lvl w:ilvl="3" w:tplc="995831D0">
      <w:start w:val="1"/>
      <w:numFmt w:val="decimal"/>
      <w:lvlText w:val="%4."/>
      <w:lvlJc w:val="left"/>
      <w:pPr>
        <w:ind w:left="2880" w:hanging="360"/>
      </w:pPr>
    </w:lvl>
    <w:lvl w:ilvl="4" w:tplc="67C445AA">
      <w:start w:val="1"/>
      <w:numFmt w:val="lowerLetter"/>
      <w:lvlText w:val="%5."/>
      <w:lvlJc w:val="left"/>
      <w:pPr>
        <w:ind w:left="3600" w:hanging="360"/>
      </w:pPr>
    </w:lvl>
    <w:lvl w:ilvl="5" w:tplc="E76CD558">
      <w:start w:val="1"/>
      <w:numFmt w:val="lowerRoman"/>
      <w:lvlText w:val="%6."/>
      <w:lvlJc w:val="right"/>
      <w:pPr>
        <w:ind w:left="4320" w:hanging="180"/>
      </w:pPr>
    </w:lvl>
    <w:lvl w:ilvl="6" w:tplc="426A5726">
      <w:start w:val="1"/>
      <w:numFmt w:val="decimal"/>
      <w:lvlText w:val="%7."/>
      <w:lvlJc w:val="left"/>
      <w:pPr>
        <w:ind w:left="5040" w:hanging="360"/>
      </w:pPr>
    </w:lvl>
    <w:lvl w:ilvl="7" w:tplc="D3FC0114">
      <w:start w:val="1"/>
      <w:numFmt w:val="lowerLetter"/>
      <w:lvlText w:val="%8."/>
      <w:lvlJc w:val="left"/>
      <w:pPr>
        <w:ind w:left="5760" w:hanging="360"/>
      </w:pPr>
    </w:lvl>
    <w:lvl w:ilvl="8" w:tplc="D0D2BADE">
      <w:start w:val="1"/>
      <w:numFmt w:val="lowerRoman"/>
      <w:lvlText w:val="%9."/>
      <w:lvlJc w:val="right"/>
      <w:pPr>
        <w:ind w:left="6480" w:hanging="180"/>
      </w:pPr>
    </w:lvl>
  </w:abstractNum>
  <w:abstractNum w:abstractNumId="13" w15:restartNumberingAfterBreak="0">
    <w:nsid w:val="0DAFA697"/>
    <w:multiLevelType w:val="hybridMultilevel"/>
    <w:tmpl w:val="FFFFFFFF"/>
    <w:lvl w:ilvl="0" w:tplc="F508DD98">
      <w:start w:val="1"/>
      <w:numFmt w:val="decimal"/>
      <w:lvlText w:val="%1."/>
      <w:lvlJc w:val="left"/>
      <w:pPr>
        <w:ind w:left="720" w:hanging="360"/>
      </w:pPr>
    </w:lvl>
    <w:lvl w:ilvl="1" w:tplc="C9DA53DC">
      <w:start w:val="1"/>
      <w:numFmt w:val="lowerLetter"/>
      <w:lvlText w:val="%2."/>
      <w:lvlJc w:val="left"/>
      <w:pPr>
        <w:ind w:left="1440" w:hanging="360"/>
      </w:pPr>
    </w:lvl>
    <w:lvl w:ilvl="2" w:tplc="B8148272">
      <w:start w:val="1"/>
      <w:numFmt w:val="lowerRoman"/>
      <w:lvlText w:val="%3."/>
      <w:lvlJc w:val="right"/>
      <w:pPr>
        <w:ind w:left="2160" w:hanging="180"/>
      </w:pPr>
    </w:lvl>
    <w:lvl w:ilvl="3" w:tplc="E24C012E">
      <w:start w:val="1"/>
      <w:numFmt w:val="decimal"/>
      <w:lvlText w:val="%4."/>
      <w:lvlJc w:val="left"/>
      <w:pPr>
        <w:ind w:left="2880" w:hanging="360"/>
      </w:pPr>
    </w:lvl>
    <w:lvl w:ilvl="4" w:tplc="B7140DFC">
      <w:start w:val="1"/>
      <w:numFmt w:val="lowerLetter"/>
      <w:lvlText w:val="%5."/>
      <w:lvlJc w:val="left"/>
      <w:pPr>
        <w:ind w:left="3600" w:hanging="360"/>
      </w:pPr>
    </w:lvl>
    <w:lvl w:ilvl="5" w:tplc="F7703716">
      <w:start w:val="1"/>
      <w:numFmt w:val="lowerRoman"/>
      <w:lvlText w:val="%6."/>
      <w:lvlJc w:val="right"/>
      <w:pPr>
        <w:ind w:left="4320" w:hanging="180"/>
      </w:pPr>
    </w:lvl>
    <w:lvl w:ilvl="6" w:tplc="A5C88DD6">
      <w:start w:val="1"/>
      <w:numFmt w:val="decimal"/>
      <w:lvlText w:val="%7."/>
      <w:lvlJc w:val="left"/>
      <w:pPr>
        <w:ind w:left="5040" w:hanging="360"/>
      </w:pPr>
    </w:lvl>
    <w:lvl w:ilvl="7" w:tplc="C61CAEEC">
      <w:start w:val="1"/>
      <w:numFmt w:val="lowerLetter"/>
      <w:lvlText w:val="%8."/>
      <w:lvlJc w:val="left"/>
      <w:pPr>
        <w:ind w:left="5760" w:hanging="360"/>
      </w:pPr>
    </w:lvl>
    <w:lvl w:ilvl="8" w:tplc="38A0A520">
      <w:start w:val="1"/>
      <w:numFmt w:val="lowerRoman"/>
      <w:lvlText w:val="%9."/>
      <w:lvlJc w:val="right"/>
      <w:pPr>
        <w:ind w:left="6480" w:hanging="180"/>
      </w:pPr>
    </w:lvl>
  </w:abstractNum>
  <w:abstractNum w:abstractNumId="14" w15:restartNumberingAfterBreak="0">
    <w:nsid w:val="0E114FBE"/>
    <w:multiLevelType w:val="hybridMultilevel"/>
    <w:tmpl w:val="099AAFA0"/>
    <w:lvl w:ilvl="0" w:tplc="FF2276EA">
      <w:start w:val="1"/>
      <w:numFmt w:val="decimal"/>
      <w:lvlText w:val="%1."/>
      <w:lvlJc w:val="left"/>
      <w:pPr>
        <w:ind w:left="720" w:hanging="360"/>
      </w:pPr>
    </w:lvl>
    <w:lvl w:ilvl="1" w:tplc="5928CDD4">
      <w:start w:val="1"/>
      <w:numFmt w:val="lowerLetter"/>
      <w:lvlText w:val="%2."/>
      <w:lvlJc w:val="left"/>
      <w:pPr>
        <w:ind w:left="1440" w:hanging="360"/>
      </w:pPr>
    </w:lvl>
    <w:lvl w:ilvl="2" w:tplc="D3D8B7F0">
      <w:start w:val="1"/>
      <w:numFmt w:val="lowerRoman"/>
      <w:lvlText w:val="%3."/>
      <w:lvlJc w:val="right"/>
      <w:pPr>
        <w:ind w:left="2160" w:hanging="180"/>
      </w:pPr>
    </w:lvl>
    <w:lvl w:ilvl="3" w:tplc="2A487782">
      <w:start w:val="1"/>
      <w:numFmt w:val="decimal"/>
      <w:lvlText w:val="%4."/>
      <w:lvlJc w:val="left"/>
      <w:pPr>
        <w:ind w:left="2880" w:hanging="360"/>
      </w:pPr>
    </w:lvl>
    <w:lvl w:ilvl="4" w:tplc="2BEA19C4">
      <w:start w:val="1"/>
      <w:numFmt w:val="lowerLetter"/>
      <w:lvlText w:val="%5."/>
      <w:lvlJc w:val="left"/>
      <w:pPr>
        <w:ind w:left="3600" w:hanging="360"/>
      </w:pPr>
    </w:lvl>
    <w:lvl w:ilvl="5" w:tplc="D668D3E2">
      <w:start w:val="1"/>
      <w:numFmt w:val="lowerRoman"/>
      <w:lvlText w:val="%6."/>
      <w:lvlJc w:val="right"/>
      <w:pPr>
        <w:ind w:left="4320" w:hanging="180"/>
      </w:pPr>
    </w:lvl>
    <w:lvl w:ilvl="6" w:tplc="2ACAFEB0">
      <w:start w:val="1"/>
      <w:numFmt w:val="decimal"/>
      <w:lvlText w:val="%7."/>
      <w:lvlJc w:val="left"/>
      <w:pPr>
        <w:ind w:left="5040" w:hanging="360"/>
      </w:pPr>
    </w:lvl>
    <w:lvl w:ilvl="7" w:tplc="3C501F04">
      <w:start w:val="1"/>
      <w:numFmt w:val="lowerLetter"/>
      <w:lvlText w:val="%8."/>
      <w:lvlJc w:val="left"/>
      <w:pPr>
        <w:ind w:left="5760" w:hanging="360"/>
      </w:pPr>
    </w:lvl>
    <w:lvl w:ilvl="8" w:tplc="48BCEB24">
      <w:start w:val="1"/>
      <w:numFmt w:val="lowerRoman"/>
      <w:lvlText w:val="%9."/>
      <w:lvlJc w:val="right"/>
      <w:pPr>
        <w:ind w:left="6480" w:hanging="180"/>
      </w:pPr>
    </w:lvl>
  </w:abstractNum>
  <w:abstractNum w:abstractNumId="15" w15:restartNumberingAfterBreak="0">
    <w:nsid w:val="0E61C6A1"/>
    <w:multiLevelType w:val="multilevel"/>
    <w:tmpl w:val="60D068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EB02C24"/>
    <w:multiLevelType w:val="hybridMultilevel"/>
    <w:tmpl w:val="FFFFFFFF"/>
    <w:lvl w:ilvl="0" w:tplc="2820D99C">
      <w:start w:val="1"/>
      <w:numFmt w:val="decimal"/>
      <w:lvlText w:val="%1."/>
      <w:lvlJc w:val="left"/>
      <w:pPr>
        <w:ind w:left="720" w:hanging="360"/>
      </w:pPr>
    </w:lvl>
    <w:lvl w:ilvl="1" w:tplc="CD8032EE">
      <w:start w:val="1"/>
      <w:numFmt w:val="lowerLetter"/>
      <w:lvlText w:val="%2."/>
      <w:lvlJc w:val="left"/>
      <w:pPr>
        <w:ind w:left="1440" w:hanging="360"/>
      </w:pPr>
    </w:lvl>
    <w:lvl w:ilvl="2" w:tplc="4B460C54">
      <w:start w:val="1"/>
      <w:numFmt w:val="lowerRoman"/>
      <w:lvlText w:val="%3."/>
      <w:lvlJc w:val="right"/>
      <w:pPr>
        <w:ind w:left="2160" w:hanging="180"/>
      </w:pPr>
    </w:lvl>
    <w:lvl w:ilvl="3" w:tplc="61407216">
      <w:start w:val="1"/>
      <w:numFmt w:val="decimal"/>
      <w:lvlText w:val="%4."/>
      <w:lvlJc w:val="left"/>
      <w:pPr>
        <w:ind w:left="2880" w:hanging="360"/>
      </w:pPr>
    </w:lvl>
    <w:lvl w:ilvl="4" w:tplc="5896C7C4">
      <w:start w:val="1"/>
      <w:numFmt w:val="lowerLetter"/>
      <w:lvlText w:val="%5."/>
      <w:lvlJc w:val="left"/>
      <w:pPr>
        <w:ind w:left="3600" w:hanging="360"/>
      </w:pPr>
    </w:lvl>
    <w:lvl w:ilvl="5" w:tplc="5E16E662">
      <w:start w:val="1"/>
      <w:numFmt w:val="lowerRoman"/>
      <w:lvlText w:val="%6."/>
      <w:lvlJc w:val="right"/>
      <w:pPr>
        <w:ind w:left="4320" w:hanging="180"/>
      </w:pPr>
    </w:lvl>
    <w:lvl w:ilvl="6" w:tplc="C52CA59E">
      <w:start w:val="1"/>
      <w:numFmt w:val="decimal"/>
      <w:lvlText w:val="%7."/>
      <w:lvlJc w:val="left"/>
      <w:pPr>
        <w:ind w:left="5040" w:hanging="360"/>
      </w:pPr>
    </w:lvl>
    <w:lvl w:ilvl="7" w:tplc="45787EFA">
      <w:start w:val="1"/>
      <w:numFmt w:val="lowerLetter"/>
      <w:lvlText w:val="%8."/>
      <w:lvlJc w:val="left"/>
      <w:pPr>
        <w:ind w:left="5760" w:hanging="360"/>
      </w:pPr>
    </w:lvl>
    <w:lvl w:ilvl="8" w:tplc="BED44446">
      <w:start w:val="1"/>
      <w:numFmt w:val="lowerRoman"/>
      <w:lvlText w:val="%9."/>
      <w:lvlJc w:val="right"/>
      <w:pPr>
        <w:ind w:left="6480" w:hanging="180"/>
      </w:pPr>
    </w:lvl>
  </w:abstractNum>
  <w:abstractNum w:abstractNumId="17" w15:restartNumberingAfterBreak="0">
    <w:nsid w:val="0ED4B9B2"/>
    <w:multiLevelType w:val="hybridMultilevel"/>
    <w:tmpl w:val="F2A8BD0C"/>
    <w:lvl w:ilvl="0" w:tplc="123CF128">
      <w:start w:val="1"/>
      <w:numFmt w:val="decimal"/>
      <w:lvlText w:val="%1."/>
      <w:lvlJc w:val="left"/>
      <w:pPr>
        <w:ind w:left="720" w:hanging="360"/>
      </w:pPr>
    </w:lvl>
    <w:lvl w:ilvl="1" w:tplc="47389D40">
      <w:start w:val="1"/>
      <w:numFmt w:val="lowerLetter"/>
      <w:lvlText w:val="%2."/>
      <w:lvlJc w:val="left"/>
      <w:pPr>
        <w:ind w:left="1440" w:hanging="360"/>
      </w:pPr>
    </w:lvl>
    <w:lvl w:ilvl="2" w:tplc="27F68A9A">
      <w:start w:val="1"/>
      <w:numFmt w:val="lowerRoman"/>
      <w:lvlText w:val="%3."/>
      <w:lvlJc w:val="right"/>
      <w:pPr>
        <w:ind w:left="2160" w:hanging="180"/>
      </w:pPr>
    </w:lvl>
    <w:lvl w:ilvl="3" w:tplc="A7BC6920">
      <w:start w:val="1"/>
      <w:numFmt w:val="decimal"/>
      <w:lvlText w:val="%4."/>
      <w:lvlJc w:val="left"/>
      <w:pPr>
        <w:ind w:left="2880" w:hanging="360"/>
      </w:pPr>
    </w:lvl>
    <w:lvl w:ilvl="4" w:tplc="8C0058F4">
      <w:start w:val="1"/>
      <w:numFmt w:val="lowerLetter"/>
      <w:lvlText w:val="%5."/>
      <w:lvlJc w:val="left"/>
      <w:pPr>
        <w:ind w:left="3600" w:hanging="360"/>
      </w:pPr>
    </w:lvl>
    <w:lvl w:ilvl="5" w:tplc="10923198">
      <w:start w:val="1"/>
      <w:numFmt w:val="lowerRoman"/>
      <w:lvlText w:val="%6."/>
      <w:lvlJc w:val="right"/>
      <w:pPr>
        <w:ind w:left="4320" w:hanging="180"/>
      </w:pPr>
    </w:lvl>
    <w:lvl w:ilvl="6" w:tplc="02F0159C">
      <w:start w:val="1"/>
      <w:numFmt w:val="decimal"/>
      <w:lvlText w:val="%7."/>
      <w:lvlJc w:val="left"/>
      <w:pPr>
        <w:ind w:left="5040" w:hanging="360"/>
      </w:pPr>
    </w:lvl>
    <w:lvl w:ilvl="7" w:tplc="7D689DFE">
      <w:start w:val="1"/>
      <w:numFmt w:val="lowerLetter"/>
      <w:lvlText w:val="%8."/>
      <w:lvlJc w:val="left"/>
      <w:pPr>
        <w:ind w:left="5760" w:hanging="360"/>
      </w:pPr>
    </w:lvl>
    <w:lvl w:ilvl="8" w:tplc="9244DAA6">
      <w:start w:val="1"/>
      <w:numFmt w:val="lowerRoman"/>
      <w:lvlText w:val="%9."/>
      <w:lvlJc w:val="right"/>
      <w:pPr>
        <w:ind w:left="6480" w:hanging="180"/>
      </w:pPr>
    </w:lvl>
  </w:abstractNum>
  <w:abstractNum w:abstractNumId="18" w15:restartNumberingAfterBreak="0">
    <w:nsid w:val="0EF4BF06"/>
    <w:multiLevelType w:val="hybridMultilevel"/>
    <w:tmpl w:val="FFFFFFFF"/>
    <w:lvl w:ilvl="0" w:tplc="5DA2967C">
      <w:start w:val="1"/>
      <w:numFmt w:val="decimal"/>
      <w:lvlText w:val="%1."/>
      <w:lvlJc w:val="left"/>
      <w:pPr>
        <w:ind w:left="720" w:hanging="360"/>
      </w:pPr>
    </w:lvl>
    <w:lvl w:ilvl="1" w:tplc="7F345A9E">
      <w:start w:val="1"/>
      <w:numFmt w:val="lowerLetter"/>
      <w:lvlText w:val="%2."/>
      <w:lvlJc w:val="left"/>
      <w:pPr>
        <w:ind w:left="1440" w:hanging="360"/>
      </w:pPr>
    </w:lvl>
    <w:lvl w:ilvl="2" w:tplc="F34644E0">
      <w:start w:val="1"/>
      <w:numFmt w:val="lowerRoman"/>
      <w:lvlText w:val="%3."/>
      <w:lvlJc w:val="right"/>
      <w:pPr>
        <w:ind w:left="2160" w:hanging="180"/>
      </w:pPr>
    </w:lvl>
    <w:lvl w:ilvl="3" w:tplc="A718E7EA">
      <w:start w:val="1"/>
      <w:numFmt w:val="decimal"/>
      <w:lvlText w:val="%4."/>
      <w:lvlJc w:val="left"/>
      <w:pPr>
        <w:ind w:left="2880" w:hanging="360"/>
      </w:pPr>
    </w:lvl>
    <w:lvl w:ilvl="4" w:tplc="9DD6CAB2">
      <w:start w:val="1"/>
      <w:numFmt w:val="lowerLetter"/>
      <w:lvlText w:val="%5."/>
      <w:lvlJc w:val="left"/>
      <w:pPr>
        <w:ind w:left="3600" w:hanging="360"/>
      </w:pPr>
    </w:lvl>
    <w:lvl w:ilvl="5" w:tplc="AE0E0368">
      <w:start w:val="1"/>
      <w:numFmt w:val="lowerRoman"/>
      <w:lvlText w:val="%6."/>
      <w:lvlJc w:val="right"/>
      <w:pPr>
        <w:ind w:left="4320" w:hanging="180"/>
      </w:pPr>
    </w:lvl>
    <w:lvl w:ilvl="6" w:tplc="28AA53B0">
      <w:start w:val="1"/>
      <w:numFmt w:val="decimal"/>
      <w:lvlText w:val="%7."/>
      <w:lvlJc w:val="left"/>
      <w:pPr>
        <w:ind w:left="5040" w:hanging="360"/>
      </w:pPr>
    </w:lvl>
    <w:lvl w:ilvl="7" w:tplc="E50ED148">
      <w:start w:val="1"/>
      <w:numFmt w:val="lowerLetter"/>
      <w:lvlText w:val="%8."/>
      <w:lvlJc w:val="left"/>
      <w:pPr>
        <w:ind w:left="5760" w:hanging="360"/>
      </w:pPr>
    </w:lvl>
    <w:lvl w:ilvl="8" w:tplc="72C8DE0E">
      <w:start w:val="1"/>
      <w:numFmt w:val="lowerRoman"/>
      <w:lvlText w:val="%9."/>
      <w:lvlJc w:val="right"/>
      <w:pPr>
        <w:ind w:left="6480" w:hanging="180"/>
      </w:pPr>
    </w:lvl>
  </w:abstractNum>
  <w:abstractNum w:abstractNumId="19" w15:restartNumberingAfterBreak="0">
    <w:nsid w:val="0F04D90C"/>
    <w:multiLevelType w:val="hybridMultilevel"/>
    <w:tmpl w:val="FFFFFFFF"/>
    <w:lvl w:ilvl="0" w:tplc="56A0890C">
      <w:start w:val="1"/>
      <w:numFmt w:val="decimal"/>
      <w:lvlText w:val="%1."/>
      <w:lvlJc w:val="left"/>
      <w:pPr>
        <w:ind w:left="720" w:hanging="360"/>
      </w:pPr>
    </w:lvl>
    <w:lvl w:ilvl="1" w:tplc="3BB02436">
      <w:start w:val="1"/>
      <w:numFmt w:val="lowerLetter"/>
      <w:lvlText w:val="%2."/>
      <w:lvlJc w:val="left"/>
      <w:pPr>
        <w:ind w:left="1440" w:hanging="360"/>
      </w:pPr>
    </w:lvl>
    <w:lvl w:ilvl="2" w:tplc="93E8C23C">
      <w:start w:val="1"/>
      <w:numFmt w:val="lowerRoman"/>
      <w:lvlText w:val="%3."/>
      <w:lvlJc w:val="right"/>
      <w:pPr>
        <w:ind w:left="2160" w:hanging="180"/>
      </w:pPr>
    </w:lvl>
    <w:lvl w:ilvl="3" w:tplc="E898AF12">
      <w:start w:val="1"/>
      <w:numFmt w:val="decimal"/>
      <w:lvlText w:val="%4."/>
      <w:lvlJc w:val="left"/>
      <w:pPr>
        <w:ind w:left="2880" w:hanging="360"/>
      </w:pPr>
    </w:lvl>
    <w:lvl w:ilvl="4" w:tplc="B1CEC75A">
      <w:start w:val="1"/>
      <w:numFmt w:val="lowerLetter"/>
      <w:lvlText w:val="%5."/>
      <w:lvlJc w:val="left"/>
      <w:pPr>
        <w:ind w:left="3600" w:hanging="360"/>
      </w:pPr>
    </w:lvl>
    <w:lvl w:ilvl="5" w:tplc="7152D922">
      <w:start w:val="1"/>
      <w:numFmt w:val="lowerRoman"/>
      <w:lvlText w:val="%6."/>
      <w:lvlJc w:val="right"/>
      <w:pPr>
        <w:ind w:left="4320" w:hanging="180"/>
      </w:pPr>
    </w:lvl>
    <w:lvl w:ilvl="6" w:tplc="650AB54C">
      <w:start w:val="1"/>
      <w:numFmt w:val="decimal"/>
      <w:lvlText w:val="%7."/>
      <w:lvlJc w:val="left"/>
      <w:pPr>
        <w:ind w:left="5040" w:hanging="360"/>
      </w:pPr>
    </w:lvl>
    <w:lvl w:ilvl="7" w:tplc="B0403688">
      <w:start w:val="1"/>
      <w:numFmt w:val="lowerLetter"/>
      <w:lvlText w:val="%8."/>
      <w:lvlJc w:val="left"/>
      <w:pPr>
        <w:ind w:left="5760" w:hanging="360"/>
      </w:pPr>
    </w:lvl>
    <w:lvl w:ilvl="8" w:tplc="890E6646">
      <w:start w:val="1"/>
      <w:numFmt w:val="lowerRoman"/>
      <w:lvlText w:val="%9."/>
      <w:lvlJc w:val="right"/>
      <w:pPr>
        <w:ind w:left="6480" w:hanging="180"/>
      </w:pPr>
    </w:lvl>
  </w:abstractNum>
  <w:abstractNum w:abstractNumId="20" w15:restartNumberingAfterBreak="0">
    <w:nsid w:val="0F6449A8"/>
    <w:multiLevelType w:val="hybridMultilevel"/>
    <w:tmpl w:val="FFFFFFFF"/>
    <w:lvl w:ilvl="0" w:tplc="F88E1BA6">
      <w:start w:val="1"/>
      <w:numFmt w:val="decimal"/>
      <w:lvlText w:val="%1."/>
      <w:lvlJc w:val="left"/>
      <w:pPr>
        <w:ind w:left="720" w:hanging="360"/>
      </w:pPr>
    </w:lvl>
    <w:lvl w:ilvl="1" w:tplc="309EAC0A">
      <w:start w:val="1"/>
      <w:numFmt w:val="lowerLetter"/>
      <w:lvlText w:val="%2."/>
      <w:lvlJc w:val="left"/>
      <w:pPr>
        <w:ind w:left="1440" w:hanging="360"/>
      </w:pPr>
    </w:lvl>
    <w:lvl w:ilvl="2" w:tplc="A20E7660">
      <w:start w:val="1"/>
      <w:numFmt w:val="lowerRoman"/>
      <w:lvlText w:val="%3."/>
      <w:lvlJc w:val="right"/>
      <w:pPr>
        <w:ind w:left="2160" w:hanging="180"/>
      </w:pPr>
    </w:lvl>
    <w:lvl w:ilvl="3" w:tplc="C30E94DC">
      <w:start w:val="1"/>
      <w:numFmt w:val="decimal"/>
      <w:lvlText w:val="%4."/>
      <w:lvlJc w:val="left"/>
      <w:pPr>
        <w:ind w:left="2880" w:hanging="360"/>
      </w:pPr>
    </w:lvl>
    <w:lvl w:ilvl="4" w:tplc="3598793E">
      <w:start w:val="1"/>
      <w:numFmt w:val="lowerLetter"/>
      <w:lvlText w:val="%5."/>
      <w:lvlJc w:val="left"/>
      <w:pPr>
        <w:ind w:left="3600" w:hanging="360"/>
      </w:pPr>
    </w:lvl>
    <w:lvl w:ilvl="5" w:tplc="E1506B92">
      <w:start w:val="1"/>
      <w:numFmt w:val="lowerRoman"/>
      <w:lvlText w:val="%6."/>
      <w:lvlJc w:val="right"/>
      <w:pPr>
        <w:ind w:left="4320" w:hanging="180"/>
      </w:pPr>
    </w:lvl>
    <w:lvl w:ilvl="6" w:tplc="2D2C34C6">
      <w:start w:val="1"/>
      <w:numFmt w:val="decimal"/>
      <w:lvlText w:val="%7."/>
      <w:lvlJc w:val="left"/>
      <w:pPr>
        <w:ind w:left="5040" w:hanging="360"/>
      </w:pPr>
    </w:lvl>
    <w:lvl w:ilvl="7" w:tplc="0A9C4C0E">
      <w:start w:val="1"/>
      <w:numFmt w:val="lowerLetter"/>
      <w:lvlText w:val="%8."/>
      <w:lvlJc w:val="left"/>
      <w:pPr>
        <w:ind w:left="5760" w:hanging="360"/>
      </w:pPr>
    </w:lvl>
    <w:lvl w:ilvl="8" w:tplc="1C74F40A">
      <w:start w:val="1"/>
      <w:numFmt w:val="lowerRoman"/>
      <w:lvlText w:val="%9."/>
      <w:lvlJc w:val="right"/>
      <w:pPr>
        <w:ind w:left="6480" w:hanging="180"/>
      </w:pPr>
    </w:lvl>
  </w:abstractNum>
  <w:abstractNum w:abstractNumId="21" w15:restartNumberingAfterBreak="0">
    <w:nsid w:val="0FC92368"/>
    <w:multiLevelType w:val="hybridMultilevel"/>
    <w:tmpl w:val="FFFFFFFF"/>
    <w:lvl w:ilvl="0" w:tplc="683663FA">
      <w:start w:val="1"/>
      <w:numFmt w:val="decimal"/>
      <w:lvlText w:val="%1."/>
      <w:lvlJc w:val="left"/>
      <w:pPr>
        <w:ind w:left="720" w:hanging="360"/>
      </w:pPr>
    </w:lvl>
    <w:lvl w:ilvl="1" w:tplc="0AC68DEE">
      <w:start w:val="1"/>
      <w:numFmt w:val="lowerLetter"/>
      <w:lvlText w:val="%2."/>
      <w:lvlJc w:val="left"/>
      <w:pPr>
        <w:ind w:left="1440" w:hanging="360"/>
      </w:pPr>
    </w:lvl>
    <w:lvl w:ilvl="2" w:tplc="5F82870C">
      <w:start w:val="1"/>
      <w:numFmt w:val="lowerRoman"/>
      <w:lvlText w:val="%3."/>
      <w:lvlJc w:val="right"/>
      <w:pPr>
        <w:ind w:left="2160" w:hanging="180"/>
      </w:pPr>
    </w:lvl>
    <w:lvl w:ilvl="3" w:tplc="53BA7B7A">
      <w:start w:val="1"/>
      <w:numFmt w:val="decimal"/>
      <w:lvlText w:val="%4."/>
      <w:lvlJc w:val="left"/>
      <w:pPr>
        <w:ind w:left="2880" w:hanging="360"/>
      </w:pPr>
    </w:lvl>
    <w:lvl w:ilvl="4" w:tplc="94D6761A">
      <w:start w:val="1"/>
      <w:numFmt w:val="lowerLetter"/>
      <w:lvlText w:val="%5."/>
      <w:lvlJc w:val="left"/>
      <w:pPr>
        <w:ind w:left="3600" w:hanging="360"/>
      </w:pPr>
    </w:lvl>
    <w:lvl w:ilvl="5" w:tplc="30FA2E76">
      <w:start w:val="1"/>
      <w:numFmt w:val="lowerRoman"/>
      <w:lvlText w:val="%6."/>
      <w:lvlJc w:val="right"/>
      <w:pPr>
        <w:ind w:left="4320" w:hanging="180"/>
      </w:pPr>
    </w:lvl>
    <w:lvl w:ilvl="6" w:tplc="C3BCBCAC">
      <w:start w:val="1"/>
      <w:numFmt w:val="decimal"/>
      <w:lvlText w:val="%7."/>
      <w:lvlJc w:val="left"/>
      <w:pPr>
        <w:ind w:left="5040" w:hanging="360"/>
      </w:pPr>
    </w:lvl>
    <w:lvl w:ilvl="7" w:tplc="B53AECCC">
      <w:start w:val="1"/>
      <w:numFmt w:val="lowerLetter"/>
      <w:lvlText w:val="%8."/>
      <w:lvlJc w:val="left"/>
      <w:pPr>
        <w:ind w:left="5760" w:hanging="360"/>
      </w:pPr>
    </w:lvl>
    <w:lvl w:ilvl="8" w:tplc="DAC2BF78">
      <w:start w:val="1"/>
      <w:numFmt w:val="lowerRoman"/>
      <w:lvlText w:val="%9."/>
      <w:lvlJc w:val="right"/>
      <w:pPr>
        <w:ind w:left="6480" w:hanging="180"/>
      </w:pPr>
    </w:lvl>
  </w:abstractNum>
  <w:abstractNum w:abstractNumId="22" w15:restartNumberingAfterBreak="0">
    <w:nsid w:val="10635ED6"/>
    <w:multiLevelType w:val="hybridMultilevel"/>
    <w:tmpl w:val="27A2DA2E"/>
    <w:lvl w:ilvl="0" w:tplc="9670F25C">
      <w:start w:val="1"/>
      <w:numFmt w:val="decimal"/>
      <w:lvlText w:val="%1."/>
      <w:lvlJc w:val="left"/>
      <w:pPr>
        <w:ind w:left="720" w:hanging="360"/>
      </w:pPr>
    </w:lvl>
    <w:lvl w:ilvl="1" w:tplc="74AAF89E">
      <w:start w:val="1"/>
      <w:numFmt w:val="lowerLetter"/>
      <w:lvlText w:val="%2."/>
      <w:lvlJc w:val="left"/>
      <w:pPr>
        <w:ind w:left="1440" w:hanging="360"/>
      </w:pPr>
    </w:lvl>
    <w:lvl w:ilvl="2" w:tplc="8FEE4404">
      <w:start w:val="1"/>
      <w:numFmt w:val="lowerRoman"/>
      <w:lvlText w:val="%3."/>
      <w:lvlJc w:val="right"/>
      <w:pPr>
        <w:ind w:left="2160" w:hanging="180"/>
      </w:pPr>
    </w:lvl>
    <w:lvl w:ilvl="3" w:tplc="ABBA9338">
      <w:start w:val="1"/>
      <w:numFmt w:val="decimal"/>
      <w:lvlText w:val="%4."/>
      <w:lvlJc w:val="left"/>
      <w:pPr>
        <w:ind w:left="2880" w:hanging="360"/>
      </w:pPr>
    </w:lvl>
    <w:lvl w:ilvl="4" w:tplc="77D0F914">
      <w:start w:val="1"/>
      <w:numFmt w:val="lowerLetter"/>
      <w:lvlText w:val="%5."/>
      <w:lvlJc w:val="left"/>
      <w:pPr>
        <w:ind w:left="3600" w:hanging="360"/>
      </w:pPr>
    </w:lvl>
    <w:lvl w:ilvl="5" w:tplc="389637C4">
      <w:start w:val="1"/>
      <w:numFmt w:val="lowerRoman"/>
      <w:lvlText w:val="%6."/>
      <w:lvlJc w:val="right"/>
      <w:pPr>
        <w:ind w:left="4320" w:hanging="180"/>
      </w:pPr>
    </w:lvl>
    <w:lvl w:ilvl="6" w:tplc="E92CEA4A">
      <w:start w:val="1"/>
      <w:numFmt w:val="decimal"/>
      <w:lvlText w:val="%7."/>
      <w:lvlJc w:val="left"/>
      <w:pPr>
        <w:ind w:left="5040" w:hanging="360"/>
      </w:pPr>
    </w:lvl>
    <w:lvl w:ilvl="7" w:tplc="DDA232B4">
      <w:start w:val="1"/>
      <w:numFmt w:val="lowerLetter"/>
      <w:lvlText w:val="%8."/>
      <w:lvlJc w:val="left"/>
      <w:pPr>
        <w:ind w:left="5760" w:hanging="360"/>
      </w:pPr>
    </w:lvl>
    <w:lvl w:ilvl="8" w:tplc="A3C432E8">
      <w:start w:val="1"/>
      <w:numFmt w:val="lowerRoman"/>
      <w:lvlText w:val="%9."/>
      <w:lvlJc w:val="right"/>
      <w:pPr>
        <w:ind w:left="6480" w:hanging="180"/>
      </w:pPr>
    </w:lvl>
  </w:abstractNum>
  <w:abstractNum w:abstractNumId="23" w15:restartNumberingAfterBreak="0">
    <w:nsid w:val="109475F4"/>
    <w:multiLevelType w:val="hybridMultilevel"/>
    <w:tmpl w:val="FFFFFFFF"/>
    <w:lvl w:ilvl="0" w:tplc="6D1C2BC2">
      <w:start w:val="1"/>
      <w:numFmt w:val="decimal"/>
      <w:lvlText w:val="%1."/>
      <w:lvlJc w:val="left"/>
      <w:pPr>
        <w:ind w:left="720" w:hanging="360"/>
      </w:pPr>
    </w:lvl>
    <w:lvl w:ilvl="1" w:tplc="F6302156">
      <w:start w:val="1"/>
      <w:numFmt w:val="lowerLetter"/>
      <w:lvlText w:val="%2."/>
      <w:lvlJc w:val="left"/>
      <w:pPr>
        <w:ind w:left="1440" w:hanging="360"/>
      </w:pPr>
    </w:lvl>
    <w:lvl w:ilvl="2" w:tplc="5E30E7D8">
      <w:start w:val="1"/>
      <w:numFmt w:val="lowerRoman"/>
      <w:lvlText w:val="%3."/>
      <w:lvlJc w:val="right"/>
      <w:pPr>
        <w:ind w:left="2160" w:hanging="180"/>
      </w:pPr>
    </w:lvl>
    <w:lvl w:ilvl="3" w:tplc="0BD6846A">
      <w:start w:val="1"/>
      <w:numFmt w:val="decimal"/>
      <w:lvlText w:val="%4."/>
      <w:lvlJc w:val="left"/>
      <w:pPr>
        <w:ind w:left="2880" w:hanging="360"/>
      </w:pPr>
    </w:lvl>
    <w:lvl w:ilvl="4" w:tplc="561CFDBE">
      <w:start w:val="1"/>
      <w:numFmt w:val="lowerLetter"/>
      <w:lvlText w:val="%5."/>
      <w:lvlJc w:val="left"/>
      <w:pPr>
        <w:ind w:left="3600" w:hanging="360"/>
      </w:pPr>
    </w:lvl>
    <w:lvl w:ilvl="5" w:tplc="26864BDE">
      <w:start w:val="1"/>
      <w:numFmt w:val="lowerRoman"/>
      <w:lvlText w:val="%6."/>
      <w:lvlJc w:val="right"/>
      <w:pPr>
        <w:ind w:left="4320" w:hanging="180"/>
      </w:pPr>
    </w:lvl>
    <w:lvl w:ilvl="6" w:tplc="FCAE613A">
      <w:start w:val="1"/>
      <w:numFmt w:val="decimal"/>
      <w:lvlText w:val="%7."/>
      <w:lvlJc w:val="left"/>
      <w:pPr>
        <w:ind w:left="5040" w:hanging="360"/>
      </w:pPr>
    </w:lvl>
    <w:lvl w:ilvl="7" w:tplc="49A6CECC">
      <w:start w:val="1"/>
      <w:numFmt w:val="lowerLetter"/>
      <w:lvlText w:val="%8."/>
      <w:lvlJc w:val="left"/>
      <w:pPr>
        <w:ind w:left="5760" w:hanging="360"/>
      </w:pPr>
    </w:lvl>
    <w:lvl w:ilvl="8" w:tplc="F3267A14">
      <w:start w:val="1"/>
      <w:numFmt w:val="lowerRoman"/>
      <w:lvlText w:val="%9."/>
      <w:lvlJc w:val="right"/>
      <w:pPr>
        <w:ind w:left="6480" w:hanging="180"/>
      </w:pPr>
    </w:lvl>
  </w:abstractNum>
  <w:abstractNum w:abstractNumId="24" w15:restartNumberingAfterBreak="0">
    <w:nsid w:val="1097E590"/>
    <w:multiLevelType w:val="hybridMultilevel"/>
    <w:tmpl w:val="8AFC7F46"/>
    <w:lvl w:ilvl="0" w:tplc="2296580C">
      <w:start w:val="1"/>
      <w:numFmt w:val="decimal"/>
      <w:lvlText w:val="%1."/>
      <w:lvlJc w:val="left"/>
      <w:pPr>
        <w:ind w:left="720" w:hanging="360"/>
      </w:pPr>
    </w:lvl>
    <w:lvl w:ilvl="1" w:tplc="41E21038">
      <w:start w:val="1"/>
      <w:numFmt w:val="lowerLetter"/>
      <w:lvlText w:val="%2."/>
      <w:lvlJc w:val="left"/>
      <w:pPr>
        <w:ind w:left="1440" w:hanging="360"/>
      </w:pPr>
    </w:lvl>
    <w:lvl w:ilvl="2" w:tplc="A7E8FF88">
      <w:start w:val="1"/>
      <w:numFmt w:val="lowerRoman"/>
      <w:lvlText w:val="%3."/>
      <w:lvlJc w:val="right"/>
      <w:pPr>
        <w:ind w:left="2160" w:hanging="180"/>
      </w:pPr>
    </w:lvl>
    <w:lvl w:ilvl="3" w:tplc="9E98CAFC">
      <w:start w:val="1"/>
      <w:numFmt w:val="decimal"/>
      <w:lvlText w:val="%4."/>
      <w:lvlJc w:val="left"/>
      <w:pPr>
        <w:ind w:left="2880" w:hanging="360"/>
      </w:pPr>
    </w:lvl>
    <w:lvl w:ilvl="4" w:tplc="C956646C">
      <w:start w:val="1"/>
      <w:numFmt w:val="lowerLetter"/>
      <w:lvlText w:val="%5."/>
      <w:lvlJc w:val="left"/>
      <w:pPr>
        <w:ind w:left="3600" w:hanging="360"/>
      </w:pPr>
    </w:lvl>
    <w:lvl w:ilvl="5" w:tplc="EE0CC51A">
      <w:start w:val="1"/>
      <w:numFmt w:val="lowerRoman"/>
      <w:lvlText w:val="%6."/>
      <w:lvlJc w:val="right"/>
      <w:pPr>
        <w:ind w:left="4320" w:hanging="180"/>
      </w:pPr>
    </w:lvl>
    <w:lvl w:ilvl="6" w:tplc="F736759C">
      <w:start w:val="1"/>
      <w:numFmt w:val="decimal"/>
      <w:lvlText w:val="%7."/>
      <w:lvlJc w:val="left"/>
      <w:pPr>
        <w:ind w:left="5040" w:hanging="360"/>
      </w:pPr>
    </w:lvl>
    <w:lvl w:ilvl="7" w:tplc="57247A6C">
      <w:start w:val="1"/>
      <w:numFmt w:val="lowerLetter"/>
      <w:lvlText w:val="%8."/>
      <w:lvlJc w:val="left"/>
      <w:pPr>
        <w:ind w:left="5760" w:hanging="360"/>
      </w:pPr>
    </w:lvl>
    <w:lvl w:ilvl="8" w:tplc="1982D676">
      <w:start w:val="1"/>
      <w:numFmt w:val="lowerRoman"/>
      <w:lvlText w:val="%9."/>
      <w:lvlJc w:val="right"/>
      <w:pPr>
        <w:ind w:left="6480" w:hanging="180"/>
      </w:pPr>
    </w:lvl>
  </w:abstractNum>
  <w:abstractNum w:abstractNumId="25" w15:restartNumberingAfterBreak="0">
    <w:nsid w:val="11B4C5A9"/>
    <w:multiLevelType w:val="hybridMultilevel"/>
    <w:tmpl w:val="FFFFFFFF"/>
    <w:lvl w:ilvl="0" w:tplc="B3880322">
      <w:start w:val="1"/>
      <w:numFmt w:val="decimal"/>
      <w:lvlText w:val="%1."/>
      <w:lvlJc w:val="left"/>
      <w:pPr>
        <w:ind w:left="720" w:hanging="360"/>
      </w:pPr>
    </w:lvl>
    <w:lvl w:ilvl="1" w:tplc="728AB79E">
      <w:start w:val="1"/>
      <w:numFmt w:val="lowerLetter"/>
      <w:lvlText w:val="%2."/>
      <w:lvlJc w:val="left"/>
      <w:pPr>
        <w:ind w:left="1440" w:hanging="360"/>
      </w:pPr>
    </w:lvl>
    <w:lvl w:ilvl="2" w:tplc="BA8E706C">
      <w:start w:val="1"/>
      <w:numFmt w:val="lowerRoman"/>
      <w:lvlText w:val="%3."/>
      <w:lvlJc w:val="right"/>
      <w:pPr>
        <w:ind w:left="2160" w:hanging="180"/>
      </w:pPr>
    </w:lvl>
    <w:lvl w:ilvl="3" w:tplc="47E22836">
      <w:start w:val="1"/>
      <w:numFmt w:val="decimal"/>
      <w:lvlText w:val="%4."/>
      <w:lvlJc w:val="left"/>
      <w:pPr>
        <w:ind w:left="2880" w:hanging="360"/>
      </w:pPr>
    </w:lvl>
    <w:lvl w:ilvl="4" w:tplc="2E62D0CA">
      <w:start w:val="1"/>
      <w:numFmt w:val="lowerLetter"/>
      <w:lvlText w:val="%5."/>
      <w:lvlJc w:val="left"/>
      <w:pPr>
        <w:ind w:left="3600" w:hanging="360"/>
      </w:pPr>
    </w:lvl>
    <w:lvl w:ilvl="5" w:tplc="694AA11E">
      <w:start w:val="1"/>
      <w:numFmt w:val="lowerRoman"/>
      <w:lvlText w:val="%6."/>
      <w:lvlJc w:val="right"/>
      <w:pPr>
        <w:ind w:left="4320" w:hanging="180"/>
      </w:pPr>
    </w:lvl>
    <w:lvl w:ilvl="6" w:tplc="9D88017C">
      <w:start w:val="1"/>
      <w:numFmt w:val="decimal"/>
      <w:lvlText w:val="%7."/>
      <w:lvlJc w:val="left"/>
      <w:pPr>
        <w:ind w:left="5040" w:hanging="360"/>
      </w:pPr>
    </w:lvl>
    <w:lvl w:ilvl="7" w:tplc="4B30E380">
      <w:start w:val="1"/>
      <w:numFmt w:val="lowerLetter"/>
      <w:lvlText w:val="%8."/>
      <w:lvlJc w:val="left"/>
      <w:pPr>
        <w:ind w:left="5760" w:hanging="360"/>
      </w:pPr>
    </w:lvl>
    <w:lvl w:ilvl="8" w:tplc="50C86B46">
      <w:start w:val="1"/>
      <w:numFmt w:val="lowerRoman"/>
      <w:lvlText w:val="%9."/>
      <w:lvlJc w:val="right"/>
      <w:pPr>
        <w:ind w:left="6480" w:hanging="180"/>
      </w:pPr>
    </w:lvl>
  </w:abstractNum>
  <w:abstractNum w:abstractNumId="26" w15:restartNumberingAfterBreak="0">
    <w:nsid w:val="11F54170"/>
    <w:multiLevelType w:val="hybridMultilevel"/>
    <w:tmpl w:val="FFFFFFFF"/>
    <w:lvl w:ilvl="0" w:tplc="9CFE50EA">
      <w:start w:val="1"/>
      <w:numFmt w:val="decimal"/>
      <w:lvlText w:val="%1."/>
      <w:lvlJc w:val="left"/>
      <w:pPr>
        <w:ind w:left="720" w:hanging="360"/>
      </w:pPr>
    </w:lvl>
    <w:lvl w:ilvl="1" w:tplc="807CADEE">
      <w:start w:val="1"/>
      <w:numFmt w:val="lowerLetter"/>
      <w:lvlText w:val="%2."/>
      <w:lvlJc w:val="left"/>
      <w:pPr>
        <w:ind w:left="1440" w:hanging="360"/>
      </w:pPr>
    </w:lvl>
    <w:lvl w:ilvl="2" w:tplc="2E200E7C">
      <w:start w:val="1"/>
      <w:numFmt w:val="lowerRoman"/>
      <w:lvlText w:val="%3."/>
      <w:lvlJc w:val="right"/>
      <w:pPr>
        <w:ind w:left="2160" w:hanging="180"/>
      </w:pPr>
    </w:lvl>
    <w:lvl w:ilvl="3" w:tplc="0C30041C">
      <w:start w:val="1"/>
      <w:numFmt w:val="decimal"/>
      <w:lvlText w:val="%4."/>
      <w:lvlJc w:val="left"/>
      <w:pPr>
        <w:ind w:left="2880" w:hanging="360"/>
      </w:pPr>
    </w:lvl>
    <w:lvl w:ilvl="4" w:tplc="E7F06E86">
      <w:start w:val="1"/>
      <w:numFmt w:val="lowerLetter"/>
      <w:lvlText w:val="%5."/>
      <w:lvlJc w:val="left"/>
      <w:pPr>
        <w:ind w:left="3600" w:hanging="360"/>
      </w:pPr>
    </w:lvl>
    <w:lvl w:ilvl="5" w:tplc="8E68C542">
      <w:start w:val="1"/>
      <w:numFmt w:val="lowerRoman"/>
      <w:lvlText w:val="%6."/>
      <w:lvlJc w:val="right"/>
      <w:pPr>
        <w:ind w:left="4320" w:hanging="180"/>
      </w:pPr>
    </w:lvl>
    <w:lvl w:ilvl="6" w:tplc="158C064E">
      <w:start w:val="1"/>
      <w:numFmt w:val="decimal"/>
      <w:lvlText w:val="%7."/>
      <w:lvlJc w:val="left"/>
      <w:pPr>
        <w:ind w:left="5040" w:hanging="360"/>
      </w:pPr>
    </w:lvl>
    <w:lvl w:ilvl="7" w:tplc="536E1E46">
      <w:start w:val="1"/>
      <w:numFmt w:val="lowerLetter"/>
      <w:lvlText w:val="%8."/>
      <w:lvlJc w:val="left"/>
      <w:pPr>
        <w:ind w:left="5760" w:hanging="360"/>
      </w:pPr>
    </w:lvl>
    <w:lvl w:ilvl="8" w:tplc="B4D01BB2">
      <w:start w:val="1"/>
      <w:numFmt w:val="lowerRoman"/>
      <w:lvlText w:val="%9."/>
      <w:lvlJc w:val="right"/>
      <w:pPr>
        <w:ind w:left="6480" w:hanging="180"/>
      </w:pPr>
    </w:lvl>
  </w:abstractNum>
  <w:abstractNum w:abstractNumId="27" w15:restartNumberingAfterBreak="0">
    <w:nsid w:val="11F9D74D"/>
    <w:multiLevelType w:val="hybridMultilevel"/>
    <w:tmpl w:val="FFFFFFFF"/>
    <w:lvl w:ilvl="0" w:tplc="9F70102E">
      <w:start w:val="1"/>
      <w:numFmt w:val="decimal"/>
      <w:lvlText w:val="%1."/>
      <w:lvlJc w:val="left"/>
      <w:pPr>
        <w:ind w:left="720" w:hanging="360"/>
      </w:pPr>
    </w:lvl>
    <w:lvl w:ilvl="1" w:tplc="FA68F42E">
      <w:start w:val="1"/>
      <w:numFmt w:val="lowerLetter"/>
      <w:lvlText w:val="%2."/>
      <w:lvlJc w:val="left"/>
      <w:pPr>
        <w:ind w:left="1440" w:hanging="360"/>
      </w:pPr>
    </w:lvl>
    <w:lvl w:ilvl="2" w:tplc="41FCC23A">
      <w:start w:val="1"/>
      <w:numFmt w:val="lowerRoman"/>
      <w:lvlText w:val="%3."/>
      <w:lvlJc w:val="right"/>
      <w:pPr>
        <w:ind w:left="2160" w:hanging="180"/>
      </w:pPr>
    </w:lvl>
    <w:lvl w:ilvl="3" w:tplc="A7DC0C7C">
      <w:start w:val="1"/>
      <w:numFmt w:val="decimal"/>
      <w:lvlText w:val="%4."/>
      <w:lvlJc w:val="left"/>
      <w:pPr>
        <w:ind w:left="2880" w:hanging="360"/>
      </w:pPr>
    </w:lvl>
    <w:lvl w:ilvl="4" w:tplc="4F6411A6">
      <w:start w:val="1"/>
      <w:numFmt w:val="lowerLetter"/>
      <w:lvlText w:val="%5."/>
      <w:lvlJc w:val="left"/>
      <w:pPr>
        <w:ind w:left="3600" w:hanging="360"/>
      </w:pPr>
    </w:lvl>
    <w:lvl w:ilvl="5" w:tplc="74987774">
      <w:start w:val="1"/>
      <w:numFmt w:val="lowerRoman"/>
      <w:lvlText w:val="%6."/>
      <w:lvlJc w:val="right"/>
      <w:pPr>
        <w:ind w:left="4320" w:hanging="180"/>
      </w:pPr>
    </w:lvl>
    <w:lvl w:ilvl="6" w:tplc="2E0C0302">
      <w:start w:val="1"/>
      <w:numFmt w:val="decimal"/>
      <w:lvlText w:val="%7."/>
      <w:lvlJc w:val="left"/>
      <w:pPr>
        <w:ind w:left="5040" w:hanging="360"/>
      </w:pPr>
    </w:lvl>
    <w:lvl w:ilvl="7" w:tplc="D8860FE4">
      <w:start w:val="1"/>
      <w:numFmt w:val="lowerLetter"/>
      <w:lvlText w:val="%8."/>
      <w:lvlJc w:val="left"/>
      <w:pPr>
        <w:ind w:left="5760" w:hanging="360"/>
      </w:pPr>
    </w:lvl>
    <w:lvl w:ilvl="8" w:tplc="05169E2A">
      <w:start w:val="1"/>
      <w:numFmt w:val="lowerRoman"/>
      <w:lvlText w:val="%9."/>
      <w:lvlJc w:val="right"/>
      <w:pPr>
        <w:ind w:left="6480" w:hanging="180"/>
      </w:pPr>
    </w:lvl>
  </w:abstractNum>
  <w:abstractNum w:abstractNumId="28" w15:restartNumberingAfterBreak="0">
    <w:nsid w:val="133E109A"/>
    <w:multiLevelType w:val="hybridMultilevel"/>
    <w:tmpl w:val="FFFFFFFF"/>
    <w:lvl w:ilvl="0" w:tplc="B180F8AE">
      <w:start w:val="1"/>
      <w:numFmt w:val="decimal"/>
      <w:lvlText w:val="%1."/>
      <w:lvlJc w:val="left"/>
      <w:pPr>
        <w:ind w:left="720" w:hanging="360"/>
      </w:pPr>
    </w:lvl>
    <w:lvl w:ilvl="1" w:tplc="F840576C">
      <w:start w:val="1"/>
      <w:numFmt w:val="lowerLetter"/>
      <w:lvlText w:val="%2."/>
      <w:lvlJc w:val="left"/>
      <w:pPr>
        <w:ind w:left="1440" w:hanging="360"/>
      </w:pPr>
    </w:lvl>
    <w:lvl w:ilvl="2" w:tplc="6568CFE0">
      <w:start w:val="1"/>
      <w:numFmt w:val="lowerRoman"/>
      <w:lvlText w:val="%3."/>
      <w:lvlJc w:val="right"/>
      <w:pPr>
        <w:ind w:left="2160" w:hanging="180"/>
      </w:pPr>
    </w:lvl>
    <w:lvl w:ilvl="3" w:tplc="4A9A60C2">
      <w:start w:val="1"/>
      <w:numFmt w:val="decimal"/>
      <w:lvlText w:val="%4."/>
      <w:lvlJc w:val="left"/>
      <w:pPr>
        <w:ind w:left="2880" w:hanging="360"/>
      </w:pPr>
    </w:lvl>
    <w:lvl w:ilvl="4" w:tplc="6B40E1DC">
      <w:start w:val="1"/>
      <w:numFmt w:val="lowerLetter"/>
      <w:lvlText w:val="%5."/>
      <w:lvlJc w:val="left"/>
      <w:pPr>
        <w:ind w:left="3600" w:hanging="360"/>
      </w:pPr>
    </w:lvl>
    <w:lvl w:ilvl="5" w:tplc="726E5D42">
      <w:start w:val="1"/>
      <w:numFmt w:val="lowerRoman"/>
      <w:lvlText w:val="%6."/>
      <w:lvlJc w:val="right"/>
      <w:pPr>
        <w:ind w:left="4320" w:hanging="180"/>
      </w:pPr>
    </w:lvl>
    <w:lvl w:ilvl="6" w:tplc="2BA00C98">
      <w:start w:val="1"/>
      <w:numFmt w:val="decimal"/>
      <w:lvlText w:val="%7."/>
      <w:lvlJc w:val="left"/>
      <w:pPr>
        <w:ind w:left="5040" w:hanging="360"/>
      </w:pPr>
    </w:lvl>
    <w:lvl w:ilvl="7" w:tplc="80D030C6">
      <w:start w:val="1"/>
      <w:numFmt w:val="lowerLetter"/>
      <w:lvlText w:val="%8."/>
      <w:lvlJc w:val="left"/>
      <w:pPr>
        <w:ind w:left="5760" w:hanging="360"/>
      </w:pPr>
    </w:lvl>
    <w:lvl w:ilvl="8" w:tplc="7C5EA392">
      <w:start w:val="1"/>
      <w:numFmt w:val="lowerRoman"/>
      <w:lvlText w:val="%9."/>
      <w:lvlJc w:val="right"/>
      <w:pPr>
        <w:ind w:left="6480" w:hanging="180"/>
      </w:pPr>
    </w:lvl>
  </w:abstractNum>
  <w:abstractNum w:abstractNumId="29" w15:restartNumberingAfterBreak="0">
    <w:nsid w:val="13D471CD"/>
    <w:multiLevelType w:val="hybridMultilevel"/>
    <w:tmpl w:val="FFFFFFFF"/>
    <w:lvl w:ilvl="0" w:tplc="7E5C15CE">
      <w:start w:val="1"/>
      <w:numFmt w:val="decimal"/>
      <w:lvlText w:val="%1."/>
      <w:lvlJc w:val="left"/>
      <w:pPr>
        <w:ind w:left="720" w:hanging="360"/>
      </w:pPr>
    </w:lvl>
    <w:lvl w:ilvl="1" w:tplc="C6FC3FFC">
      <w:start w:val="1"/>
      <w:numFmt w:val="lowerLetter"/>
      <w:lvlText w:val="%2."/>
      <w:lvlJc w:val="left"/>
      <w:pPr>
        <w:ind w:left="1440" w:hanging="360"/>
      </w:pPr>
    </w:lvl>
    <w:lvl w:ilvl="2" w:tplc="F9B647E8">
      <w:start w:val="1"/>
      <w:numFmt w:val="lowerRoman"/>
      <w:lvlText w:val="%3."/>
      <w:lvlJc w:val="right"/>
      <w:pPr>
        <w:ind w:left="2160" w:hanging="180"/>
      </w:pPr>
    </w:lvl>
    <w:lvl w:ilvl="3" w:tplc="F244D3F0">
      <w:start w:val="1"/>
      <w:numFmt w:val="decimal"/>
      <w:lvlText w:val="%4."/>
      <w:lvlJc w:val="left"/>
      <w:pPr>
        <w:ind w:left="2880" w:hanging="360"/>
      </w:pPr>
    </w:lvl>
    <w:lvl w:ilvl="4" w:tplc="265C0BAE">
      <w:start w:val="1"/>
      <w:numFmt w:val="lowerLetter"/>
      <w:lvlText w:val="%5."/>
      <w:lvlJc w:val="left"/>
      <w:pPr>
        <w:ind w:left="3600" w:hanging="360"/>
      </w:pPr>
    </w:lvl>
    <w:lvl w:ilvl="5" w:tplc="78EECEE4">
      <w:start w:val="1"/>
      <w:numFmt w:val="lowerRoman"/>
      <w:lvlText w:val="%6."/>
      <w:lvlJc w:val="right"/>
      <w:pPr>
        <w:ind w:left="4320" w:hanging="180"/>
      </w:pPr>
    </w:lvl>
    <w:lvl w:ilvl="6" w:tplc="ADFC2412">
      <w:start w:val="1"/>
      <w:numFmt w:val="decimal"/>
      <w:lvlText w:val="%7."/>
      <w:lvlJc w:val="left"/>
      <w:pPr>
        <w:ind w:left="5040" w:hanging="360"/>
      </w:pPr>
    </w:lvl>
    <w:lvl w:ilvl="7" w:tplc="3CF8766A">
      <w:start w:val="1"/>
      <w:numFmt w:val="lowerLetter"/>
      <w:lvlText w:val="%8."/>
      <w:lvlJc w:val="left"/>
      <w:pPr>
        <w:ind w:left="5760" w:hanging="360"/>
      </w:pPr>
    </w:lvl>
    <w:lvl w:ilvl="8" w:tplc="5E00B8A6">
      <w:start w:val="1"/>
      <w:numFmt w:val="lowerRoman"/>
      <w:lvlText w:val="%9."/>
      <w:lvlJc w:val="right"/>
      <w:pPr>
        <w:ind w:left="6480" w:hanging="180"/>
      </w:pPr>
    </w:lvl>
  </w:abstractNum>
  <w:abstractNum w:abstractNumId="30" w15:restartNumberingAfterBreak="0">
    <w:nsid w:val="14B60775"/>
    <w:multiLevelType w:val="hybridMultilevel"/>
    <w:tmpl w:val="04905790"/>
    <w:lvl w:ilvl="0" w:tplc="9C12DA04">
      <w:start w:val="1"/>
      <w:numFmt w:val="decimal"/>
      <w:lvlText w:val="%1."/>
      <w:lvlJc w:val="left"/>
      <w:pPr>
        <w:ind w:left="720" w:hanging="360"/>
      </w:pPr>
    </w:lvl>
    <w:lvl w:ilvl="1" w:tplc="5DE8EF40">
      <w:start w:val="1"/>
      <w:numFmt w:val="lowerLetter"/>
      <w:lvlText w:val="%2."/>
      <w:lvlJc w:val="left"/>
      <w:pPr>
        <w:ind w:left="1440" w:hanging="360"/>
      </w:pPr>
    </w:lvl>
    <w:lvl w:ilvl="2" w:tplc="1DD4C384">
      <w:start w:val="1"/>
      <w:numFmt w:val="lowerRoman"/>
      <w:lvlText w:val="%3."/>
      <w:lvlJc w:val="right"/>
      <w:pPr>
        <w:ind w:left="2160" w:hanging="180"/>
      </w:pPr>
    </w:lvl>
    <w:lvl w:ilvl="3" w:tplc="298E76A0">
      <w:start w:val="1"/>
      <w:numFmt w:val="decimal"/>
      <w:lvlText w:val="%4."/>
      <w:lvlJc w:val="left"/>
      <w:pPr>
        <w:ind w:left="2880" w:hanging="360"/>
      </w:pPr>
    </w:lvl>
    <w:lvl w:ilvl="4" w:tplc="7B76ED60">
      <w:start w:val="1"/>
      <w:numFmt w:val="lowerLetter"/>
      <w:lvlText w:val="%5."/>
      <w:lvlJc w:val="left"/>
      <w:pPr>
        <w:ind w:left="3600" w:hanging="360"/>
      </w:pPr>
    </w:lvl>
    <w:lvl w:ilvl="5" w:tplc="07221F04">
      <w:start w:val="1"/>
      <w:numFmt w:val="lowerRoman"/>
      <w:lvlText w:val="%6."/>
      <w:lvlJc w:val="right"/>
      <w:pPr>
        <w:ind w:left="4320" w:hanging="180"/>
      </w:pPr>
    </w:lvl>
    <w:lvl w:ilvl="6" w:tplc="51D015D2">
      <w:start w:val="1"/>
      <w:numFmt w:val="decimal"/>
      <w:lvlText w:val="%7."/>
      <w:lvlJc w:val="left"/>
      <w:pPr>
        <w:ind w:left="5040" w:hanging="360"/>
      </w:pPr>
    </w:lvl>
    <w:lvl w:ilvl="7" w:tplc="62CED9F4">
      <w:start w:val="1"/>
      <w:numFmt w:val="lowerLetter"/>
      <w:lvlText w:val="%8."/>
      <w:lvlJc w:val="left"/>
      <w:pPr>
        <w:ind w:left="5760" w:hanging="360"/>
      </w:pPr>
    </w:lvl>
    <w:lvl w:ilvl="8" w:tplc="E2740DAE">
      <w:start w:val="1"/>
      <w:numFmt w:val="lowerRoman"/>
      <w:lvlText w:val="%9."/>
      <w:lvlJc w:val="right"/>
      <w:pPr>
        <w:ind w:left="6480" w:hanging="180"/>
      </w:pPr>
    </w:lvl>
  </w:abstractNum>
  <w:abstractNum w:abstractNumId="31" w15:restartNumberingAfterBreak="0">
    <w:nsid w:val="15F832FC"/>
    <w:multiLevelType w:val="hybridMultilevel"/>
    <w:tmpl w:val="47D06EC4"/>
    <w:lvl w:ilvl="0" w:tplc="C0864F62">
      <w:start w:val="1"/>
      <w:numFmt w:val="decimal"/>
      <w:lvlText w:val="%1."/>
      <w:lvlJc w:val="left"/>
      <w:pPr>
        <w:ind w:left="720" w:hanging="360"/>
      </w:pPr>
    </w:lvl>
    <w:lvl w:ilvl="1" w:tplc="D91A42F6">
      <w:start w:val="1"/>
      <w:numFmt w:val="lowerLetter"/>
      <w:lvlText w:val="%2."/>
      <w:lvlJc w:val="left"/>
      <w:pPr>
        <w:ind w:left="1440" w:hanging="360"/>
      </w:pPr>
    </w:lvl>
    <w:lvl w:ilvl="2" w:tplc="2A94F71A">
      <w:start w:val="1"/>
      <w:numFmt w:val="lowerRoman"/>
      <w:lvlText w:val="%3."/>
      <w:lvlJc w:val="right"/>
      <w:pPr>
        <w:ind w:left="2160" w:hanging="180"/>
      </w:pPr>
    </w:lvl>
    <w:lvl w:ilvl="3" w:tplc="34AACB30">
      <w:start w:val="1"/>
      <w:numFmt w:val="decimal"/>
      <w:lvlText w:val="%4."/>
      <w:lvlJc w:val="left"/>
      <w:pPr>
        <w:ind w:left="2880" w:hanging="360"/>
      </w:pPr>
    </w:lvl>
    <w:lvl w:ilvl="4" w:tplc="9DAA13B4">
      <w:start w:val="1"/>
      <w:numFmt w:val="lowerLetter"/>
      <w:lvlText w:val="%5."/>
      <w:lvlJc w:val="left"/>
      <w:pPr>
        <w:ind w:left="3600" w:hanging="360"/>
      </w:pPr>
    </w:lvl>
    <w:lvl w:ilvl="5" w:tplc="60BA215A">
      <w:start w:val="1"/>
      <w:numFmt w:val="lowerRoman"/>
      <w:lvlText w:val="%6."/>
      <w:lvlJc w:val="right"/>
      <w:pPr>
        <w:ind w:left="4320" w:hanging="180"/>
      </w:pPr>
    </w:lvl>
    <w:lvl w:ilvl="6" w:tplc="CA78F182">
      <w:start w:val="1"/>
      <w:numFmt w:val="decimal"/>
      <w:lvlText w:val="%7."/>
      <w:lvlJc w:val="left"/>
      <w:pPr>
        <w:ind w:left="5040" w:hanging="360"/>
      </w:pPr>
    </w:lvl>
    <w:lvl w:ilvl="7" w:tplc="CAAA9496">
      <w:start w:val="1"/>
      <w:numFmt w:val="lowerLetter"/>
      <w:lvlText w:val="%8."/>
      <w:lvlJc w:val="left"/>
      <w:pPr>
        <w:ind w:left="5760" w:hanging="360"/>
      </w:pPr>
    </w:lvl>
    <w:lvl w:ilvl="8" w:tplc="D402CADA">
      <w:start w:val="1"/>
      <w:numFmt w:val="lowerRoman"/>
      <w:lvlText w:val="%9."/>
      <w:lvlJc w:val="right"/>
      <w:pPr>
        <w:ind w:left="6480" w:hanging="180"/>
      </w:pPr>
    </w:lvl>
  </w:abstractNum>
  <w:abstractNum w:abstractNumId="32" w15:restartNumberingAfterBreak="0">
    <w:nsid w:val="16D27D98"/>
    <w:multiLevelType w:val="hybridMultilevel"/>
    <w:tmpl w:val="FFFFFFFF"/>
    <w:lvl w:ilvl="0" w:tplc="3AF4176E">
      <w:start w:val="1"/>
      <w:numFmt w:val="decimal"/>
      <w:lvlText w:val="%1."/>
      <w:lvlJc w:val="left"/>
      <w:pPr>
        <w:ind w:left="720" w:hanging="360"/>
      </w:pPr>
    </w:lvl>
    <w:lvl w:ilvl="1" w:tplc="245C230C">
      <w:start w:val="1"/>
      <w:numFmt w:val="lowerLetter"/>
      <w:lvlText w:val="%2."/>
      <w:lvlJc w:val="left"/>
      <w:pPr>
        <w:ind w:left="1440" w:hanging="360"/>
      </w:pPr>
    </w:lvl>
    <w:lvl w:ilvl="2" w:tplc="DD8E399E">
      <w:start w:val="1"/>
      <w:numFmt w:val="lowerRoman"/>
      <w:lvlText w:val="%3."/>
      <w:lvlJc w:val="right"/>
      <w:pPr>
        <w:ind w:left="2160" w:hanging="180"/>
      </w:pPr>
    </w:lvl>
    <w:lvl w:ilvl="3" w:tplc="D62E2DDA">
      <w:start w:val="1"/>
      <w:numFmt w:val="decimal"/>
      <w:lvlText w:val="%4."/>
      <w:lvlJc w:val="left"/>
      <w:pPr>
        <w:ind w:left="2880" w:hanging="360"/>
      </w:pPr>
    </w:lvl>
    <w:lvl w:ilvl="4" w:tplc="5E1CB29E">
      <w:start w:val="1"/>
      <w:numFmt w:val="lowerLetter"/>
      <w:lvlText w:val="%5."/>
      <w:lvlJc w:val="left"/>
      <w:pPr>
        <w:ind w:left="3600" w:hanging="360"/>
      </w:pPr>
    </w:lvl>
    <w:lvl w:ilvl="5" w:tplc="CD6082CC">
      <w:start w:val="1"/>
      <w:numFmt w:val="lowerRoman"/>
      <w:lvlText w:val="%6."/>
      <w:lvlJc w:val="right"/>
      <w:pPr>
        <w:ind w:left="4320" w:hanging="180"/>
      </w:pPr>
    </w:lvl>
    <w:lvl w:ilvl="6" w:tplc="559CC582">
      <w:start w:val="1"/>
      <w:numFmt w:val="decimal"/>
      <w:lvlText w:val="%7."/>
      <w:lvlJc w:val="left"/>
      <w:pPr>
        <w:ind w:left="5040" w:hanging="360"/>
      </w:pPr>
    </w:lvl>
    <w:lvl w:ilvl="7" w:tplc="AAFAA6F2">
      <w:start w:val="1"/>
      <w:numFmt w:val="lowerLetter"/>
      <w:lvlText w:val="%8."/>
      <w:lvlJc w:val="left"/>
      <w:pPr>
        <w:ind w:left="5760" w:hanging="360"/>
      </w:pPr>
    </w:lvl>
    <w:lvl w:ilvl="8" w:tplc="0CB27E78">
      <w:start w:val="1"/>
      <w:numFmt w:val="lowerRoman"/>
      <w:lvlText w:val="%9."/>
      <w:lvlJc w:val="right"/>
      <w:pPr>
        <w:ind w:left="6480" w:hanging="180"/>
      </w:pPr>
    </w:lvl>
  </w:abstractNum>
  <w:abstractNum w:abstractNumId="33" w15:restartNumberingAfterBreak="0">
    <w:nsid w:val="16E2BE2E"/>
    <w:multiLevelType w:val="hybridMultilevel"/>
    <w:tmpl w:val="FFFFFFFF"/>
    <w:lvl w:ilvl="0" w:tplc="5F7A33F0">
      <w:start w:val="1"/>
      <w:numFmt w:val="decimal"/>
      <w:lvlText w:val="%1."/>
      <w:lvlJc w:val="left"/>
      <w:pPr>
        <w:ind w:left="720" w:hanging="360"/>
      </w:pPr>
    </w:lvl>
    <w:lvl w:ilvl="1" w:tplc="0A5CBF82">
      <w:start w:val="1"/>
      <w:numFmt w:val="lowerLetter"/>
      <w:lvlText w:val="%2."/>
      <w:lvlJc w:val="left"/>
      <w:pPr>
        <w:ind w:left="1440" w:hanging="360"/>
      </w:pPr>
    </w:lvl>
    <w:lvl w:ilvl="2" w:tplc="75FA6AFE">
      <w:start w:val="1"/>
      <w:numFmt w:val="lowerRoman"/>
      <w:lvlText w:val="%3."/>
      <w:lvlJc w:val="right"/>
      <w:pPr>
        <w:ind w:left="2160" w:hanging="180"/>
      </w:pPr>
    </w:lvl>
    <w:lvl w:ilvl="3" w:tplc="33AA646C">
      <w:start w:val="1"/>
      <w:numFmt w:val="decimal"/>
      <w:lvlText w:val="%4."/>
      <w:lvlJc w:val="left"/>
      <w:pPr>
        <w:ind w:left="2880" w:hanging="360"/>
      </w:pPr>
    </w:lvl>
    <w:lvl w:ilvl="4" w:tplc="E8D4CC6A">
      <w:start w:val="1"/>
      <w:numFmt w:val="lowerLetter"/>
      <w:lvlText w:val="%5."/>
      <w:lvlJc w:val="left"/>
      <w:pPr>
        <w:ind w:left="3600" w:hanging="360"/>
      </w:pPr>
    </w:lvl>
    <w:lvl w:ilvl="5" w:tplc="86FAB0BA">
      <w:start w:val="1"/>
      <w:numFmt w:val="lowerRoman"/>
      <w:lvlText w:val="%6."/>
      <w:lvlJc w:val="right"/>
      <w:pPr>
        <w:ind w:left="4320" w:hanging="180"/>
      </w:pPr>
    </w:lvl>
    <w:lvl w:ilvl="6" w:tplc="5376293A">
      <w:start w:val="1"/>
      <w:numFmt w:val="decimal"/>
      <w:lvlText w:val="%7."/>
      <w:lvlJc w:val="left"/>
      <w:pPr>
        <w:ind w:left="5040" w:hanging="360"/>
      </w:pPr>
    </w:lvl>
    <w:lvl w:ilvl="7" w:tplc="F02A3D6A">
      <w:start w:val="1"/>
      <w:numFmt w:val="lowerLetter"/>
      <w:lvlText w:val="%8."/>
      <w:lvlJc w:val="left"/>
      <w:pPr>
        <w:ind w:left="5760" w:hanging="360"/>
      </w:pPr>
    </w:lvl>
    <w:lvl w:ilvl="8" w:tplc="7F1E1FDC">
      <w:start w:val="1"/>
      <w:numFmt w:val="lowerRoman"/>
      <w:lvlText w:val="%9."/>
      <w:lvlJc w:val="right"/>
      <w:pPr>
        <w:ind w:left="6480" w:hanging="180"/>
      </w:pPr>
    </w:lvl>
  </w:abstractNum>
  <w:abstractNum w:abstractNumId="34" w15:restartNumberingAfterBreak="0">
    <w:nsid w:val="18B3B712"/>
    <w:multiLevelType w:val="hybridMultilevel"/>
    <w:tmpl w:val="FFFFFFFF"/>
    <w:lvl w:ilvl="0" w:tplc="A156EFB0">
      <w:start w:val="1"/>
      <w:numFmt w:val="decimal"/>
      <w:lvlText w:val="%1."/>
      <w:lvlJc w:val="left"/>
      <w:pPr>
        <w:ind w:left="720" w:hanging="360"/>
      </w:pPr>
    </w:lvl>
    <w:lvl w:ilvl="1" w:tplc="E862A1FA">
      <w:start w:val="1"/>
      <w:numFmt w:val="lowerLetter"/>
      <w:lvlText w:val="%2."/>
      <w:lvlJc w:val="left"/>
      <w:pPr>
        <w:ind w:left="1440" w:hanging="360"/>
      </w:pPr>
    </w:lvl>
    <w:lvl w:ilvl="2" w:tplc="8208D450">
      <w:start w:val="1"/>
      <w:numFmt w:val="lowerRoman"/>
      <w:lvlText w:val="%3."/>
      <w:lvlJc w:val="right"/>
      <w:pPr>
        <w:ind w:left="2160" w:hanging="180"/>
      </w:pPr>
    </w:lvl>
    <w:lvl w:ilvl="3" w:tplc="95682EF6">
      <w:start w:val="1"/>
      <w:numFmt w:val="decimal"/>
      <w:lvlText w:val="%4."/>
      <w:lvlJc w:val="left"/>
      <w:pPr>
        <w:ind w:left="2880" w:hanging="360"/>
      </w:pPr>
    </w:lvl>
    <w:lvl w:ilvl="4" w:tplc="FEC466F6">
      <w:start w:val="1"/>
      <w:numFmt w:val="lowerLetter"/>
      <w:lvlText w:val="%5."/>
      <w:lvlJc w:val="left"/>
      <w:pPr>
        <w:ind w:left="3600" w:hanging="360"/>
      </w:pPr>
    </w:lvl>
    <w:lvl w:ilvl="5" w:tplc="598E25E2">
      <w:start w:val="1"/>
      <w:numFmt w:val="lowerRoman"/>
      <w:lvlText w:val="%6."/>
      <w:lvlJc w:val="right"/>
      <w:pPr>
        <w:ind w:left="4320" w:hanging="180"/>
      </w:pPr>
    </w:lvl>
    <w:lvl w:ilvl="6" w:tplc="9DD208B4">
      <w:start w:val="1"/>
      <w:numFmt w:val="decimal"/>
      <w:lvlText w:val="%7."/>
      <w:lvlJc w:val="left"/>
      <w:pPr>
        <w:ind w:left="5040" w:hanging="360"/>
      </w:pPr>
    </w:lvl>
    <w:lvl w:ilvl="7" w:tplc="37E6D6A6">
      <w:start w:val="1"/>
      <w:numFmt w:val="lowerLetter"/>
      <w:lvlText w:val="%8."/>
      <w:lvlJc w:val="left"/>
      <w:pPr>
        <w:ind w:left="5760" w:hanging="360"/>
      </w:pPr>
    </w:lvl>
    <w:lvl w:ilvl="8" w:tplc="2C9A5E8C">
      <w:start w:val="1"/>
      <w:numFmt w:val="lowerRoman"/>
      <w:lvlText w:val="%9."/>
      <w:lvlJc w:val="right"/>
      <w:pPr>
        <w:ind w:left="6480" w:hanging="180"/>
      </w:pPr>
    </w:lvl>
  </w:abstractNum>
  <w:abstractNum w:abstractNumId="35" w15:restartNumberingAfterBreak="0">
    <w:nsid w:val="18DF619F"/>
    <w:multiLevelType w:val="hybridMultilevel"/>
    <w:tmpl w:val="AB2C4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8FEDC7F"/>
    <w:multiLevelType w:val="hybridMultilevel"/>
    <w:tmpl w:val="FFFFFFFF"/>
    <w:lvl w:ilvl="0" w:tplc="746CE3EA">
      <w:start w:val="1"/>
      <w:numFmt w:val="decimal"/>
      <w:lvlText w:val="%1."/>
      <w:lvlJc w:val="left"/>
      <w:pPr>
        <w:ind w:left="720" w:hanging="360"/>
      </w:pPr>
    </w:lvl>
    <w:lvl w:ilvl="1" w:tplc="2B467FFA">
      <w:start w:val="1"/>
      <w:numFmt w:val="lowerLetter"/>
      <w:lvlText w:val="%2."/>
      <w:lvlJc w:val="left"/>
      <w:pPr>
        <w:ind w:left="1440" w:hanging="360"/>
      </w:pPr>
    </w:lvl>
    <w:lvl w:ilvl="2" w:tplc="1D443D26">
      <w:start w:val="1"/>
      <w:numFmt w:val="lowerRoman"/>
      <w:lvlText w:val="%3."/>
      <w:lvlJc w:val="right"/>
      <w:pPr>
        <w:ind w:left="2160" w:hanging="180"/>
      </w:pPr>
    </w:lvl>
    <w:lvl w:ilvl="3" w:tplc="2F287406">
      <w:start w:val="1"/>
      <w:numFmt w:val="decimal"/>
      <w:lvlText w:val="%4."/>
      <w:lvlJc w:val="left"/>
      <w:pPr>
        <w:ind w:left="2880" w:hanging="360"/>
      </w:pPr>
    </w:lvl>
    <w:lvl w:ilvl="4" w:tplc="9B36F9B0">
      <w:start w:val="1"/>
      <w:numFmt w:val="lowerLetter"/>
      <w:lvlText w:val="%5."/>
      <w:lvlJc w:val="left"/>
      <w:pPr>
        <w:ind w:left="3600" w:hanging="360"/>
      </w:pPr>
    </w:lvl>
    <w:lvl w:ilvl="5" w:tplc="5A96ADB4">
      <w:start w:val="1"/>
      <w:numFmt w:val="lowerRoman"/>
      <w:lvlText w:val="%6."/>
      <w:lvlJc w:val="right"/>
      <w:pPr>
        <w:ind w:left="4320" w:hanging="180"/>
      </w:pPr>
    </w:lvl>
    <w:lvl w:ilvl="6" w:tplc="5270EDA4">
      <w:start w:val="1"/>
      <w:numFmt w:val="decimal"/>
      <w:lvlText w:val="%7."/>
      <w:lvlJc w:val="left"/>
      <w:pPr>
        <w:ind w:left="5040" w:hanging="360"/>
      </w:pPr>
    </w:lvl>
    <w:lvl w:ilvl="7" w:tplc="38129A8C">
      <w:start w:val="1"/>
      <w:numFmt w:val="lowerLetter"/>
      <w:lvlText w:val="%8."/>
      <w:lvlJc w:val="left"/>
      <w:pPr>
        <w:ind w:left="5760" w:hanging="360"/>
      </w:pPr>
    </w:lvl>
    <w:lvl w:ilvl="8" w:tplc="76504972">
      <w:start w:val="1"/>
      <w:numFmt w:val="lowerRoman"/>
      <w:lvlText w:val="%9."/>
      <w:lvlJc w:val="right"/>
      <w:pPr>
        <w:ind w:left="6480" w:hanging="180"/>
      </w:pPr>
    </w:lvl>
  </w:abstractNum>
  <w:abstractNum w:abstractNumId="37" w15:restartNumberingAfterBreak="0">
    <w:nsid w:val="194DD945"/>
    <w:multiLevelType w:val="hybridMultilevel"/>
    <w:tmpl w:val="7C3215E6"/>
    <w:lvl w:ilvl="0" w:tplc="68E81012">
      <w:start w:val="1"/>
      <w:numFmt w:val="decimal"/>
      <w:lvlText w:val="%1."/>
      <w:lvlJc w:val="left"/>
      <w:pPr>
        <w:ind w:left="720" w:hanging="360"/>
      </w:pPr>
    </w:lvl>
    <w:lvl w:ilvl="1" w:tplc="CD6C3C26">
      <w:start w:val="1"/>
      <w:numFmt w:val="lowerLetter"/>
      <w:lvlText w:val="%2."/>
      <w:lvlJc w:val="left"/>
      <w:pPr>
        <w:ind w:left="1440" w:hanging="360"/>
      </w:pPr>
    </w:lvl>
    <w:lvl w:ilvl="2" w:tplc="F57C400E">
      <w:start w:val="1"/>
      <w:numFmt w:val="lowerRoman"/>
      <w:lvlText w:val="%3."/>
      <w:lvlJc w:val="right"/>
      <w:pPr>
        <w:ind w:left="2160" w:hanging="180"/>
      </w:pPr>
    </w:lvl>
    <w:lvl w:ilvl="3" w:tplc="A26C9A84">
      <w:start w:val="1"/>
      <w:numFmt w:val="decimal"/>
      <w:lvlText w:val="%4."/>
      <w:lvlJc w:val="left"/>
      <w:pPr>
        <w:ind w:left="2880" w:hanging="360"/>
      </w:pPr>
    </w:lvl>
    <w:lvl w:ilvl="4" w:tplc="49222B1C">
      <w:start w:val="1"/>
      <w:numFmt w:val="lowerLetter"/>
      <w:lvlText w:val="%5."/>
      <w:lvlJc w:val="left"/>
      <w:pPr>
        <w:ind w:left="3600" w:hanging="360"/>
      </w:pPr>
    </w:lvl>
    <w:lvl w:ilvl="5" w:tplc="34B8C3CE">
      <w:start w:val="1"/>
      <w:numFmt w:val="lowerRoman"/>
      <w:lvlText w:val="%6."/>
      <w:lvlJc w:val="right"/>
      <w:pPr>
        <w:ind w:left="4320" w:hanging="180"/>
      </w:pPr>
    </w:lvl>
    <w:lvl w:ilvl="6" w:tplc="5DC4A47C">
      <w:start w:val="1"/>
      <w:numFmt w:val="decimal"/>
      <w:lvlText w:val="%7."/>
      <w:lvlJc w:val="left"/>
      <w:pPr>
        <w:ind w:left="5040" w:hanging="360"/>
      </w:pPr>
    </w:lvl>
    <w:lvl w:ilvl="7" w:tplc="D4B244F0">
      <w:start w:val="1"/>
      <w:numFmt w:val="lowerLetter"/>
      <w:lvlText w:val="%8."/>
      <w:lvlJc w:val="left"/>
      <w:pPr>
        <w:ind w:left="5760" w:hanging="360"/>
      </w:pPr>
    </w:lvl>
    <w:lvl w:ilvl="8" w:tplc="3AF42B14">
      <w:start w:val="1"/>
      <w:numFmt w:val="lowerRoman"/>
      <w:lvlText w:val="%9."/>
      <w:lvlJc w:val="right"/>
      <w:pPr>
        <w:ind w:left="6480" w:hanging="180"/>
      </w:pPr>
    </w:lvl>
  </w:abstractNum>
  <w:abstractNum w:abstractNumId="38" w15:restartNumberingAfterBreak="0">
    <w:nsid w:val="19FF9C7F"/>
    <w:multiLevelType w:val="hybridMultilevel"/>
    <w:tmpl w:val="FFFFFFFF"/>
    <w:lvl w:ilvl="0" w:tplc="39CA47FC">
      <w:start w:val="1"/>
      <w:numFmt w:val="decimal"/>
      <w:lvlText w:val="%1."/>
      <w:lvlJc w:val="left"/>
      <w:pPr>
        <w:ind w:left="720" w:hanging="360"/>
      </w:pPr>
    </w:lvl>
    <w:lvl w:ilvl="1" w:tplc="174E64B0">
      <w:start w:val="1"/>
      <w:numFmt w:val="lowerLetter"/>
      <w:lvlText w:val="%2."/>
      <w:lvlJc w:val="left"/>
      <w:pPr>
        <w:ind w:left="1440" w:hanging="360"/>
      </w:pPr>
    </w:lvl>
    <w:lvl w:ilvl="2" w:tplc="3030051A">
      <w:start w:val="1"/>
      <w:numFmt w:val="lowerRoman"/>
      <w:lvlText w:val="%3."/>
      <w:lvlJc w:val="right"/>
      <w:pPr>
        <w:ind w:left="2160" w:hanging="180"/>
      </w:pPr>
    </w:lvl>
    <w:lvl w:ilvl="3" w:tplc="26281A96">
      <w:start w:val="1"/>
      <w:numFmt w:val="decimal"/>
      <w:lvlText w:val="%4."/>
      <w:lvlJc w:val="left"/>
      <w:pPr>
        <w:ind w:left="2880" w:hanging="360"/>
      </w:pPr>
    </w:lvl>
    <w:lvl w:ilvl="4" w:tplc="32AA351C">
      <w:start w:val="1"/>
      <w:numFmt w:val="lowerLetter"/>
      <w:lvlText w:val="%5."/>
      <w:lvlJc w:val="left"/>
      <w:pPr>
        <w:ind w:left="3600" w:hanging="360"/>
      </w:pPr>
    </w:lvl>
    <w:lvl w:ilvl="5" w:tplc="0464D19A">
      <w:start w:val="1"/>
      <w:numFmt w:val="lowerRoman"/>
      <w:lvlText w:val="%6."/>
      <w:lvlJc w:val="right"/>
      <w:pPr>
        <w:ind w:left="4320" w:hanging="180"/>
      </w:pPr>
    </w:lvl>
    <w:lvl w:ilvl="6" w:tplc="8C10D5E6">
      <w:start w:val="1"/>
      <w:numFmt w:val="decimal"/>
      <w:lvlText w:val="%7."/>
      <w:lvlJc w:val="left"/>
      <w:pPr>
        <w:ind w:left="5040" w:hanging="360"/>
      </w:pPr>
    </w:lvl>
    <w:lvl w:ilvl="7" w:tplc="994EF00E">
      <w:start w:val="1"/>
      <w:numFmt w:val="lowerLetter"/>
      <w:lvlText w:val="%8."/>
      <w:lvlJc w:val="left"/>
      <w:pPr>
        <w:ind w:left="5760" w:hanging="360"/>
      </w:pPr>
    </w:lvl>
    <w:lvl w:ilvl="8" w:tplc="D5885782">
      <w:start w:val="1"/>
      <w:numFmt w:val="lowerRoman"/>
      <w:lvlText w:val="%9."/>
      <w:lvlJc w:val="right"/>
      <w:pPr>
        <w:ind w:left="6480" w:hanging="180"/>
      </w:pPr>
    </w:lvl>
  </w:abstractNum>
  <w:abstractNum w:abstractNumId="39" w15:restartNumberingAfterBreak="0">
    <w:nsid w:val="1AAC6F01"/>
    <w:multiLevelType w:val="hybridMultilevel"/>
    <w:tmpl w:val="FFFFFFFF"/>
    <w:lvl w:ilvl="0" w:tplc="B11CF7B2">
      <w:start w:val="1"/>
      <w:numFmt w:val="decimal"/>
      <w:lvlText w:val="%1."/>
      <w:lvlJc w:val="left"/>
      <w:pPr>
        <w:ind w:left="720" w:hanging="360"/>
      </w:pPr>
    </w:lvl>
    <w:lvl w:ilvl="1" w:tplc="EB0A8E80">
      <w:start w:val="1"/>
      <w:numFmt w:val="lowerLetter"/>
      <w:lvlText w:val="%2."/>
      <w:lvlJc w:val="left"/>
      <w:pPr>
        <w:ind w:left="1440" w:hanging="360"/>
      </w:pPr>
    </w:lvl>
    <w:lvl w:ilvl="2" w:tplc="5EA8C29C">
      <w:start w:val="1"/>
      <w:numFmt w:val="lowerRoman"/>
      <w:lvlText w:val="%3."/>
      <w:lvlJc w:val="right"/>
      <w:pPr>
        <w:ind w:left="2160" w:hanging="180"/>
      </w:pPr>
    </w:lvl>
    <w:lvl w:ilvl="3" w:tplc="96DAC4E0">
      <w:start w:val="1"/>
      <w:numFmt w:val="decimal"/>
      <w:lvlText w:val="%4."/>
      <w:lvlJc w:val="left"/>
      <w:pPr>
        <w:ind w:left="2880" w:hanging="360"/>
      </w:pPr>
    </w:lvl>
    <w:lvl w:ilvl="4" w:tplc="388EF9F2">
      <w:start w:val="1"/>
      <w:numFmt w:val="lowerLetter"/>
      <w:lvlText w:val="%5."/>
      <w:lvlJc w:val="left"/>
      <w:pPr>
        <w:ind w:left="3600" w:hanging="360"/>
      </w:pPr>
    </w:lvl>
    <w:lvl w:ilvl="5" w:tplc="72A4680A">
      <w:start w:val="1"/>
      <w:numFmt w:val="lowerRoman"/>
      <w:lvlText w:val="%6."/>
      <w:lvlJc w:val="right"/>
      <w:pPr>
        <w:ind w:left="4320" w:hanging="180"/>
      </w:pPr>
    </w:lvl>
    <w:lvl w:ilvl="6" w:tplc="E688A2EA">
      <w:start w:val="1"/>
      <w:numFmt w:val="decimal"/>
      <w:lvlText w:val="%7."/>
      <w:lvlJc w:val="left"/>
      <w:pPr>
        <w:ind w:left="5040" w:hanging="360"/>
      </w:pPr>
    </w:lvl>
    <w:lvl w:ilvl="7" w:tplc="675825F2">
      <w:start w:val="1"/>
      <w:numFmt w:val="lowerLetter"/>
      <w:lvlText w:val="%8."/>
      <w:lvlJc w:val="left"/>
      <w:pPr>
        <w:ind w:left="5760" w:hanging="360"/>
      </w:pPr>
    </w:lvl>
    <w:lvl w:ilvl="8" w:tplc="FE9EB62C">
      <w:start w:val="1"/>
      <w:numFmt w:val="lowerRoman"/>
      <w:lvlText w:val="%9."/>
      <w:lvlJc w:val="right"/>
      <w:pPr>
        <w:ind w:left="6480" w:hanging="180"/>
      </w:pPr>
    </w:lvl>
  </w:abstractNum>
  <w:abstractNum w:abstractNumId="40" w15:restartNumberingAfterBreak="0">
    <w:nsid w:val="1AC2D3AB"/>
    <w:multiLevelType w:val="hybridMultilevel"/>
    <w:tmpl w:val="DC3C85A8"/>
    <w:lvl w:ilvl="0" w:tplc="FAAADCF4">
      <w:start w:val="1"/>
      <w:numFmt w:val="decimal"/>
      <w:lvlText w:val="%1."/>
      <w:lvlJc w:val="left"/>
      <w:pPr>
        <w:ind w:left="720" w:hanging="360"/>
      </w:pPr>
    </w:lvl>
    <w:lvl w:ilvl="1" w:tplc="019AAF5E">
      <w:start w:val="1"/>
      <w:numFmt w:val="lowerLetter"/>
      <w:lvlText w:val="%2."/>
      <w:lvlJc w:val="left"/>
      <w:pPr>
        <w:ind w:left="1440" w:hanging="360"/>
      </w:pPr>
    </w:lvl>
    <w:lvl w:ilvl="2" w:tplc="17321C42">
      <w:start w:val="1"/>
      <w:numFmt w:val="lowerRoman"/>
      <w:lvlText w:val="%3."/>
      <w:lvlJc w:val="right"/>
      <w:pPr>
        <w:ind w:left="2160" w:hanging="180"/>
      </w:pPr>
    </w:lvl>
    <w:lvl w:ilvl="3" w:tplc="50A8A680">
      <w:start w:val="1"/>
      <w:numFmt w:val="decimal"/>
      <w:lvlText w:val="%4."/>
      <w:lvlJc w:val="left"/>
      <w:pPr>
        <w:ind w:left="2880" w:hanging="360"/>
      </w:pPr>
    </w:lvl>
    <w:lvl w:ilvl="4" w:tplc="0F661710">
      <w:start w:val="1"/>
      <w:numFmt w:val="lowerLetter"/>
      <w:lvlText w:val="%5."/>
      <w:lvlJc w:val="left"/>
      <w:pPr>
        <w:ind w:left="3600" w:hanging="360"/>
      </w:pPr>
    </w:lvl>
    <w:lvl w:ilvl="5" w:tplc="3CBEA67A">
      <w:start w:val="1"/>
      <w:numFmt w:val="lowerRoman"/>
      <w:lvlText w:val="%6."/>
      <w:lvlJc w:val="right"/>
      <w:pPr>
        <w:ind w:left="4320" w:hanging="180"/>
      </w:pPr>
    </w:lvl>
    <w:lvl w:ilvl="6" w:tplc="14A67292">
      <w:start w:val="1"/>
      <w:numFmt w:val="decimal"/>
      <w:lvlText w:val="%7."/>
      <w:lvlJc w:val="left"/>
      <w:pPr>
        <w:ind w:left="5040" w:hanging="360"/>
      </w:pPr>
    </w:lvl>
    <w:lvl w:ilvl="7" w:tplc="E074723C">
      <w:start w:val="1"/>
      <w:numFmt w:val="lowerLetter"/>
      <w:lvlText w:val="%8."/>
      <w:lvlJc w:val="left"/>
      <w:pPr>
        <w:ind w:left="5760" w:hanging="360"/>
      </w:pPr>
    </w:lvl>
    <w:lvl w:ilvl="8" w:tplc="C262E5F6">
      <w:start w:val="1"/>
      <w:numFmt w:val="lowerRoman"/>
      <w:lvlText w:val="%9."/>
      <w:lvlJc w:val="right"/>
      <w:pPr>
        <w:ind w:left="6480" w:hanging="180"/>
      </w:pPr>
    </w:lvl>
  </w:abstractNum>
  <w:abstractNum w:abstractNumId="41" w15:restartNumberingAfterBreak="0">
    <w:nsid w:val="1C7334B3"/>
    <w:multiLevelType w:val="hybridMultilevel"/>
    <w:tmpl w:val="FFFFFFFF"/>
    <w:lvl w:ilvl="0" w:tplc="91A4ABA4">
      <w:start w:val="1"/>
      <w:numFmt w:val="decimal"/>
      <w:lvlText w:val="%1."/>
      <w:lvlJc w:val="left"/>
      <w:pPr>
        <w:ind w:left="720" w:hanging="360"/>
      </w:pPr>
    </w:lvl>
    <w:lvl w:ilvl="1" w:tplc="31249EB0">
      <w:start w:val="1"/>
      <w:numFmt w:val="lowerLetter"/>
      <w:lvlText w:val="%2."/>
      <w:lvlJc w:val="left"/>
      <w:pPr>
        <w:ind w:left="1440" w:hanging="360"/>
      </w:pPr>
    </w:lvl>
    <w:lvl w:ilvl="2" w:tplc="2E4C600C">
      <w:start w:val="1"/>
      <w:numFmt w:val="lowerRoman"/>
      <w:lvlText w:val="%3."/>
      <w:lvlJc w:val="right"/>
      <w:pPr>
        <w:ind w:left="2160" w:hanging="180"/>
      </w:pPr>
    </w:lvl>
    <w:lvl w:ilvl="3" w:tplc="0C14ADC8">
      <w:start w:val="1"/>
      <w:numFmt w:val="decimal"/>
      <w:lvlText w:val="%4."/>
      <w:lvlJc w:val="left"/>
      <w:pPr>
        <w:ind w:left="2880" w:hanging="360"/>
      </w:pPr>
    </w:lvl>
    <w:lvl w:ilvl="4" w:tplc="524A6306">
      <w:start w:val="1"/>
      <w:numFmt w:val="lowerLetter"/>
      <w:lvlText w:val="%5."/>
      <w:lvlJc w:val="left"/>
      <w:pPr>
        <w:ind w:left="3600" w:hanging="360"/>
      </w:pPr>
    </w:lvl>
    <w:lvl w:ilvl="5" w:tplc="62722FE6">
      <w:start w:val="1"/>
      <w:numFmt w:val="lowerRoman"/>
      <w:lvlText w:val="%6."/>
      <w:lvlJc w:val="right"/>
      <w:pPr>
        <w:ind w:left="4320" w:hanging="180"/>
      </w:pPr>
    </w:lvl>
    <w:lvl w:ilvl="6" w:tplc="D7FA0BF4">
      <w:start w:val="1"/>
      <w:numFmt w:val="decimal"/>
      <w:lvlText w:val="%7."/>
      <w:lvlJc w:val="left"/>
      <w:pPr>
        <w:ind w:left="5040" w:hanging="360"/>
      </w:pPr>
    </w:lvl>
    <w:lvl w:ilvl="7" w:tplc="F4A4D48A">
      <w:start w:val="1"/>
      <w:numFmt w:val="lowerLetter"/>
      <w:lvlText w:val="%8."/>
      <w:lvlJc w:val="left"/>
      <w:pPr>
        <w:ind w:left="5760" w:hanging="360"/>
      </w:pPr>
    </w:lvl>
    <w:lvl w:ilvl="8" w:tplc="539020E8">
      <w:start w:val="1"/>
      <w:numFmt w:val="lowerRoman"/>
      <w:lvlText w:val="%9."/>
      <w:lvlJc w:val="right"/>
      <w:pPr>
        <w:ind w:left="6480" w:hanging="180"/>
      </w:pPr>
    </w:lvl>
  </w:abstractNum>
  <w:abstractNum w:abstractNumId="42" w15:restartNumberingAfterBreak="0">
    <w:nsid w:val="1CB11A6D"/>
    <w:multiLevelType w:val="hybridMultilevel"/>
    <w:tmpl w:val="FFFFFFFF"/>
    <w:lvl w:ilvl="0" w:tplc="C292F2E0">
      <w:start w:val="1"/>
      <w:numFmt w:val="decimal"/>
      <w:lvlText w:val="%1."/>
      <w:lvlJc w:val="left"/>
      <w:pPr>
        <w:ind w:left="720" w:hanging="360"/>
      </w:pPr>
    </w:lvl>
    <w:lvl w:ilvl="1" w:tplc="2ECA5EEE">
      <w:start w:val="1"/>
      <w:numFmt w:val="lowerLetter"/>
      <w:lvlText w:val="%2."/>
      <w:lvlJc w:val="left"/>
      <w:pPr>
        <w:ind w:left="1440" w:hanging="360"/>
      </w:pPr>
    </w:lvl>
    <w:lvl w:ilvl="2" w:tplc="668C7F50">
      <w:start w:val="1"/>
      <w:numFmt w:val="lowerRoman"/>
      <w:lvlText w:val="%3."/>
      <w:lvlJc w:val="right"/>
      <w:pPr>
        <w:ind w:left="2160" w:hanging="180"/>
      </w:pPr>
    </w:lvl>
    <w:lvl w:ilvl="3" w:tplc="8CC4A02E">
      <w:start w:val="1"/>
      <w:numFmt w:val="decimal"/>
      <w:lvlText w:val="%4."/>
      <w:lvlJc w:val="left"/>
      <w:pPr>
        <w:ind w:left="2880" w:hanging="360"/>
      </w:pPr>
    </w:lvl>
    <w:lvl w:ilvl="4" w:tplc="AA341A12">
      <w:start w:val="1"/>
      <w:numFmt w:val="lowerLetter"/>
      <w:lvlText w:val="%5."/>
      <w:lvlJc w:val="left"/>
      <w:pPr>
        <w:ind w:left="3600" w:hanging="360"/>
      </w:pPr>
    </w:lvl>
    <w:lvl w:ilvl="5" w:tplc="AA3EBF8A">
      <w:start w:val="1"/>
      <w:numFmt w:val="lowerRoman"/>
      <w:lvlText w:val="%6."/>
      <w:lvlJc w:val="right"/>
      <w:pPr>
        <w:ind w:left="4320" w:hanging="180"/>
      </w:pPr>
    </w:lvl>
    <w:lvl w:ilvl="6" w:tplc="94D42CAE">
      <w:start w:val="1"/>
      <w:numFmt w:val="decimal"/>
      <w:lvlText w:val="%7."/>
      <w:lvlJc w:val="left"/>
      <w:pPr>
        <w:ind w:left="5040" w:hanging="360"/>
      </w:pPr>
    </w:lvl>
    <w:lvl w:ilvl="7" w:tplc="7A105302">
      <w:start w:val="1"/>
      <w:numFmt w:val="lowerLetter"/>
      <w:lvlText w:val="%8."/>
      <w:lvlJc w:val="left"/>
      <w:pPr>
        <w:ind w:left="5760" w:hanging="360"/>
      </w:pPr>
    </w:lvl>
    <w:lvl w:ilvl="8" w:tplc="0D0ABB92">
      <w:start w:val="1"/>
      <w:numFmt w:val="lowerRoman"/>
      <w:lvlText w:val="%9."/>
      <w:lvlJc w:val="right"/>
      <w:pPr>
        <w:ind w:left="6480" w:hanging="180"/>
      </w:pPr>
    </w:lvl>
  </w:abstractNum>
  <w:abstractNum w:abstractNumId="43" w15:restartNumberingAfterBreak="0">
    <w:nsid w:val="20406DDB"/>
    <w:multiLevelType w:val="hybridMultilevel"/>
    <w:tmpl w:val="FFFFFFFF"/>
    <w:lvl w:ilvl="0" w:tplc="ECA654DE">
      <w:start w:val="1"/>
      <w:numFmt w:val="decimal"/>
      <w:lvlText w:val="%1."/>
      <w:lvlJc w:val="left"/>
      <w:pPr>
        <w:ind w:left="720" w:hanging="360"/>
      </w:pPr>
    </w:lvl>
    <w:lvl w:ilvl="1" w:tplc="3BA2402A">
      <w:start w:val="1"/>
      <w:numFmt w:val="lowerLetter"/>
      <w:lvlText w:val="%2."/>
      <w:lvlJc w:val="left"/>
      <w:pPr>
        <w:ind w:left="1440" w:hanging="360"/>
      </w:pPr>
    </w:lvl>
    <w:lvl w:ilvl="2" w:tplc="FDBA5514">
      <w:start w:val="1"/>
      <w:numFmt w:val="lowerRoman"/>
      <w:lvlText w:val="%3."/>
      <w:lvlJc w:val="right"/>
      <w:pPr>
        <w:ind w:left="2160" w:hanging="180"/>
      </w:pPr>
    </w:lvl>
    <w:lvl w:ilvl="3" w:tplc="354E506C">
      <w:start w:val="1"/>
      <w:numFmt w:val="decimal"/>
      <w:lvlText w:val="%4."/>
      <w:lvlJc w:val="left"/>
      <w:pPr>
        <w:ind w:left="2880" w:hanging="360"/>
      </w:pPr>
    </w:lvl>
    <w:lvl w:ilvl="4" w:tplc="AED24DBC">
      <w:start w:val="1"/>
      <w:numFmt w:val="lowerLetter"/>
      <w:lvlText w:val="%5."/>
      <w:lvlJc w:val="left"/>
      <w:pPr>
        <w:ind w:left="3600" w:hanging="360"/>
      </w:pPr>
    </w:lvl>
    <w:lvl w:ilvl="5" w:tplc="B14885A4">
      <w:start w:val="1"/>
      <w:numFmt w:val="lowerRoman"/>
      <w:lvlText w:val="%6."/>
      <w:lvlJc w:val="right"/>
      <w:pPr>
        <w:ind w:left="4320" w:hanging="180"/>
      </w:pPr>
    </w:lvl>
    <w:lvl w:ilvl="6" w:tplc="65B40A12">
      <w:start w:val="1"/>
      <w:numFmt w:val="decimal"/>
      <w:lvlText w:val="%7."/>
      <w:lvlJc w:val="left"/>
      <w:pPr>
        <w:ind w:left="5040" w:hanging="360"/>
      </w:pPr>
    </w:lvl>
    <w:lvl w:ilvl="7" w:tplc="998E7E7C">
      <w:start w:val="1"/>
      <w:numFmt w:val="lowerLetter"/>
      <w:lvlText w:val="%8."/>
      <w:lvlJc w:val="left"/>
      <w:pPr>
        <w:ind w:left="5760" w:hanging="360"/>
      </w:pPr>
    </w:lvl>
    <w:lvl w:ilvl="8" w:tplc="F20441C0">
      <w:start w:val="1"/>
      <w:numFmt w:val="lowerRoman"/>
      <w:lvlText w:val="%9."/>
      <w:lvlJc w:val="right"/>
      <w:pPr>
        <w:ind w:left="6480" w:hanging="180"/>
      </w:pPr>
    </w:lvl>
  </w:abstractNum>
  <w:abstractNum w:abstractNumId="44" w15:restartNumberingAfterBreak="0">
    <w:nsid w:val="20AC0CA2"/>
    <w:multiLevelType w:val="hybridMultilevel"/>
    <w:tmpl w:val="FFFFFFFF"/>
    <w:lvl w:ilvl="0" w:tplc="9F6C8D50">
      <w:start w:val="1"/>
      <w:numFmt w:val="decimal"/>
      <w:lvlText w:val="%1."/>
      <w:lvlJc w:val="left"/>
      <w:pPr>
        <w:ind w:left="720" w:hanging="360"/>
      </w:pPr>
    </w:lvl>
    <w:lvl w:ilvl="1" w:tplc="CFDE0E10">
      <w:start w:val="1"/>
      <w:numFmt w:val="lowerLetter"/>
      <w:lvlText w:val="%2."/>
      <w:lvlJc w:val="left"/>
      <w:pPr>
        <w:ind w:left="1440" w:hanging="360"/>
      </w:pPr>
    </w:lvl>
    <w:lvl w:ilvl="2" w:tplc="EED287EC">
      <w:start w:val="1"/>
      <w:numFmt w:val="lowerRoman"/>
      <w:lvlText w:val="%3."/>
      <w:lvlJc w:val="right"/>
      <w:pPr>
        <w:ind w:left="2160" w:hanging="180"/>
      </w:pPr>
    </w:lvl>
    <w:lvl w:ilvl="3" w:tplc="D9785286">
      <w:start w:val="1"/>
      <w:numFmt w:val="decimal"/>
      <w:lvlText w:val="%4."/>
      <w:lvlJc w:val="left"/>
      <w:pPr>
        <w:ind w:left="2880" w:hanging="360"/>
      </w:pPr>
    </w:lvl>
    <w:lvl w:ilvl="4" w:tplc="79706410">
      <w:start w:val="1"/>
      <w:numFmt w:val="lowerLetter"/>
      <w:lvlText w:val="%5."/>
      <w:lvlJc w:val="left"/>
      <w:pPr>
        <w:ind w:left="3600" w:hanging="360"/>
      </w:pPr>
    </w:lvl>
    <w:lvl w:ilvl="5" w:tplc="3228A8F6">
      <w:start w:val="1"/>
      <w:numFmt w:val="lowerRoman"/>
      <w:lvlText w:val="%6."/>
      <w:lvlJc w:val="right"/>
      <w:pPr>
        <w:ind w:left="4320" w:hanging="180"/>
      </w:pPr>
    </w:lvl>
    <w:lvl w:ilvl="6" w:tplc="8CBC7D56">
      <w:start w:val="1"/>
      <w:numFmt w:val="decimal"/>
      <w:lvlText w:val="%7."/>
      <w:lvlJc w:val="left"/>
      <w:pPr>
        <w:ind w:left="5040" w:hanging="360"/>
      </w:pPr>
    </w:lvl>
    <w:lvl w:ilvl="7" w:tplc="B956B864">
      <w:start w:val="1"/>
      <w:numFmt w:val="lowerLetter"/>
      <w:lvlText w:val="%8."/>
      <w:lvlJc w:val="left"/>
      <w:pPr>
        <w:ind w:left="5760" w:hanging="360"/>
      </w:pPr>
    </w:lvl>
    <w:lvl w:ilvl="8" w:tplc="8C8C7862">
      <w:start w:val="1"/>
      <w:numFmt w:val="lowerRoman"/>
      <w:lvlText w:val="%9."/>
      <w:lvlJc w:val="right"/>
      <w:pPr>
        <w:ind w:left="6480" w:hanging="180"/>
      </w:pPr>
    </w:lvl>
  </w:abstractNum>
  <w:abstractNum w:abstractNumId="45" w15:restartNumberingAfterBreak="0">
    <w:nsid w:val="212CAC44"/>
    <w:multiLevelType w:val="hybridMultilevel"/>
    <w:tmpl w:val="54300E1A"/>
    <w:lvl w:ilvl="0" w:tplc="65AE34C0">
      <w:start w:val="1"/>
      <w:numFmt w:val="decimal"/>
      <w:lvlText w:val="%1."/>
      <w:lvlJc w:val="left"/>
      <w:pPr>
        <w:ind w:left="720" w:hanging="360"/>
      </w:pPr>
    </w:lvl>
    <w:lvl w:ilvl="1" w:tplc="2B26A1AE">
      <w:start w:val="1"/>
      <w:numFmt w:val="lowerLetter"/>
      <w:lvlText w:val="%2."/>
      <w:lvlJc w:val="left"/>
      <w:pPr>
        <w:ind w:left="1440" w:hanging="360"/>
      </w:pPr>
    </w:lvl>
    <w:lvl w:ilvl="2" w:tplc="08E0E95A">
      <w:start w:val="1"/>
      <w:numFmt w:val="lowerRoman"/>
      <w:lvlText w:val="%3."/>
      <w:lvlJc w:val="right"/>
      <w:pPr>
        <w:ind w:left="2160" w:hanging="180"/>
      </w:pPr>
    </w:lvl>
    <w:lvl w:ilvl="3" w:tplc="D110DC44">
      <w:start w:val="1"/>
      <w:numFmt w:val="decimal"/>
      <w:lvlText w:val="%4."/>
      <w:lvlJc w:val="left"/>
      <w:pPr>
        <w:ind w:left="2880" w:hanging="360"/>
      </w:pPr>
    </w:lvl>
    <w:lvl w:ilvl="4" w:tplc="B98018D8">
      <w:start w:val="1"/>
      <w:numFmt w:val="lowerLetter"/>
      <w:lvlText w:val="%5."/>
      <w:lvlJc w:val="left"/>
      <w:pPr>
        <w:ind w:left="3600" w:hanging="360"/>
      </w:pPr>
    </w:lvl>
    <w:lvl w:ilvl="5" w:tplc="59627738">
      <w:start w:val="1"/>
      <w:numFmt w:val="lowerRoman"/>
      <w:lvlText w:val="%6."/>
      <w:lvlJc w:val="right"/>
      <w:pPr>
        <w:ind w:left="4320" w:hanging="180"/>
      </w:pPr>
    </w:lvl>
    <w:lvl w:ilvl="6" w:tplc="21B6B976">
      <w:start w:val="1"/>
      <w:numFmt w:val="decimal"/>
      <w:lvlText w:val="%7."/>
      <w:lvlJc w:val="left"/>
      <w:pPr>
        <w:ind w:left="5040" w:hanging="360"/>
      </w:pPr>
    </w:lvl>
    <w:lvl w:ilvl="7" w:tplc="70609A42">
      <w:start w:val="1"/>
      <w:numFmt w:val="lowerLetter"/>
      <w:lvlText w:val="%8."/>
      <w:lvlJc w:val="left"/>
      <w:pPr>
        <w:ind w:left="5760" w:hanging="360"/>
      </w:pPr>
    </w:lvl>
    <w:lvl w:ilvl="8" w:tplc="6462A2E2">
      <w:start w:val="1"/>
      <w:numFmt w:val="lowerRoman"/>
      <w:lvlText w:val="%9."/>
      <w:lvlJc w:val="right"/>
      <w:pPr>
        <w:ind w:left="6480" w:hanging="180"/>
      </w:pPr>
    </w:lvl>
  </w:abstractNum>
  <w:abstractNum w:abstractNumId="46" w15:restartNumberingAfterBreak="0">
    <w:nsid w:val="221F16C8"/>
    <w:multiLevelType w:val="hybridMultilevel"/>
    <w:tmpl w:val="FFFFFFFF"/>
    <w:lvl w:ilvl="0" w:tplc="B1604844">
      <w:start w:val="1"/>
      <w:numFmt w:val="decimal"/>
      <w:lvlText w:val="%1."/>
      <w:lvlJc w:val="left"/>
      <w:pPr>
        <w:ind w:left="720" w:hanging="360"/>
      </w:pPr>
    </w:lvl>
    <w:lvl w:ilvl="1" w:tplc="D1485FF8">
      <w:start w:val="1"/>
      <w:numFmt w:val="lowerLetter"/>
      <w:lvlText w:val="%2."/>
      <w:lvlJc w:val="left"/>
      <w:pPr>
        <w:ind w:left="1440" w:hanging="360"/>
      </w:pPr>
    </w:lvl>
    <w:lvl w:ilvl="2" w:tplc="1FAA0CD0">
      <w:start w:val="1"/>
      <w:numFmt w:val="lowerRoman"/>
      <w:lvlText w:val="%3."/>
      <w:lvlJc w:val="right"/>
      <w:pPr>
        <w:ind w:left="2160" w:hanging="180"/>
      </w:pPr>
    </w:lvl>
    <w:lvl w:ilvl="3" w:tplc="FCF83D4E">
      <w:start w:val="1"/>
      <w:numFmt w:val="decimal"/>
      <w:lvlText w:val="%4."/>
      <w:lvlJc w:val="left"/>
      <w:pPr>
        <w:ind w:left="2880" w:hanging="360"/>
      </w:pPr>
    </w:lvl>
    <w:lvl w:ilvl="4" w:tplc="4CACB1AA">
      <w:start w:val="1"/>
      <w:numFmt w:val="lowerLetter"/>
      <w:lvlText w:val="%5."/>
      <w:lvlJc w:val="left"/>
      <w:pPr>
        <w:ind w:left="3600" w:hanging="360"/>
      </w:pPr>
    </w:lvl>
    <w:lvl w:ilvl="5" w:tplc="58B6D250">
      <w:start w:val="1"/>
      <w:numFmt w:val="lowerRoman"/>
      <w:lvlText w:val="%6."/>
      <w:lvlJc w:val="right"/>
      <w:pPr>
        <w:ind w:left="4320" w:hanging="180"/>
      </w:pPr>
    </w:lvl>
    <w:lvl w:ilvl="6" w:tplc="DAB03AD4">
      <w:start w:val="1"/>
      <w:numFmt w:val="decimal"/>
      <w:lvlText w:val="%7."/>
      <w:lvlJc w:val="left"/>
      <w:pPr>
        <w:ind w:left="5040" w:hanging="360"/>
      </w:pPr>
    </w:lvl>
    <w:lvl w:ilvl="7" w:tplc="649E9528">
      <w:start w:val="1"/>
      <w:numFmt w:val="lowerLetter"/>
      <w:lvlText w:val="%8."/>
      <w:lvlJc w:val="left"/>
      <w:pPr>
        <w:ind w:left="5760" w:hanging="360"/>
      </w:pPr>
    </w:lvl>
    <w:lvl w:ilvl="8" w:tplc="977CF4BE">
      <w:start w:val="1"/>
      <w:numFmt w:val="lowerRoman"/>
      <w:lvlText w:val="%9."/>
      <w:lvlJc w:val="right"/>
      <w:pPr>
        <w:ind w:left="6480" w:hanging="180"/>
      </w:pPr>
    </w:lvl>
  </w:abstractNum>
  <w:abstractNum w:abstractNumId="47" w15:restartNumberingAfterBreak="0">
    <w:nsid w:val="22233B40"/>
    <w:multiLevelType w:val="hybridMultilevel"/>
    <w:tmpl w:val="FFFFFFFF"/>
    <w:lvl w:ilvl="0" w:tplc="65AA9DC4">
      <w:start w:val="1"/>
      <w:numFmt w:val="decimal"/>
      <w:lvlText w:val="%1."/>
      <w:lvlJc w:val="left"/>
      <w:pPr>
        <w:ind w:left="720" w:hanging="360"/>
      </w:pPr>
    </w:lvl>
    <w:lvl w:ilvl="1" w:tplc="0DA608D6">
      <w:start w:val="1"/>
      <w:numFmt w:val="lowerLetter"/>
      <w:lvlText w:val="%2."/>
      <w:lvlJc w:val="left"/>
      <w:pPr>
        <w:ind w:left="1440" w:hanging="360"/>
      </w:pPr>
    </w:lvl>
    <w:lvl w:ilvl="2" w:tplc="5ADAE7F8">
      <w:start w:val="1"/>
      <w:numFmt w:val="lowerRoman"/>
      <w:lvlText w:val="%3."/>
      <w:lvlJc w:val="right"/>
      <w:pPr>
        <w:ind w:left="2160" w:hanging="180"/>
      </w:pPr>
    </w:lvl>
    <w:lvl w:ilvl="3" w:tplc="9648F7F4">
      <w:start w:val="1"/>
      <w:numFmt w:val="decimal"/>
      <w:lvlText w:val="%4."/>
      <w:lvlJc w:val="left"/>
      <w:pPr>
        <w:ind w:left="2880" w:hanging="360"/>
      </w:pPr>
    </w:lvl>
    <w:lvl w:ilvl="4" w:tplc="180CC62A">
      <w:start w:val="1"/>
      <w:numFmt w:val="lowerLetter"/>
      <w:lvlText w:val="%5."/>
      <w:lvlJc w:val="left"/>
      <w:pPr>
        <w:ind w:left="3600" w:hanging="360"/>
      </w:pPr>
    </w:lvl>
    <w:lvl w:ilvl="5" w:tplc="D3225B48">
      <w:start w:val="1"/>
      <w:numFmt w:val="lowerRoman"/>
      <w:lvlText w:val="%6."/>
      <w:lvlJc w:val="right"/>
      <w:pPr>
        <w:ind w:left="4320" w:hanging="180"/>
      </w:pPr>
    </w:lvl>
    <w:lvl w:ilvl="6" w:tplc="49A2490A">
      <w:start w:val="1"/>
      <w:numFmt w:val="decimal"/>
      <w:lvlText w:val="%7."/>
      <w:lvlJc w:val="left"/>
      <w:pPr>
        <w:ind w:left="5040" w:hanging="360"/>
      </w:pPr>
    </w:lvl>
    <w:lvl w:ilvl="7" w:tplc="9AC26A3E">
      <w:start w:val="1"/>
      <w:numFmt w:val="lowerLetter"/>
      <w:lvlText w:val="%8."/>
      <w:lvlJc w:val="left"/>
      <w:pPr>
        <w:ind w:left="5760" w:hanging="360"/>
      </w:pPr>
    </w:lvl>
    <w:lvl w:ilvl="8" w:tplc="4C0E0AEA">
      <w:start w:val="1"/>
      <w:numFmt w:val="lowerRoman"/>
      <w:lvlText w:val="%9."/>
      <w:lvlJc w:val="right"/>
      <w:pPr>
        <w:ind w:left="6480" w:hanging="180"/>
      </w:pPr>
    </w:lvl>
  </w:abstractNum>
  <w:abstractNum w:abstractNumId="48" w15:restartNumberingAfterBreak="0">
    <w:nsid w:val="222E5049"/>
    <w:multiLevelType w:val="hybridMultilevel"/>
    <w:tmpl w:val="2BF00E32"/>
    <w:lvl w:ilvl="0" w:tplc="FC0CE47C">
      <w:start w:val="1"/>
      <w:numFmt w:val="decimal"/>
      <w:lvlText w:val="%1."/>
      <w:lvlJc w:val="left"/>
      <w:pPr>
        <w:ind w:left="720" w:hanging="360"/>
      </w:pPr>
    </w:lvl>
    <w:lvl w:ilvl="1" w:tplc="2FCCF22E">
      <w:start w:val="1"/>
      <w:numFmt w:val="lowerLetter"/>
      <w:lvlText w:val="%2."/>
      <w:lvlJc w:val="left"/>
      <w:pPr>
        <w:ind w:left="1440" w:hanging="360"/>
      </w:pPr>
    </w:lvl>
    <w:lvl w:ilvl="2" w:tplc="6804BA74">
      <w:start w:val="1"/>
      <w:numFmt w:val="lowerRoman"/>
      <w:lvlText w:val="%3."/>
      <w:lvlJc w:val="right"/>
      <w:pPr>
        <w:ind w:left="2160" w:hanging="180"/>
      </w:pPr>
    </w:lvl>
    <w:lvl w:ilvl="3" w:tplc="8B3A98CE">
      <w:start w:val="1"/>
      <w:numFmt w:val="decimal"/>
      <w:lvlText w:val="%4."/>
      <w:lvlJc w:val="left"/>
      <w:pPr>
        <w:ind w:left="2880" w:hanging="360"/>
      </w:pPr>
    </w:lvl>
    <w:lvl w:ilvl="4" w:tplc="8D9ACE6A">
      <w:start w:val="1"/>
      <w:numFmt w:val="lowerLetter"/>
      <w:lvlText w:val="%5."/>
      <w:lvlJc w:val="left"/>
      <w:pPr>
        <w:ind w:left="3600" w:hanging="360"/>
      </w:pPr>
    </w:lvl>
    <w:lvl w:ilvl="5" w:tplc="60146C52">
      <w:start w:val="1"/>
      <w:numFmt w:val="lowerRoman"/>
      <w:lvlText w:val="%6."/>
      <w:lvlJc w:val="right"/>
      <w:pPr>
        <w:ind w:left="4320" w:hanging="180"/>
      </w:pPr>
    </w:lvl>
    <w:lvl w:ilvl="6" w:tplc="EFBA64DC">
      <w:start w:val="1"/>
      <w:numFmt w:val="decimal"/>
      <w:lvlText w:val="%7."/>
      <w:lvlJc w:val="left"/>
      <w:pPr>
        <w:ind w:left="5040" w:hanging="360"/>
      </w:pPr>
    </w:lvl>
    <w:lvl w:ilvl="7" w:tplc="CC104028">
      <w:start w:val="1"/>
      <w:numFmt w:val="lowerLetter"/>
      <w:lvlText w:val="%8."/>
      <w:lvlJc w:val="left"/>
      <w:pPr>
        <w:ind w:left="5760" w:hanging="360"/>
      </w:pPr>
    </w:lvl>
    <w:lvl w:ilvl="8" w:tplc="C470AA7A">
      <w:start w:val="1"/>
      <w:numFmt w:val="lowerRoman"/>
      <w:lvlText w:val="%9."/>
      <w:lvlJc w:val="right"/>
      <w:pPr>
        <w:ind w:left="6480" w:hanging="180"/>
      </w:pPr>
    </w:lvl>
  </w:abstractNum>
  <w:abstractNum w:abstractNumId="49" w15:restartNumberingAfterBreak="0">
    <w:nsid w:val="22364CFF"/>
    <w:multiLevelType w:val="hybridMultilevel"/>
    <w:tmpl w:val="EB6044E8"/>
    <w:lvl w:ilvl="0" w:tplc="D7068006">
      <w:start w:val="1"/>
      <w:numFmt w:val="decimal"/>
      <w:lvlText w:val="%1."/>
      <w:lvlJc w:val="left"/>
      <w:pPr>
        <w:ind w:left="720" w:hanging="360"/>
      </w:pPr>
    </w:lvl>
    <w:lvl w:ilvl="1" w:tplc="03C26C7C">
      <w:start w:val="1"/>
      <w:numFmt w:val="lowerLetter"/>
      <w:lvlText w:val="%2."/>
      <w:lvlJc w:val="left"/>
      <w:pPr>
        <w:ind w:left="1440" w:hanging="360"/>
      </w:pPr>
    </w:lvl>
    <w:lvl w:ilvl="2" w:tplc="54FA623C">
      <w:start w:val="1"/>
      <w:numFmt w:val="lowerRoman"/>
      <w:lvlText w:val="%3."/>
      <w:lvlJc w:val="right"/>
      <w:pPr>
        <w:ind w:left="2160" w:hanging="180"/>
      </w:pPr>
    </w:lvl>
    <w:lvl w:ilvl="3" w:tplc="F2903EEE">
      <w:start w:val="1"/>
      <w:numFmt w:val="decimal"/>
      <w:lvlText w:val="%4."/>
      <w:lvlJc w:val="left"/>
      <w:pPr>
        <w:ind w:left="2880" w:hanging="360"/>
      </w:pPr>
    </w:lvl>
    <w:lvl w:ilvl="4" w:tplc="8EE694E0">
      <w:start w:val="1"/>
      <w:numFmt w:val="lowerLetter"/>
      <w:lvlText w:val="%5."/>
      <w:lvlJc w:val="left"/>
      <w:pPr>
        <w:ind w:left="3600" w:hanging="360"/>
      </w:pPr>
    </w:lvl>
    <w:lvl w:ilvl="5" w:tplc="E9366090">
      <w:start w:val="1"/>
      <w:numFmt w:val="lowerRoman"/>
      <w:lvlText w:val="%6."/>
      <w:lvlJc w:val="right"/>
      <w:pPr>
        <w:ind w:left="4320" w:hanging="180"/>
      </w:pPr>
    </w:lvl>
    <w:lvl w:ilvl="6" w:tplc="02A49796">
      <w:start w:val="1"/>
      <w:numFmt w:val="decimal"/>
      <w:lvlText w:val="%7."/>
      <w:lvlJc w:val="left"/>
      <w:pPr>
        <w:ind w:left="5040" w:hanging="360"/>
      </w:pPr>
    </w:lvl>
    <w:lvl w:ilvl="7" w:tplc="FEA6E786">
      <w:start w:val="1"/>
      <w:numFmt w:val="lowerLetter"/>
      <w:lvlText w:val="%8."/>
      <w:lvlJc w:val="left"/>
      <w:pPr>
        <w:ind w:left="5760" w:hanging="360"/>
      </w:pPr>
    </w:lvl>
    <w:lvl w:ilvl="8" w:tplc="AC4ECDB4">
      <w:start w:val="1"/>
      <w:numFmt w:val="lowerRoman"/>
      <w:lvlText w:val="%9."/>
      <w:lvlJc w:val="right"/>
      <w:pPr>
        <w:ind w:left="6480" w:hanging="180"/>
      </w:pPr>
    </w:lvl>
  </w:abstractNum>
  <w:abstractNum w:abstractNumId="50" w15:restartNumberingAfterBreak="0">
    <w:nsid w:val="22998783"/>
    <w:multiLevelType w:val="hybridMultilevel"/>
    <w:tmpl w:val="FFFFFFFF"/>
    <w:lvl w:ilvl="0" w:tplc="6082D220">
      <w:start w:val="1"/>
      <w:numFmt w:val="decimal"/>
      <w:lvlText w:val="%1."/>
      <w:lvlJc w:val="left"/>
      <w:pPr>
        <w:ind w:left="720" w:hanging="360"/>
      </w:pPr>
    </w:lvl>
    <w:lvl w:ilvl="1" w:tplc="902C9472">
      <w:start w:val="1"/>
      <w:numFmt w:val="lowerLetter"/>
      <w:lvlText w:val="%2."/>
      <w:lvlJc w:val="left"/>
      <w:pPr>
        <w:ind w:left="1440" w:hanging="360"/>
      </w:pPr>
    </w:lvl>
    <w:lvl w:ilvl="2" w:tplc="82FEBE98">
      <w:start w:val="1"/>
      <w:numFmt w:val="lowerRoman"/>
      <w:lvlText w:val="%3."/>
      <w:lvlJc w:val="right"/>
      <w:pPr>
        <w:ind w:left="2160" w:hanging="180"/>
      </w:pPr>
    </w:lvl>
    <w:lvl w:ilvl="3" w:tplc="521083D0">
      <w:start w:val="1"/>
      <w:numFmt w:val="decimal"/>
      <w:lvlText w:val="%4."/>
      <w:lvlJc w:val="left"/>
      <w:pPr>
        <w:ind w:left="2880" w:hanging="360"/>
      </w:pPr>
    </w:lvl>
    <w:lvl w:ilvl="4" w:tplc="4F9EB502">
      <w:start w:val="1"/>
      <w:numFmt w:val="lowerLetter"/>
      <w:lvlText w:val="%5."/>
      <w:lvlJc w:val="left"/>
      <w:pPr>
        <w:ind w:left="3600" w:hanging="360"/>
      </w:pPr>
    </w:lvl>
    <w:lvl w:ilvl="5" w:tplc="84EE222C">
      <w:start w:val="1"/>
      <w:numFmt w:val="lowerRoman"/>
      <w:lvlText w:val="%6."/>
      <w:lvlJc w:val="right"/>
      <w:pPr>
        <w:ind w:left="4320" w:hanging="180"/>
      </w:pPr>
    </w:lvl>
    <w:lvl w:ilvl="6" w:tplc="3370CE48">
      <w:start w:val="1"/>
      <w:numFmt w:val="decimal"/>
      <w:lvlText w:val="%7."/>
      <w:lvlJc w:val="left"/>
      <w:pPr>
        <w:ind w:left="5040" w:hanging="360"/>
      </w:pPr>
    </w:lvl>
    <w:lvl w:ilvl="7" w:tplc="184C9DC8">
      <w:start w:val="1"/>
      <w:numFmt w:val="lowerLetter"/>
      <w:lvlText w:val="%8."/>
      <w:lvlJc w:val="left"/>
      <w:pPr>
        <w:ind w:left="5760" w:hanging="360"/>
      </w:pPr>
    </w:lvl>
    <w:lvl w:ilvl="8" w:tplc="AFACDE20">
      <w:start w:val="1"/>
      <w:numFmt w:val="lowerRoman"/>
      <w:lvlText w:val="%9."/>
      <w:lvlJc w:val="right"/>
      <w:pPr>
        <w:ind w:left="6480" w:hanging="180"/>
      </w:pPr>
    </w:lvl>
  </w:abstractNum>
  <w:abstractNum w:abstractNumId="51" w15:restartNumberingAfterBreak="0">
    <w:nsid w:val="22A4CD2C"/>
    <w:multiLevelType w:val="hybridMultilevel"/>
    <w:tmpl w:val="589CF086"/>
    <w:lvl w:ilvl="0" w:tplc="CB54E3A4">
      <w:start w:val="1"/>
      <w:numFmt w:val="decimal"/>
      <w:lvlText w:val="%1."/>
      <w:lvlJc w:val="left"/>
      <w:pPr>
        <w:ind w:left="720" w:hanging="360"/>
      </w:pPr>
    </w:lvl>
    <w:lvl w:ilvl="1" w:tplc="A04E6062">
      <w:start w:val="1"/>
      <w:numFmt w:val="lowerLetter"/>
      <w:lvlText w:val="%2."/>
      <w:lvlJc w:val="left"/>
      <w:pPr>
        <w:ind w:left="1440" w:hanging="360"/>
      </w:pPr>
    </w:lvl>
    <w:lvl w:ilvl="2" w:tplc="EE8ABEBC">
      <w:start w:val="1"/>
      <w:numFmt w:val="lowerRoman"/>
      <w:lvlText w:val="%3."/>
      <w:lvlJc w:val="right"/>
      <w:pPr>
        <w:ind w:left="2160" w:hanging="180"/>
      </w:pPr>
    </w:lvl>
    <w:lvl w:ilvl="3" w:tplc="C46AA02E">
      <w:start w:val="1"/>
      <w:numFmt w:val="decimal"/>
      <w:lvlText w:val="%4."/>
      <w:lvlJc w:val="left"/>
      <w:pPr>
        <w:ind w:left="2880" w:hanging="360"/>
      </w:pPr>
    </w:lvl>
    <w:lvl w:ilvl="4" w:tplc="97A2C57C">
      <w:start w:val="1"/>
      <w:numFmt w:val="lowerLetter"/>
      <w:lvlText w:val="%5."/>
      <w:lvlJc w:val="left"/>
      <w:pPr>
        <w:ind w:left="3600" w:hanging="360"/>
      </w:pPr>
    </w:lvl>
    <w:lvl w:ilvl="5" w:tplc="D6C6EEA8">
      <w:start w:val="1"/>
      <w:numFmt w:val="lowerRoman"/>
      <w:lvlText w:val="%6."/>
      <w:lvlJc w:val="right"/>
      <w:pPr>
        <w:ind w:left="4320" w:hanging="180"/>
      </w:pPr>
    </w:lvl>
    <w:lvl w:ilvl="6" w:tplc="425A092A">
      <w:start w:val="1"/>
      <w:numFmt w:val="decimal"/>
      <w:lvlText w:val="%7."/>
      <w:lvlJc w:val="left"/>
      <w:pPr>
        <w:ind w:left="5040" w:hanging="360"/>
      </w:pPr>
    </w:lvl>
    <w:lvl w:ilvl="7" w:tplc="DFB26086">
      <w:start w:val="1"/>
      <w:numFmt w:val="lowerLetter"/>
      <w:lvlText w:val="%8."/>
      <w:lvlJc w:val="left"/>
      <w:pPr>
        <w:ind w:left="5760" w:hanging="360"/>
      </w:pPr>
    </w:lvl>
    <w:lvl w:ilvl="8" w:tplc="7D22000A">
      <w:start w:val="1"/>
      <w:numFmt w:val="lowerRoman"/>
      <w:lvlText w:val="%9."/>
      <w:lvlJc w:val="right"/>
      <w:pPr>
        <w:ind w:left="6480" w:hanging="180"/>
      </w:pPr>
    </w:lvl>
  </w:abstractNum>
  <w:abstractNum w:abstractNumId="52" w15:restartNumberingAfterBreak="0">
    <w:nsid w:val="22BF9850"/>
    <w:multiLevelType w:val="hybridMultilevel"/>
    <w:tmpl w:val="4DCE2CC2"/>
    <w:lvl w:ilvl="0" w:tplc="67466404">
      <w:start w:val="1"/>
      <w:numFmt w:val="decimal"/>
      <w:lvlText w:val="%1."/>
      <w:lvlJc w:val="left"/>
      <w:pPr>
        <w:ind w:left="720" w:hanging="360"/>
      </w:pPr>
    </w:lvl>
    <w:lvl w:ilvl="1" w:tplc="7C20338C">
      <w:start w:val="1"/>
      <w:numFmt w:val="lowerLetter"/>
      <w:lvlText w:val="%2."/>
      <w:lvlJc w:val="left"/>
      <w:pPr>
        <w:ind w:left="1440" w:hanging="360"/>
      </w:pPr>
    </w:lvl>
    <w:lvl w:ilvl="2" w:tplc="106C6B62">
      <w:start w:val="1"/>
      <w:numFmt w:val="lowerRoman"/>
      <w:lvlText w:val="%3."/>
      <w:lvlJc w:val="right"/>
      <w:pPr>
        <w:ind w:left="2160" w:hanging="180"/>
      </w:pPr>
    </w:lvl>
    <w:lvl w:ilvl="3" w:tplc="FA8EB68A">
      <w:start w:val="1"/>
      <w:numFmt w:val="decimal"/>
      <w:lvlText w:val="%4."/>
      <w:lvlJc w:val="left"/>
      <w:pPr>
        <w:ind w:left="2880" w:hanging="360"/>
      </w:pPr>
    </w:lvl>
    <w:lvl w:ilvl="4" w:tplc="765415E6">
      <w:start w:val="1"/>
      <w:numFmt w:val="lowerLetter"/>
      <w:lvlText w:val="%5."/>
      <w:lvlJc w:val="left"/>
      <w:pPr>
        <w:ind w:left="3600" w:hanging="360"/>
      </w:pPr>
    </w:lvl>
    <w:lvl w:ilvl="5" w:tplc="94645A44">
      <w:start w:val="1"/>
      <w:numFmt w:val="lowerRoman"/>
      <w:lvlText w:val="%6."/>
      <w:lvlJc w:val="right"/>
      <w:pPr>
        <w:ind w:left="4320" w:hanging="180"/>
      </w:pPr>
    </w:lvl>
    <w:lvl w:ilvl="6" w:tplc="5C860138">
      <w:start w:val="1"/>
      <w:numFmt w:val="decimal"/>
      <w:lvlText w:val="%7."/>
      <w:lvlJc w:val="left"/>
      <w:pPr>
        <w:ind w:left="5040" w:hanging="360"/>
      </w:pPr>
    </w:lvl>
    <w:lvl w:ilvl="7" w:tplc="1EA4DB9C">
      <w:start w:val="1"/>
      <w:numFmt w:val="lowerLetter"/>
      <w:lvlText w:val="%8."/>
      <w:lvlJc w:val="left"/>
      <w:pPr>
        <w:ind w:left="5760" w:hanging="360"/>
      </w:pPr>
    </w:lvl>
    <w:lvl w:ilvl="8" w:tplc="9D241D12">
      <w:start w:val="1"/>
      <w:numFmt w:val="lowerRoman"/>
      <w:lvlText w:val="%9."/>
      <w:lvlJc w:val="right"/>
      <w:pPr>
        <w:ind w:left="6480" w:hanging="180"/>
      </w:pPr>
    </w:lvl>
  </w:abstractNum>
  <w:abstractNum w:abstractNumId="53" w15:restartNumberingAfterBreak="0">
    <w:nsid w:val="22E88309"/>
    <w:multiLevelType w:val="hybridMultilevel"/>
    <w:tmpl w:val="FFFFFFFF"/>
    <w:lvl w:ilvl="0" w:tplc="C8B09F20">
      <w:start w:val="1"/>
      <w:numFmt w:val="decimal"/>
      <w:lvlText w:val="%1."/>
      <w:lvlJc w:val="left"/>
      <w:pPr>
        <w:ind w:left="720" w:hanging="360"/>
      </w:pPr>
    </w:lvl>
    <w:lvl w:ilvl="1" w:tplc="28CC5D18">
      <w:start w:val="1"/>
      <w:numFmt w:val="lowerLetter"/>
      <w:lvlText w:val="%2."/>
      <w:lvlJc w:val="left"/>
      <w:pPr>
        <w:ind w:left="1440" w:hanging="360"/>
      </w:pPr>
    </w:lvl>
    <w:lvl w:ilvl="2" w:tplc="B8589B44">
      <w:start w:val="1"/>
      <w:numFmt w:val="lowerRoman"/>
      <w:lvlText w:val="%3."/>
      <w:lvlJc w:val="right"/>
      <w:pPr>
        <w:ind w:left="2160" w:hanging="180"/>
      </w:pPr>
    </w:lvl>
    <w:lvl w:ilvl="3" w:tplc="1B4A29EE">
      <w:start w:val="1"/>
      <w:numFmt w:val="decimal"/>
      <w:lvlText w:val="%4."/>
      <w:lvlJc w:val="left"/>
      <w:pPr>
        <w:ind w:left="2880" w:hanging="360"/>
      </w:pPr>
    </w:lvl>
    <w:lvl w:ilvl="4" w:tplc="EB863842">
      <w:start w:val="1"/>
      <w:numFmt w:val="lowerLetter"/>
      <w:lvlText w:val="%5."/>
      <w:lvlJc w:val="left"/>
      <w:pPr>
        <w:ind w:left="3600" w:hanging="360"/>
      </w:pPr>
    </w:lvl>
    <w:lvl w:ilvl="5" w:tplc="926A552C">
      <w:start w:val="1"/>
      <w:numFmt w:val="lowerRoman"/>
      <w:lvlText w:val="%6."/>
      <w:lvlJc w:val="right"/>
      <w:pPr>
        <w:ind w:left="4320" w:hanging="180"/>
      </w:pPr>
    </w:lvl>
    <w:lvl w:ilvl="6" w:tplc="EED04406">
      <w:start w:val="1"/>
      <w:numFmt w:val="decimal"/>
      <w:lvlText w:val="%7."/>
      <w:lvlJc w:val="left"/>
      <w:pPr>
        <w:ind w:left="5040" w:hanging="360"/>
      </w:pPr>
    </w:lvl>
    <w:lvl w:ilvl="7" w:tplc="2EC0DCAC">
      <w:start w:val="1"/>
      <w:numFmt w:val="lowerLetter"/>
      <w:lvlText w:val="%8."/>
      <w:lvlJc w:val="left"/>
      <w:pPr>
        <w:ind w:left="5760" w:hanging="360"/>
      </w:pPr>
    </w:lvl>
    <w:lvl w:ilvl="8" w:tplc="55121F56">
      <w:start w:val="1"/>
      <w:numFmt w:val="lowerRoman"/>
      <w:lvlText w:val="%9."/>
      <w:lvlJc w:val="right"/>
      <w:pPr>
        <w:ind w:left="6480" w:hanging="180"/>
      </w:pPr>
    </w:lvl>
  </w:abstractNum>
  <w:abstractNum w:abstractNumId="54" w15:restartNumberingAfterBreak="0">
    <w:nsid w:val="23BA4BC1"/>
    <w:multiLevelType w:val="hybridMultilevel"/>
    <w:tmpl w:val="EA08B970"/>
    <w:lvl w:ilvl="0" w:tplc="A8EE6234">
      <w:start w:val="1"/>
      <w:numFmt w:val="decimal"/>
      <w:lvlText w:val="%1."/>
      <w:lvlJc w:val="left"/>
      <w:pPr>
        <w:ind w:left="720" w:hanging="360"/>
      </w:pPr>
    </w:lvl>
    <w:lvl w:ilvl="1" w:tplc="FEEC392C">
      <w:start w:val="1"/>
      <w:numFmt w:val="lowerLetter"/>
      <w:lvlText w:val="%2."/>
      <w:lvlJc w:val="left"/>
      <w:pPr>
        <w:ind w:left="1440" w:hanging="360"/>
      </w:pPr>
    </w:lvl>
    <w:lvl w:ilvl="2" w:tplc="D0BAEC46">
      <w:start w:val="1"/>
      <w:numFmt w:val="lowerRoman"/>
      <w:lvlText w:val="%3."/>
      <w:lvlJc w:val="right"/>
      <w:pPr>
        <w:ind w:left="2160" w:hanging="180"/>
      </w:pPr>
    </w:lvl>
    <w:lvl w:ilvl="3" w:tplc="E8FA4FEA">
      <w:start w:val="1"/>
      <w:numFmt w:val="decimal"/>
      <w:lvlText w:val="%4."/>
      <w:lvlJc w:val="left"/>
      <w:pPr>
        <w:ind w:left="2880" w:hanging="360"/>
      </w:pPr>
    </w:lvl>
    <w:lvl w:ilvl="4" w:tplc="57A0F8A2">
      <w:start w:val="1"/>
      <w:numFmt w:val="lowerLetter"/>
      <w:lvlText w:val="%5."/>
      <w:lvlJc w:val="left"/>
      <w:pPr>
        <w:ind w:left="3600" w:hanging="360"/>
      </w:pPr>
    </w:lvl>
    <w:lvl w:ilvl="5" w:tplc="15A472FA">
      <w:start w:val="1"/>
      <w:numFmt w:val="lowerRoman"/>
      <w:lvlText w:val="%6."/>
      <w:lvlJc w:val="right"/>
      <w:pPr>
        <w:ind w:left="4320" w:hanging="180"/>
      </w:pPr>
    </w:lvl>
    <w:lvl w:ilvl="6" w:tplc="56B83A64">
      <w:start w:val="1"/>
      <w:numFmt w:val="decimal"/>
      <w:lvlText w:val="%7."/>
      <w:lvlJc w:val="left"/>
      <w:pPr>
        <w:ind w:left="5040" w:hanging="360"/>
      </w:pPr>
    </w:lvl>
    <w:lvl w:ilvl="7" w:tplc="99061388">
      <w:start w:val="1"/>
      <w:numFmt w:val="lowerLetter"/>
      <w:lvlText w:val="%8."/>
      <w:lvlJc w:val="left"/>
      <w:pPr>
        <w:ind w:left="5760" w:hanging="360"/>
      </w:pPr>
    </w:lvl>
    <w:lvl w:ilvl="8" w:tplc="8DE058B2">
      <w:start w:val="1"/>
      <w:numFmt w:val="lowerRoman"/>
      <w:lvlText w:val="%9."/>
      <w:lvlJc w:val="right"/>
      <w:pPr>
        <w:ind w:left="6480" w:hanging="180"/>
      </w:pPr>
    </w:lvl>
  </w:abstractNum>
  <w:abstractNum w:abstractNumId="55" w15:restartNumberingAfterBreak="0">
    <w:nsid w:val="24871739"/>
    <w:multiLevelType w:val="hybridMultilevel"/>
    <w:tmpl w:val="DB805A64"/>
    <w:lvl w:ilvl="0" w:tplc="2C04F83A">
      <w:start w:val="1"/>
      <w:numFmt w:val="decimal"/>
      <w:lvlText w:val="%1."/>
      <w:lvlJc w:val="left"/>
      <w:pPr>
        <w:ind w:left="720" w:hanging="360"/>
      </w:pPr>
    </w:lvl>
    <w:lvl w:ilvl="1" w:tplc="63E2434A">
      <w:start w:val="1"/>
      <w:numFmt w:val="lowerLetter"/>
      <w:lvlText w:val="%2."/>
      <w:lvlJc w:val="left"/>
      <w:pPr>
        <w:ind w:left="1440" w:hanging="360"/>
      </w:pPr>
    </w:lvl>
    <w:lvl w:ilvl="2" w:tplc="BAACFC70">
      <w:start w:val="1"/>
      <w:numFmt w:val="lowerRoman"/>
      <w:lvlText w:val="%3."/>
      <w:lvlJc w:val="right"/>
      <w:pPr>
        <w:ind w:left="2160" w:hanging="180"/>
      </w:pPr>
    </w:lvl>
    <w:lvl w:ilvl="3" w:tplc="0F382D2E">
      <w:start w:val="1"/>
      <w:numFmt w:val="decimal"/>
      <w:lvlText w:val="%4."/>
      <w:lvlJc w:val="left"/>
      <w:pPr>
        <w:ind w:left="2880" w:hanging="360"/>
      </w:pPr>
    </w:lvl>
    <w:lvl w:ilvl="4" w:tplc="816A4738">
      <w:start w:val="1"/>
      <w:numFmt w:val="lowerLetter"/>
      <w:lvlText w:val="%5."/>
      <w:lvlJc w:val="left"/>
      <w:pPr>
        <w:ind w:left="3600" w:hanging="360"/>
      </w:pPr>
    </w:lvl>
    <w:lvl w:ilvl="5" w:tplc="C10C8394">
      <w:start w:val="1"/>
      <w:numFmt w:val="lowerRoman"/>
      <w:lvlText w:val="%6."/>
      <w:lvlJc w:val="right"/>
      <w:pPr>
        <w:ind w:left="4320" w:hanging="180"/>
      </w:pPr>
    </w:lvl>
    <w:lvl w:ilvl="6" w:tplc="56324CAA">
      <w:start w:val="1"/>
      <w:numFmt w:val="decimal"/>
      <w:lvlText w:val="%7."/>
      <w:lvlJc w:val="left"/>
      <w:pPr>
        <w:ind w:left="5040" w:hanging="360"/>
      </w:pPr>
    </w:lvl>
    <w:lvl w:ilvl="7" w:tplc="778243B6">
      <w:start w:val="1"/>
      <w:numFmt w:val="lowerLetter"/>
      <w:lvlText w:val="%8."/>
      <w:lvlJc w:val="left"/>
      <w:pPr>
        <w:ind w:left="5760" w:hanging="360"/>
      </w:pPr>
    </w:lvl>
    <w:lvl w:ilvl="8" w:tplc="2A627F7E">
      <w:start w:val="1"/>
      <w:numFmt w:val="lowerRoman"/>
      <w:lvlText w:val="%9."/>
      <w:lvlJc w:val="right"/>
      <w:pPr>
        <w:ind w:left="6480" w:hanging="180"/>
      </w:pPr>
    </w:lvl>
  </w:abstractNum>
  <w:abstractNum w:abstractNumId="56" w15:restartNumberingAfterBreak="0">
    <w:nsid w:val="25024B6E"/>
    <w:multiLevelType w:val="hybridMultilevel"/>
    <w:tmpl w:val="FFFFFFFF"/>
    <w:lvl w:ilvl="0" w:tplc="711EF6E6">
      <w:start w:val="1"/>
      <w:numFmt w:val="decimal"/>
      <w:lvlText w:val="%1."/>
      <w:lvlJc w:val="left"/>
      <w:pPr>
        <w:ind w:left="720" w:hanging="360"/>
      </w:pPr>
    </w:lvl>
    <w:lvl w:ilvl="1" w:tplc="57C0D51E">
      <w:start w:val="1"/>
      <w:numFmt w:val="lowerLetter"/>
      <w:lvlText w:val="%2."/>
      <w:lvlJc w:val="left"/>
      <w:pPr>
        <w:ind w:left="1440" w:hanging="360"/>
      </w:pPr>
    </w:lvl>
    <w:lvl w:ilvl="2" w:tplc="9DA2B634">
      <w:start w:val="1"/>
      <w:numFmt w:val="lowerRoman"/>
      <w:lvlText w:val="%3."/>
      <w:lvlJc w:val="right"/>
      <w:pPr>
        <w:ind w:left="2160" w:hanging="180"/>
      </w:pPr>
    </w:lvl>
    <w:lvl w:ilvl="3" w:tplc="8A36DF3E">
      <w:start w:val="1"/>
      <w:numFmt w:val="decimal"/>
      <w:lvlText w:val="%4."/>
      <w:lvlJc w:val="left"/>
      <w:pPr>
        <w:ind w:left="2880" w:hanging="360"/>
      </w:pPr>
    </w:lvl>
    <w:lvl w:ilvl="4" w:tplc="DD52500E">
      <w:start w:val="1"/>
      <w:numFmt w:val="lowerLetter"/>
      <w:lvlText w:val="%5."/>
      <w:lvlJc w:val="left"/>
      <w:pPr>
        <w:ind w:left="3600" w:hanging="360"/>
      </w:pPr>
    </w:lvl>
    <w:lvl w:ilvl="5" w:tplc="9C2CDD86">
      <w:start w:val="1"/>
      <w:numFmt w:val="lowerRoman"/>
      <w:lvlText w:val="%6."/>
      <w:lvlJc w:val="right"/>
      <w:pPr>
        <w:ind w:left="4320" w:hanging="180"/>
      </w:pPr>
    </w:lvl>
    <w:lvl w:ilvl="6" w:tplc="F42AA032">
      <w:start w:val="1"/>
      <w:numFmt w:val="decimal"/>
      <w:lvlText w:val="%7."/>
      <w:lvlJc w:val="left"/>
      <w:pPr>
        <w:ind w:left="5040" w:hanging="360"/>
      </w:pPr>
    </w:lvl>
    <w:lvl w:ilvl="7" w:tplc="20A6CEFC">
      <w:start w:val="1"/>
      <w:numFmt w:val="lowerLetter"/>
      <w:lvlText w:val="%8."/>
      <w:lvlJc w:val="left"/>
      <w:pPr>
        <w:ind w:left="5760" w:hanging="360"/>
      </w:pPr>
    </w:lvl>
    <w:lvl w:ilvl="8" w:tplc="562EA402">
      <w:start w:val="1"/>
      <w:numFmt w:val="lowerRoman"/>
      <w:lvlText w:val="%9."/>
      <w:lvlJc w:val="right"/>
      <w:pPr>
        <w:ind w:left="6480" w:hanging="180"/>
      </w:pPr>
    </w:lvl>
  </w:abstractNum>
  <w:abstractNum w:abstractNumId="57" w15:restartNumberingAfterBreak="0">
    <w:nsid w:val="261EB879"/>
    <w:multiLevelType w:val="hybridMultilevel"/>
    <w:tmpl w:val="FFFFFFFF"/>
    <w:lvl w:ilvl="0" w:tplc="5CEEAAE2">
      <w:start w:val="1"/>
      <w:numFmt w:val="decimal"/>
      <w:lvlText w:val="%1."/>
      <w:lvlJc w:val="left"/>
      <w:pPr>
        <w:ind w:left="720" w:hanging="360"/>
      </w:pPr>
    </w:lvl>
    <w:lvl w:ilvl="1" w:tplc="13AE5006">
      <w:start w:val="1"/>
      <w:numFmt w:val="lowerLetter"/>
      <w:lvlText w:val="%2."/>
      <w:lvlJc w:val="left"/>
      <w:pPr>
        <w:ind w:left="1440" w:hanging="360"/>
      </w:pPr>
    </w:lvl>
    <w:lvl w:ilvl="2" w:tplc="8F6A7A4A">
      <w:start w:val="1"/>
      <w:numFmt w:val="lowerRoman"/>
      <w:lvlText w:val="%3."/>
      <w:lvlJc w:val="right"/>
      <w:pPr>
        <w:ind w:left="2160" w:hanging="180"/>
      </w:pPr>
    </w:lvl>
    <w:lvl w:ilvl="3" w:tplc="E946C33C">
      <w:start w:val="1"/>
      <w:numFmt w:val="decimal"/>
      <w:lvlText w:val="%4."/>
      <w:lvlJc w:val="left"/>
      <w:pPr>
        <w:ind w:left="2880" w:hanging="360"/>
      </w:pPr>
    </w:lvl>
    <w:lvl w:ilvl="4" w:tplc="7BE69A2A">
      <w:start w:val="1"/>
      <w:numFmt w:val="lowerLetter"/>
      <w:lvlText w:val="%5."/>
      <w:lvlJc w:val="left"/>
      <w:pPr>
        <w:ind w:left="3600" w:hanging="360"/>
      </w:pPr>
    </w:lvl>
    <w:lvl w:ilvl="5" w:tplc="BAEC8EB0">
      <w:start w:val="1"/>
      <w:numFmt w:val="lowerRoman"/>
      <w:lvlText w:val="%6."/>
      <w:lvlJc w:val="right"/>
      <w:pPr>
        <w:ind w:left="4320" w:hanging="180"/>
      </w:pPr>
    </w:lvl>
    <w:lvl w:ilvl="6" w:tplc="9670F0B6">
      <w:start w:val="1"/>
      <w:numFmt w:val="decimal"/>
      <w:lvlText w:val="%7."/>
      <w:lvlJc w:val="left"/>
      <w:pPr>
        <w:ind w:left="5040" w:hanging="360"/>
      </w:pPr>
    </w:lvl>
    <w:lvl w:ilvl="7" w:tplc="2CB47A6E">
      <w:start w:val="1"/>
      <w:numFmt w:val="lowerLetter"/>
      <w:lvlText w:val="%8."/>
      <w:lvlJc w:val="left"/>
      <w:pPr>
        <w:ind w:left="5760" w:hanging="360"/>
      </w:pPr>
    </w:lvl>
    <w:lvl w:ilvl="8" w:tplc="46AEFCEE">
      <w:start w:val="1"/>
      <w:numFmt w:val="lowerRoman"/>
      <w:lvlText w:val="%9."/>
      <w:lvlJc w:val="right"/>
      <w:pPr>
        <w:ind w:left="6480" w:hanging="180"/>
      </w:pPr>
    </w:lvl>
  </w:abstractNum>
  <w:abstractNum w:abstractNumId="58" w15:restartNumberingAfterBreak="0">
    <w:nsid w:val="26599C54"/>
    <w:multiLevelType w:val="hybridMultilevel"/>
    <w:tmpl w:val="FFFFFFFF"/>
    <w:lvl w:ilvl="0" w:tplc="64AA3EF8">
      <w:start w:val="1"/>
      <w:numFmt w:val="decimal"/>
      <w:lvlText w:val="%1."/>
      <w:lvlJc w:val="left"/>
      <w:pPr>
        <w:ind w:left="720" w:hanging="360"/>
      </w:pPr>
    </w:lvl>
    <w:lvl w:ilvl="1" w:tplc="1A4C5D0A">
      <w:start w:val="1"/>
      <w:numFmt w:val="lowerLetter"/>
      <w:lvlText w:val="%2."/>
      <w:lvlJc w:val="left"/>
      <w:pPr>
        <w:ind w:left="1440" w:hanging="360"/>
      </w:pPr>
    </w:lvl>
    <w:lvl w:ilvl="2" w:tplc="DE48FACE">
      <w:start w:val="1"/>
      <w:numFmt w:val="lowerRoman"/>
      <w:lvlText w:val="%3."/>
      <w:lvlJc w:val="right"/>
      <w:pPr>
        <w:ind w:left="2160" w:hanging="180"/>
      </w:pPr>
    </w:lvl>
    <w:lvl w:ilvl="3" w:tplc="6686A728">
      <w:start w:val="1"/>
      <w:numFmt w:val="decimal"/>
      <w:lvlText w:val="%4."/>
      <w:lvlJc w:val="left"/>
      <w:pPr>
        <w:ind w:left="2880" w:hanging="360"/>
      </w:pPr>
    </w:lvl>
    <w:lvl w:ilvl="4" w:tplc="35986438">
      <w:start w:val="1"/>
      <w:numFmt w:val="lowerLetter"/>
      <w:lvlText w:val="%5."/>
      <w:lvlJc w:val="left"/>
      <w:pPr>
        <w:ind w:left="3600" w:hanging="360"/>
      </w:pPr>
    </w:lvl>
    <w:lvl w:ilvl="5" w:tplc="4F04A040">
      <w:start w:val="1"/>
      <w:numFmt w:val="lowerRoman"/>
      <w:lvlText w:val="%6."/>
      <w:lvlJc w:val="right"/>
      <w:pPr>
        <w:ind w:left="4320" w:hanging="180"/>
      </w:pPr>
    </w:lvl>
    <w:lvl w:ilvl="6" w:tplc="50727852">
      <w:start w:val="1"/>
      <w:numFmt w:val="decimal"/>
      <w:lvlText w:val="%7."/>
      <w:lvlJc w:val="left"/>
      <w:pPr>
        <w:ind w:left="5040" w:hanging="360"/>
      </w:pPr>
    </w:lvl>
    <w:lvl w:ilvl="7" w:tplc="43407C02">
      <w:start w:val="1"/>
      <w:numFmt w:val="lowerLetter"/>
      <w:lvlText w:val="%8."/>
      <w:lvlJc w:val="left"/>
      <w:pPr>
        <w:ind w:left="5760" w:hanging="360"/>
      </w:pPr>
    </w:lvl>
    <w:lvl w:ilvl="8" w:tplc="EE18CF14">
      <w:start w:val="1"/>
      <w:numFmt w:val="lowerRoman"/>
      <w:lvlText w:val="%9."/>
      <w:lvlJc w:val="right"/>
      <w:pPr>
        <w:ind w:left="6480" w:hanging="180"/>
      </w:pPr>
    </w:lvl>
  </w:abstractNum>
  <w:abstractNum w:abstractNumId="59" w15:restartNumberingAfterBreak="0">
    <w:nsid w:val="26B3B93F"/>
    <w:multiLevelType w:val="hybridMultilevel"/>
    <w:tmpl w:val="F5740D6C"/>
    <w:lvl w:ilvl="0" w:tplc="6E96FF48">
      <w:start w:val="1"/>
      <w:numFmt w:val="decimal"/>
      <w:lvlText w:val="%1."/>
      <w:lvlJc w:val="left"/>
      <w:pPr>
        <w:ind w:left="720" w:hanging="360"/>
      </w:pPr>
    </w:lvl>
    <w:lvl w:ilvl="1" w:tplc="38604802">
      <w:start w:val="1"/>
      <w:numFmt w:val="lowerLetter"/>
      <w:lvlText w:val="%2."/>
      <w:lvlJc w:val="left"/>
      <w:pPr>
        <w:ind w:left="1440" w:hanging="360"/>
      </w:pPr>
    </w:lvl>
    <w:lvl w:ilvl="2" w:tplc="FDE255EE">
      <w:start w:val="1"/>
      <w:numFmt w:val="lowerRoman"/>
      <w:lvlText w:val="%3."/>
      <w:lvlJc w:val="right"/>
      <w:pPr>
        <w:ind w:left="2160" w:hanging="180"/>
      </w:pPr>
    </w:lvl>
    <w:lvl w:ilvl="3" w:tplc="1C868536">
      <w:start w:val="1"/>
      <w:numFmt w:val="decimal"/>
      <w:lvlText w:val="%4."/>
      <w:lvlJc w:val="left"/>
      <w:pPr>
        <w:ind w:left="2880" w:hanging="360"/>
      </w:pPr>
    </w:lvl>
    <w:lvl w:ilvl="4" w:tplc="DA2678D8">
      <w:start w:val="1"/>
      <w:numFmt w:val="lowerLetter"/>
      <w:lvlText w:val="%5."/>
      <w:lvlJc w:val="left"/>
      <w:pPr>
        <w:ind w:left="3600" w:hanging="360"/>
      </w:pPr>
    </w:lvl>
    <w:lvl w:ilvl="5" w:tplc="6C4E497C">
      <w:start w:val="1"/>
      <w:numFmt w:val="lowerRoman"/>
      <w:lvlText w:val="%6."/>
      <w:lvlJc w:val="right"/>
      <w:pPr>
        <w:ind w:left="4320" w:hanging="180"/>
      </w:pPr>
    </w:lvl>
    <w:lvl w:ilvl="6" w:tplc="8EA4B0CC">
      <w:start w:val="1"/>
      <w:numFmt w:val="decimal"/>
      <w:lvlText w:val="%7."/>
      <w:lvlJc w:val="left"/>
      <w:pPr>
        <w:ind w:left="5040" w:hanging="360"/>
      </w:pPr>
    </w:lvl>
    <w:lvl w:ilvl="7" w:tplc="08E0F594">
      <w:start w:val="1"/>
      <w:numFmt w:val="lowerLetter"/>
      <w:lvlText w:val="%8."/>
      <w:lvlJc w:val="left"/>
      <w:pPr>
        <w:ind w:left="5760" w:hanging="360"/>
      </w:pPr>
    </w:lvl>
    <w:lvl w:ilvl="8" w:tplc="CF0CBB30">
      <w:start w:val="1"/>
      <w:numFmt w:val="lowerRoman"/>
      <w:lvlText w:val="%9."/>
      <w:lvlJc w:val="right"/>
      <w:pPr>
        <w:ind w:left="6480" w:hanging="180"/>
      </w:pPr>
    </w:lvl>
  </w:abstractNum>
  <w:abstractNum w:abstractNumId="60" w15:restartNumberingAfterBreak="0">
    <w:nsid w:val="27098683"/>
    <w:multiLevelType w:val="hybridMultilevel"/>
    <w:tmpl w:val="FFFFFFFF"/>
    <w:lvl w:ilvl="0" w:tplc="50286EDE">
      <w:start w:val="1"/>
      <w:numFmt w:val="bullet"/>
      <w:lvlText w:val=""/>
      <w:lvlJc w:val="left"/>
      <w:pPr>
        <w:ind w:left="720" w:hanging="360"/>
      </w:pPr>
      <w:rPr>
        <w:rFonts w:ascii="Symbol" w:hAnsi="Symbol" w:hint="default"/>
      </w:rPr>
    </w:lvl>
    <w:lvl w:ilvl="1" w:tplc="B560A3E0">
      <w:start w:val="1"/>
      <w:numFmt w:val="bullet"/>
      <w:lvlText w:val="o"/>
      <w:lvlJc w:val="left"/>
      <w:pPr>
        <w:ind w:left="1440" w:hanging="360"/>
      </w:pPr>
      <w:rPr>
        <w:rFonts w:ascii="Courier New" w:hAnsi="Courier New" w:hint="default"/>
      </w:rPr>
    </w:lvl>
    <w:lvl w:ilvl="2" w:tplc="75F6E9A2">
      <w:start w:val="1"/>
      <w:numFmt w:val="bullet"/>
      <w:lvlText w:val=""/>
      <w:lvlJc w:val="left"/>
      <w:pPr>
        <w:ind w:left="2160" w:hanging="360"/>
      </w:pPr>
      <w:rPr>
        <w:rFonts w:ascii="Wingdings" w:hAnsi="Wingdings" w:hint="default"/>
      </w:rPr>
    </w:lvl>
    <w:lvl w:ilvl="3" w:tplc="ADECE0FE">
      <w:start w:val="1"/>
      <w:numFmt w:val="bullet"/>
      <w:lvlText w:val=""/>
      <w:lvlJc w:val="left"/>
      <w:pPr>
        <w:ind w:left="2880" w:hanging="360"/>
      </w:pPr>
      <w:rPr>
        <w:rFonts w:ascii="Symbol" w:hAnsi="Symbol" w:hint="default"/>
      </w:rPr>
    </w:lvl>
    <w:lvl w:ilvl="4" w:tplc="0B7C1618">
      <w:start w:val="1"/>
      <w:numFmt w:val="bullet"/>
      <w:lvlText w:val="o"/>
      <w:lvlJc w:val="left"/>
      <w:pPr>
        <w:ind w:left="3600" w:hanging="360"/>
      </w:pPr>
      <w:rPr>
        <w:rFonts w:ascii="Courier New" w:hAnsi="Courier New" w:hint="default"/>
      </w:rPr>
    </w:lvl>
    <w:lvl w:ilvl="5" w:tplc="EF308296">
      <w:start w:val="1"/>
      <w:numFmt w:val="bullet"/>
      <w:lvlText w:val=""/>
      <w:lvlJc w:val="left"/>
      <w:pPr>
        <w:ind w:left="4320" w:hanging="360"/>
      </w:pPr>
      <w:rPr>
        <w:rFonts w:ascii="Wingdings" w:hAnsi="Wingdings" w:hint="default"/>
      </w:rPr>
    </w:lvl>
    <w:lvl w:ilvl="6" w:tplc="5AE0D62E">
      <w:start w:val="1"/>
      <w:numFmt w:val="bullet"/>
      <w:lvlText w:val=""/>
      <w:lvlJc w:val="left"/>
      <w:pPr>
        <w:ind w:left="5040" w:hanging="360"/>
      </w:pPr>
      <w:rPr>
        <w:rFonts w:ascii="Symbol" w:hAnsi="Symbol" w:hint="default"/>
      </w:rPr>
    </w:lvl>
    <w:lvl w:ilvl="7" w:tplc="3A72B448">
      <w:start w:val="1"/>
      <w:numFmt w:val="bullet"/>
      <w:lvlText w:val="o"/>
      <w:lvlJc w:val="left"/>
      <w:pPr>
        <w:ind w:left="5760" w:hanging="360"/>
      </w:pPr>
      <w:rPr>
        <w:rFonts w:ascii="Courier New" w:hAnsi="Courier New" w:hint="default"/>
      </w:rPr>
    </w:lvl>
    <w:lvl w:ilvl="8" w:tplc="CF7C61A0">
      <w:start w:val="1"/>
      <w:numFmt w:val="bullet"/>
      <w:lvlText w:val=""/>
      <w:lvlJc w:val="left"/>
      <w:pPr>
        <w:ind w:left="6480" w:hanging="360"/>
      </w:pPr>
      <w:rPr>
        <w:rFonts w:ascii="Wingdings" w:hAnsi="Wingdings" w:hint="default"/>
      </w:rPr>
    </w:lvl>
  </w:abstractNum>
  <w:abstractNum w:abstractNumId="61" w15:restartNumberingAfterBreak="0">
    <w:nsid w:val="2799691F"/>
    <w:multiLevelType w:val="hybridMultilevel"/>
    <w:tmpl w:val="FFFFFFFF"/>
    <w:lvl w:ilvl="0" w:tplc="E9C0EA1A">
      <w:start w:val="1"/>
      <w:numFmt w:val="decimal"/>
      <w:lvlText w:val="%1."/>
      <w:lvlJc w:val="left"/>
      <w:pPr>
        <w:ind w:left="720" w:hanging="360"/>
      </w:pPr>
    </w:lvl>
    <w:lvl w:ilvl="1" w:tplc="93080C78">
      <w:start w:val="1"/>
      <w:numFmt w:val="lowerLetter"/>
      <w:lvlText w:val="%2."/>
      <w:lvlJc w:val="left"/>
      <w:pPr>
        <w:ind w:left="1440" w:hanging="360"/>
      </w:pPr>
    </w:lvl>
    <w:lvl w:ilvl="2" w:tplc="D94A7CDA">
      <w:start w:val="1"/>
      <w:numFmt w:val="lowerRoman"/>
      <w:lvlText w:val="%3."/>
      <w:lvlJc w:val="right"/>
      <w:pPr>
        <w:ind w:left="2160" w:hanging="180"/>
      </w:pPr>
    </w:lvl>
    <w:lvl w:ilvl="3" w:tplc="4A5ADF12">
      <w:start w:val="1"/>
      <w:numFmt w:val="decimal"/>
      <w:lvlText w:val="%4."/>
      <w:lvlJc w:val="left"/>
      <w:pPr>
        <w:ind w:left="2880" w:hanging="360"/>
      </w:pPr>
    </w:lvl>
    <w:lvl w:ilvl="4" w:tplc="674AD81C">
      <w:start w:val="1"/>
      <w:numFmt w:val="lowerLetter"/>
      <w:lvlText w:val="%5."/>
      <w:lvlJc w:val="left"/>
      <w:pPr>
        <w:ind w:left="3600" w:hanging="360"/>
      </w:pPr>
    </w:lvl>
    <w:lvl w:ilvl="5" w:tplc="44F82B96">
      <w:start w:val="1"/>
      <w:numFmt w:val="lowerRoman"/>
      <w:lvlText w:val="%6."/>
      <w:lvlJc w:val="right"/>
      <w:pPr>
        <w:ind w:left="4320" w:hanging="180"/>
      </w:pPr>
    </w:lvl>
    <w:lvl w:ilvl="6" w:tplc="7E3C4186">
      <w:start w:val="1"/>
      <w:numFmt w:val="decimal"/>
      <w:lvlText w:val="%7."/>
      <w:lvlJc w:val="left"/>
      <w:pPr>
        <w:ind w:left="5040" w:hanging="360"/>
      </w:pPr>
    </w:lvl>
    <w:lvl w:ilvl="7" w:tplc="091E2EC4">
      <w:start w:val="1"/>
      <w:numFmt w:val="lowerLetter"/>
      <w:lvlText w:val="%8."/>
      <w:lvlJc w:val="left"/>
      <w:pPr>
        <w:ind w:left="5760" w:hanging="360"/>
      </w:pPr>
    </w:lvl>
    <w:lvl w:ilvl="8" w:tplc="96640116">
      <w:start w:val="1"/>
      <w:numFmt w:val="lowerRoman"/>
      <w:lvlText w:val="%9."/>
      <w:lvlJc w:val="right"/>
      <w:pPr>
        <w:ind w:left="6480" w:hanging="180"/>
      </w:pPr>
    </w:lvl>
  </w:abstractNum>
  <w:abstractNum w:abstractNumId="62" w15:restartNumberingAfterBreak="0">
    <w:nsid w:val="27C736DA"/>
    <w:multiLevelType w:val="hybridMultilevel"/>
    <w:tmpl w:val="C6F654E0"/>
    <w:lvl w:ilvl="0" w:tplc="8388681C">
      <w:start w:val="1"/>
      <w:numFmt w:val="decimal"/>
      <w:lvlText w:val="%1."/>
      <w:lvlJc w:val="left"/>
      <w:pPr>
        <w:ind w:left="720" w:hanging="360"/>
      </w:pPr>
    </w:lvl>
    <w:lvl w:ilvl="1" w:tplc="5A84EB6E">
      <w:start w:val="1"/>
      <w:numFmt w:val="lowerLetter"/>
      <w:lvlText w:val="%2."/>
      <w:lvlJc w:val="left"/>
      <w:pPr>
        <w:ind w:left="1440" w:hanging="360"/>
      </w:pPr>
    </w:lvl>
    <w:lvl w:ilvl="2" w:tplc="9CB69DBC">
      <w:start w:val="1"/>
      <w:numFmt w:val="lowerRoman"/>
      <w:lvlText w:val="%3."/>
      <w:lvlJc w:val="right"/>
      <w:pPr>
        <w:ind w:left="2160" w:hanging="180"/>
      </w:pPr>
    </w:lvl>
    <w:lvl w:ilvl="3" w:tplc="E28CD20C">
      <w:start w:val="1"/>
      <w:numFmt w:val="decimal"/>
      <w:lvlText w:val="%4."/>
      <w:lvlJc w:val="left"/>
      <w:pPr>
        <w:ind w:left="2880" w:hanging="360"/>
      </w:pPr>
    </w:lvl>
    <w:lvl w:ilvl="4" w:tplc="AFC23734">
      <w:start w:val="1"/>
      <w:numFmt w:val="lowerLetter"/>
      <w:lvlText w:val="%5."/>
      <w:lvlJc w:val="left"/>
      <w:pPr>
        <w:ind w:left="3600" w:hanging="360"/>
      </w:pPr>
    </w:lvl>
    <w:lvl w:ilvl="5" w:tplc="2DF22A8C">
      <w:start w:val="1"/>
      <w:numFmt w:val="lowerRoman"/>
      <w:lvlText w:val="%6."/>
      <w:lvlJc w:val="right"/>
      <w:pPr>
        <w:ind w:left="4320" w:hanging="180"/>
      </w:pPr>
    </w:lvl>
    <w:lvl w:ilvl="6" w:tplc="B672AFF4">
      <w:start w:val="1"/>
      <w:numFmt w:val="decimal"/>
      <w:lvlText w:val="%7."/>
      <w:lvlJc w:val="left"/>
      <w:pPr>
        <w:ind w:left="5040" w:hanging="360"/>
      </w:pPr>
    </w:lvl>
    <w:lvl w:ilvl="7" w:tplc="9D4E4736">
      <w:start w:val="1"/>
      <w:numFmt w:val="lowerLetter"/>
      <w:lvlText w:val="%8."/>
      <w:lvlJc w:val="left"/>
      <w:pPr>
        <w:ind w:left="5760" w:hanging="360"/>
      </w:pPr>
    </w:lvl>
    <w:lvl w:ilvl="8" w:tplc="63F64312">
      <w:start w:val="1"/>
      <w:numFmt w:val="lowerRoman"/>
      <w:lvlText w:val="%9."/>
      <w:lvlJc w:val="right"/>
      <w:pPr>
        <w:ind w:left="6480" w:hanging="180"/>
      </w:pPr>
    </w:lvl>
  </w:abstractNum>
  <w:abstractNum w:abstractNumId="63" w15:restartNumberingAfterBreak="0">
    <w:nsid w:val="280D09E8"/>
    <w:multiLevelType w:val="hybridMultilevel"/>
    <w:tmpl w:val="FFFFFFFF"/>
    <w:lvl w:ilvl="0" w:tplc="A948C0A6">
      <w:start w:val="1"/>
      <w:numFmt w:val="decimal"/>
      <w:lvlText w:val="%1."/>
      <w:lvlJc w:val="left"/>
      <w:pPr>
        <w:ind w:left="720" w:hanging="360"/>
      </w:pPr>
    </w:lvl>
    <w:lvl w:ilvl="1" w:tplc="52003126">
      <w:start w:val="1"/>
      <w:numFmt w:val="lowerLetter"/>
      <w:lvlText w:val="%2."/>
      <w:lvlJc w:val="left"/>
      <w:pPr>
        <w:ind w:left="1440" w:hanging="360"/>
      </w:pPr>
    </w:lvl>
    <w:lvl w:ilvl="2" w:tplc="D2B63124">
      <w:start w:val="1"/>
      <w:numFmt w:val="lowerRoman"/>
      <w:lvlText w:val="%3."/>
      <w:lvlJc w:val="right"/>
      <w:pPr>
        <w:ind w:left="2160" w:hanging="180"/>
      </w:pPr>
    </w:lvl>
    <w:lvl w:ilvl="3" w:tplc="87AA0268">
      <w:start w:val="1"/>
      <w:numFmt w:val="decimal"/>
      <w:lvlText w:val="%4."/>
      <w:lvlJc w:val="left"/>
      <w:pPr>
        <w:ind w:left="2880" w:hanging="360"/>
      </w:pPr>
    </w:lvl>
    <w:lvl w:ilvl="4" w:tplc="C868D008">
      <w:start w:val="1"/>
      <w:numFmt w:val="lowerLetter"/>
      <w:lvlText w:val="%5."/>
      <w:lvlJc w:val="left"/>
      <w:pPr>
        <w:ind w:left="3600" w:hanging="360"/>
      </w:pPr>
    </w:lvl>
    <w:lvl w:ilvl="5" w:tplc="4AB0D482">
      <w:start w:val="1"/>
      <w:numFmt w:val="lowerRoman"/>
      <w:lvlText w:val="%6."/>
      <w:lvlJc w:val="right"/>
      <w:pPr>
        <w:ind w:left="4320" w:hanging="180"/>
      </w:pPr>
    </w:lvl>
    <w:lvl w:ilvl="6" w:tplc="155A62EC">
      <w:start w:val="1"/>
      <w:numFmt w:val="decimal"/>
      <w:lvlText w:val="%7."/>
      <w:lvlJc w:val="left"/>
      <w:pPr>
        <w:ind w:left="5040" w:hanging="360"/>
      </w:pPr>
    </w:lvl>
    <w:lvl w:ilvl="7" w:tplc="6C4AD9FC">
      <w:start w:val="1"/>
      <w:numFmt w:val="lowerLetter"/>
      <w:lvlText w:val="%8."/>
      <w:lvlJc w:val="left"/>
      <w:pPr>
        <w:ind w:left="5760" w:hanging="360"/>
      </w:pPr>
    </w:lvl>
    <w:lvl w:ilvl="8" w:tplc="4FD87E32">
      <w:start w:val="1"/>
      <w:numFmt w:val="lowerRoman"/>
      <w:lvlText w:val="%9."/>
      <w:lvlJc w:val="right"/>
      <w:pPr>
        <w:ind w:left="6480" w:hanging="180"/>
      </w:pPr>
    </w:lvl>
  </w:abstractNum>
  <w:abstractNum w:abstractNumId="64" w15:restartNumberingAfterBreak="0">
    <w:nsid w:val="281987D2"/>
    <w:multiLevelType w:val="hybridMultilevel"/>
    <w:tmpl w:val="FFFFFFFF"/>
    <w:lvl w:ilvl="0" w:tplc="40C29E5E">
      <w:start w:val="1"/>
      <w:numFmt w:val="decimal"/>
      <w:lvlText w:val="%1."/>
      <w:lvlJc w:val="left"/>
      <w:pPr>
        <w:ind w:left="720" w:hanging="360"/>
      </w:pPr>
    </w:lvl>
    <w:lvl w:ilvl="1" w:tplc="1264E4A2">
      <w:start w:val="1"/>
      <w:numFmt w:val="lowerLetter"/>
      <w:lvlText w:val="%2."/>
      <w:lvlJc w:val="left"/>
      <w:pPr>
        <w:ind w:left="1440" w:hanging="360"/>
      </w:pPr>
    </w:lvl>
    <w:lvl w:ilvl="2" w:tplc="CC767316">
      <w:start w:val="1"/>
      <w:numFmt w:val="lowerRoman"/>
      <w:lvlText w:val="%3."/>
      <w:lvlJc w:val="right"/>
      <w:pPr>
        <w:ind w:left="2160" w:hanging="180"/>
      </w:pPr>
    </w:lvl>
    <w:lvl w:ilvl="3" w:tplc="72361D50">
      <w:start w:val="1"/>
      <w:numFmt w:val="decimal"/>
      <w:lvlText w:val="%4."/>
      <w:lvlJc w:val="left"/>
      <w:pPr>
        <w:ind w:left="2880" w:hanging="360"/>
      </w:pPr>
    </w:lvl>
    <w:lvl w:ilvl="4" w:tplc="D256C4D6">
      <w:start w:val="1"/>
      <w:numFmt w:val="lowerLetter"/>
      <w:lvlText w:val="%5."/>
      <w:lvlJc w:val="left"/>
      <w:pPr>
        <w:ind w:left="3600" w:hanging="360"/>
      </w:pPr>
    </w:lvl>
    <w:lvl w:ilvl="5" w:tplc="FBF231FE">
      <w:start w:val="1"/>
      <w:numFmt w:val="lowerRoman"/>
      <w:lvlText w:val="%6."/>
      <w:lvlJc w:val="right"/>
      <w:pPr>
        <w:ind w:left="4320" w:hanging="180"/>
      </w:pPr>
    </w:lvl>
    <w:lvl w:ilvl="6" w:tplc="4DC621E2">
      <w:start w:val="1"/>
      <w:numFmt w:val="decimal"/>
      <w:lvlText w:val="%7."/>
      <w:lvlJc w:val="left"/>
      <w:pPr>
        <w:ind w:left="5040" w:hanging="360"/>
      </w:pPr>
    </w:lvl>
    <w:lvl w:ilvl="7" w:tplc="20DAC14A">
      <w:start w:val="1"/>
      <w:numFmt w:val="lowerLetter"/>
      <w:lvlText w:val="%8."/>
      <w:lvlJc w:val="left"/>
      <w:pPr>
        <w:ind w:left="5760" w:hanging="360"/>
      </w:pPr>
    </w:lvl>
    <w:lvl w:ilvl="8" w:tplc="F09646CC">
      <w:start w:val="1"/>
      <w:numFmt w:val="lowerRoman"/>
      <w:lvlText w:val="%9."/>
      <w:lvlJc w:val="right"/>
      <w:pPr>
        <w:ind w:left="6480" w:hanging="180"/>
      </w:pPr>
    </w:lvl>
  </w:abstractNum>
  <w:abstractNum w:abstractNumId="65" w15:restartNumberingAfterBreak="0">
    <w:nsid w:val="28875388"/>
    <w:multiLevelType w:val="hybridMultilevel"/>
    <w:tmpl w:val="FFFFFFFF"/>
    <w:lvl w:ilvl="0" w:tplc="B440ACFA">
      <w:start w:val="1"/>
      <w:numFmt w:val="decimal"/>
      <w:lvlText w:val="%1."/>
      <w:lvlJc w:val="left"/>
      <w:pPr>
        <w:ind w:left="720" w:hanging="360"/>
      </w:pPr>
    </w:lvl>
    <w:lvl w:ilvl="1" w:tplc="965E012A">
      <w:start w:val="1"/>
      <w:numFmt w:val="lowerLetter"/>
      <w:lvlText w:val="%2."/>
      <w:lvlJc w:val="left"/>
      <w:pPr>
        <w:ind w:left="1440" w:hanging="360"/>
      </w:pPr>
    </w:lvl>
    <w:lvl w:ilvl="2" w:tplc="F42606C6">
      <w:start w:val="1"/>
      <w:numFmt w:val="lowerRoman"/>
      <w:lvlText w:val="%3."/>
      <w:lvlJc w:val="right"/>
      <w:pPr>
        <w:ind w:left="2160" w:hanging="180"/>
      </w:pPr>
    </w:lvl>
    <w:lvl w:ilvl="3" w:tplc="1D4C6654">
      <w:start w:val="1"/>
      <w:numFmt w:val="decimal"/>
      <w:lvlText w:val="%4."/>
      <w:lvlJc w:val="left"/>
      <w:pPr>
        <w:ind w:left="2880" w:hanging="360"/>
      </w:pPr>
    </w:lvl>
    <w:lvl w:ilvl="4" w:tplc="1BF4D178">
      <w:start w:val="1"/>
      <w:numFmt w:val="lowerLetter"/>
      <w:lvlText w:val="%5."/>
      <w:lvlJc w:val="left"/>
      <w:pPr>
        <w:ind w:left="3600" w:hanging="360"/>
      </w:pPr>
    </w:lvl>
    <w:lvl w:ilvl="5" w:tplc="6CFA0EB8">
      <w:start w:val="1"/>
      <w:numFmt w:val="lowerRoman"/>
      <w:lvlText w:val="%6."/>
      <w:lvlJc w:val="right"/>
      <w:pPr>
        <w:ind w:left="4320" w:hanging="180"/>
      </w:pPr>
    </w:lvl>
    <w:lvl w:ilvl="6" w:tplc="F526523C">
      <w:start w:val="1"/>
      <w:numFmt w:val="decimal"/>
      <w:lvlText w:val="%7."/>
      <w:lvlJc w:val="left"/>
      <w:pPr>
        <w:ind w:left="5040" w:hanging="360"/>
      </w:pPr>
    </w:lvl>
    <w:lvl w:ilvl="7" w:tplc="34BA3D9C">
      <w:start w:val="1"/>
      <w:numFmt w:val="lowerLetter"/>
      <w:lvlText w:val="%8."/>
      <w:lvlJc w:val="left"/>
      <w:pPr>
        <w:ind w:left="5760" w:hanging="360"/>
      </w:pPr>
    </w:lvl>
    <w:lvl w:ilvl="8" w:tplc="E9EA61D4">
      <w:start w:val="1"/>
      <w:numFmt w:val="lowerRoman"/>
      <w:lvlText w:val="%9."/>
      <w:lvlJc w:val="right"/>
      <w:pPr>
        <w:ind w:left="6480" w:hanging="180"/>
      </w:pPr>
    </w:lvl>
  </w:abstractNum>
  <w:abstractNum w:abstractNumId="66" w15:restartNumberingAfterBreak="0">
    <w:nsid w:val="289ABC34"/>
    <w:multiLevelType w:val="hybridMultilevel"/>
    <w:tmpl w:val="FFFFFFFF"/>
    <w:lvl w:ilvl="0" w:tplc="DFC4110E">
      <w:start w:val="1"/>
      <w:numFmt w:val="decimal"/>
      <w:lvlText w:val="%1."/>
      <w:lvlJc w:val="left"/>
      <w:pPr>
        <w:ind w:left="720" w:hanging="360"/>
      </w:pPr>
    </w:lvl>
    <w:lvl w:ilvl="1" w:tplc="9A72864E">
      <w:start w:val="1"/>
      <w:numFmt w:val="lowerLetter"/>
      <w:lvlText w:val="%2."/>
      <w:lvlJc w:val="left"/>
      <w:pPr>
        <w:ind w:left="1440" w:hanging="360"/>
      </w:pPr>
    </w:lvl>
    <w:lvl w:ilvl="2" w:tplc="C9CAEEE4">
      <w:start w:val="1"/>
      <w:numFmt w:val="lowerRoman"/>
      <w:lvlText w:val="%3."/>
      <w:lvlJc w:val="right"/>
      <w:pPr>
        <w:ind w:left="2160" w:hanging="180"/>
      </w:pPr>
    </w:lvl>
    <w:lvl w:ilvl="3" w:tplc="4E628B16">
      <w:start w:val="1"/>
      <w:numFmt w:val="decimal"/>
      <w:lvlText w:val="%4."/>
      <w:lvlJc w:val="left"/>
      <w:pPr>
        <w:ind w:left="2880" w:hanging="360"/>
      </w:pPr>
    </w:lvl>
    <w:lvl w:ilvl="4" w:tplc="6958D25A">
      <w:start w:val="1"/>
      <w:numFmt w:val="lowerLetter"/>
      <w:lvlText w:val="%5."/>
      <w:lvlJc w:val="left"/>
      <w:pPr>
        <w:ind w:left="3600" w:hanging="360"/>
      </w:pPr>
    </w:lvl>
    <w:lvl w:ilvl="5" w:tplc="6C3E2612">
      <w:start w:val="1"/>
      <w:numFmt w:val="lowerRoman"/>
      <w:lvlText w:val="%6."/>
      <w:lvlJc w:val="right"/>
      <w:pPr>
        <w:ind w:left="4320" w:hanging="180"/>
      </w:pPr>
    </w:lvl>
    <w:lvl w:ilvl="6" w:tplc="F370B7D0">
      <w:start w:val="1"/>
      <w:numFmt w:val="decimal"/>
      <w:lvlText w:val="%7."/>
      <w:lvlJc w:val="left"/>
      <w:pPr>
        <w:ind w:left="5040" w:hanging="360"/>
      </w:pPr>
    </w:lvl>
    <w:lvl w:ilvl="7" w:tplc="27A2E366">
      <w:start w:val="1"/>
      <w:numFmt w:val="lowerLetter"/>
      <w:lvlText w:val="%8."/>
      <w:lvlJc w:val="left"/>
      <w:pPr>
        <w:ind w:left="5760" w:hanging="360"/>
      </w:pPr>
    </w:lvl>
    <w:lvl w:ilvl="8" w:tplc="85F47052">
      <w:start w:val="1"/>
      <w:numFmt w:val="lowerRoman"/>
      <w:lvlText w:val="%9."/>
      <w:lvlJc w:val="right"/>
      <w:pPr>
        <w:ind w:left="6480" w:hanging="180"/>
      </w:pPr>
    </w:lvl>
  </w:abstractNum>
  <w:abstractNum w:abstractNumId="67" w15:restartNumberingAfterBreak="0">
    <w:nsid w:val="297818EC"/>
    <w:multiLevelType w:val="hybridMultilevel"/>
    <w:tmpl w:val="FFFFFFFF"/>
    <w:lvl w:ilvl="0" w:tplc="BCE8A544">
      <w:start w:val="1"/>
      <w:numFmt w:val="decimal"/>
      <w:lvlText w:val="%1."/>
      <w:lvlJc w:val="left"/>
      <w:pPr>
        <w:ind w:left="720" w:hanging="360"/>
      </w:pPr>
    </w:lvl>
    <w:lvl w:ilvl="1" w:tplc="C872790E">
      <w:start w:val="1"/>
      <w:numFmt w:val="lowerLetter"/>
      <w:lvlText w:val="%2."/>
      <w:lvlJc w:val="left"/>
      <w:pPr>
        <w:ind w:left="1440" w:hanging="360"/>
      </w:pPr>
    </w:lvl>
    <w:lvl w:ilvl="2" w:tplc="A0E26B06">
      <w:start w:val="1"/>
      <w:numFmt w:val="lowerRoman"/>
      <w:lvlText w:val="%3."/>
      <w:lvlJc w:val="right"/>
      <w:pPr>
        <w:ind w:left="2160" w:hanging="180"/>
      </w:pPr>
    </w:lvl>
    <w:lvl w:ilvl="3" w:tplc="56F8CD74">
      <w:start w:val="1"/>
      <w:numFmt w:val="decimal"/>
      <w:lvlText w:val="%4."/>
      <w:lvlJc w:val="left"/>
      <w:pPr>
        <w:ind w:left="2880" w:hanging="360"/>
      </w:pPr>
    </w:lvl>
    <w:lvl w:ilvl="4" w:tplc="98EC234A">
      <w:start w:val="1"/>
      <w:numFmt w:val="lowerLetter"/>
      <w:lvlText w:val="%5."/>
      <w:lvlJc w:val="left"/>
      <w:pPr>
        <w:ind w:left="3600" w:hanging="360"/>
      </w:pPr>
    </w:lvl>
    <w:lvl w:ilvl="5" w:tplc="2D0463DE">
      <w:start w:val="1"/>
      <w:numFmt w:val="lowerRoman"/>
      <w:lvlText w:val="%6."/>
      <w:lvlJc w:val="right"/>
      <w:pPr>
        <w:ind w:left="4320" w:hanging="180"/>
      </w:pPr>
    </w:lvl>
    <w:lvl w:ilvl="6" w:tplc="D966AC5A">
      <w:start w:val="1"/>
      <w:numFmt w:val="decimal"/>
      <w:lvlText w:val="%7."/>
      <w:lvlJc w:val="left"/>
      <w:pPr>
        <w:ind w:left="5040" w:hanging="360"/>
      </w:pPr>
    </w:lvl>
    <w:lvl w:ilvl="7" w:tplc="A9746DD2">
      <w:start w:val="1"/>
      <w:numFmt w:val="lowerLetter"/>
      <w:lvlText w:val="%8."/>
      <w:lvlJc w:val="left"/>
      <w:pPr>
        <w:ind w:left="5760" w:hanging="360"/>
      </w:pPr>
    </w:lvl>
    <w:lvl w:ilvl="8" w:tplc="6A34EB7C">
      <w:start w:val="1"/>
      <w:numFmt w:val="lowerRoman"/>
      <w:lvlText w:val="%9."/>
      <w:lvlJc w:val="right"/>
      <w:pPr>
        <w:ind w:left="6480" w:hanging="180"/>
      </w:pPr>
    </w:lvl>
  </w:abstractNum>
  <w:abstractNum w:abstractNumId="68" w15:restartNumberingAfterBreak="0">
    <w:nsid w:val="2A5654AE"/>
    <w:multiLevelType w:val="hybridMultilevel"/>
    <w:tmpl w:val="FFFFFFFF"/>
    <w:lvl w:ilvl="0" w:tplc="285CAE60">
      <w:start w:val="1"/>
      <w:numFmt w:val="decimal"/>
      <w:lvlText w:val="%1."/>
      <w:lvlJc w:val="left"/>
      <w:pPr>
        <w:ind w:left="720" w:hanging="360"/>
      </w:pPr>
    </w:lvl>
    <w:lvl w:ilvl="1" w:tplc="3208CD4A">
      <w:start w:val="1"/>
      <w:numFmt w:val="lowerLetter"/>
      <w:lvlText w:val="%2."/>
      <w:lvlJc w:val="left"/>
      <w:pPr>
        <w:ind w:left="1440" w:hanging="360"/>
      </w:pPr>
    </w:lvl>
    <w:lvl w:ilvl="2" w:tplc="4EB28E1A">
      <w:start w:val="1"/>
      <w:numFmt w:val="lowerRoman"/>
      <w:lvlText w:val="%3."/>
      <w:lvlJc w:val="right"/>
      <w:pPr>
        <w:ind w:left="2160" w:hanging="180"/>
      </w:pPr>
    </w:lvl>
    <w:lvl w:ilvl="3" w:tplc="E192594A">
      <w:start w:val="1"/>
      <w:numFmt w:val="decimal"/>
      <w:lvlText w:val="%4."/>
      <w:lvlJc w:val="left"/>
      <w:pPr>
        <w:ind w:left="2880" w:hanging="360"/>
      </w:pPr>
    </w:lvl>
    <w:lvl w:ilvl="4" w:tplc="DF4E3D7A">
      <w:start w:val="1"/>
      <w:numFmt w:val="lowerLetter"/>
      <w:lvlText w:val="%5."/>
      <w:lvlJc w:val="left"/>
      <w:pPr>
        <w:ind w:left="3600" w:hanging="360"/>
      </w:pPr>
    </w:lvl>
    <w:lvl w:ilvl="5" w:tplc="EB501302">
      <w:start w:val="1"/>
      <w:numFmt w:val="lowerRoman"/>
      <w:lvlText w:val="%6."/>
      <w:lvlJc w:val="right"/>
      <w:pPr>
        <w:ind w:left="4320" w:hanging="180"/>
      </w:pPr>
    </w:lvl>
    <w:lvl w:ilvl="6" w:tplc="A85C3E86">
      <w:start w:val="1"/>
      <w:numFmt w:val="decimal"/>
      <w:lvlText w:val="%7."/>
      <w:lvlJc w:val="left"/>
      <w:pPr>
        <w:ind w:left="5040" w:hanging="360"/>
      </w:pPr>
    </w:lvl>
    <w:lvl w:ilvl="7" w:tplc="1E309972">
      <w:start w:val="1"/>
      <w:numFmt w:val="lowerLetter"/>
      <w:lvlText w:val="%8."/>
      <w:lvlJc w:val="left"/>
      <w:pPr>
        <w:ind w:left="5760" w:hanging="360"/>
      </w:pPr>
    </w:lvl>
    <w:lvl w:ilvl="8" w:tplc="2CBEF808">
      <w:start w:val="1"/>
      <w:numFmt w:val="lowerRoman"/>
      <w:lvlText w:val="%9."/>
      <w:lvlJc w:val="right"/>
      <w:pPr>
        <w:ind w:left="6480" w:hanging="180"/>
      </w:pPr>
    </w:lvl>
  </w:abstractNum>
  <w:abstractNum w:abstractNumId="69" w15:restartNumberingAfterBreak="0">
    <w:nsid w:val="2A6E31E0"/>
    <w:multiLevelType w:val="hybridMultilevel"/>
    <w:tmpl w:val="A1F26B8E"/>
    <w:lvl w:ilvl="0" w:tplc="9F46ABAC">
      <w:start w:val="1"/>
      <w:numFmt w:val="decimal"/>
      <w:lvlText w:val="%1."/>
      <w:lvlJc w:val="left"/>
      <w:pPr>
        <w:ind w:left="720" w:hanging="360"/>
      </w:pPr>
    </w:lvl>
    <w:lvl w:ilvl="1" w:tplc="98F47760">
      <w:start w:val="1"/>
      <w:numFmt w:val="lowerLetter"/>
      <w:lvlText w:val="%2."/>
      <w:lvlJc w:val="left"/>
      <w:pPr>
        <w:ind w:left="1440" w:hanging="360"/>
      </w:pPr>
    </w:lvl>
    <w:lvl w:ilvl="2" w:tplc="F896377E">
      <w:start w:val="1"/>
      <w:numFmt w:val="lowerRoman"/>
      <w:lvlText w:val="%3."/>
      <w:lvlJc w:val="right"/>
      <w:pPr>
        <w:ind w:left="2160" w:hanging="180"/>
      </w:pPr>
    </w:lvl>
    <w:lvl w:ilvl="3" w:tplc="37A06748">
      <w:start w:val="1"/>
      <w:numFmt w:val="decimal"/>
      <w:lvlText w:val="%4."/>
      <w:lvlJc w:val="left"/>
      <w:pPr>
        <w:ind w:left="2880" w:hanging="360"/>
      </w:pPr>
    </w:lvl>
    <w:lvl w:ilvl="4" w:tplc="C5C49784">
      <w:start w:val="1"/>
      <w:numFmt w:val="lowerLetter"/>
      <w:lvlText w:val="%5."/>
      <w:lvlJc w:val="left"/>
      <w:pPr>
        <w:ind w:left="3600" w:hanging="360"/>
      </w:pPr>
    </w:lvl>
    <w:lvl w:ilvl="5" w:tplc="32123FB0">
      <w:start w:val="1"/>
      <w:numFmt w:val="lowerRoman"/>
      <w:lvlText w:val="%6."/>
      <w:lvlJc w:val="right"/>
      <w:pPr>
        <w:ind w:left="4320" w:hanging="180"/>
      </w:pPr>
    </w:lvl>
    <w:lvl w:ilvl="6" w:tplc="CE1829F4">
      <w:start w:val="1"/>
      <w:numFmt w:val="decimal"/>
      <w:lvlText w:val="%7."/>
      <w:lvlJc w:val="left"/>
      <w:pPr>
        <w:ind w:left="5040" w:hanging="360"/>
      </w:pPr>
    </w:lvl>
    <w:lvl w:ilvl="7" w:tplc="F5264126">
      <w:start w:val="1"/>
      <w:numFmt w:val="lowerLetter"/>
      <w:lvlText w:val="%8."/>
      <w:lvlJc w:val="left"/>
      <w:pPr>
        <w:ind w:left="5760" w:hanging="360"/>
      </w:pPr>
    </w:lvl>
    <w:lvl w:ilvl="8" w:tplc="DF1A724C">
      <w:start w:val="1"/>
      <w:numFmt w:val="lowerRoman"/>
      <w:lvlText w:val="%9."/>
      <w:lvlJc w:val="right"/>
      <w:pPr>
        <w:ind w:left="6480" w:hanging="180"/>
      </w:pPr>
    </w:lvl>
  </w:abstractNum>
  <w:abstractNum w:abstractNumId="70" w15:restartNumberingAfterBreak="0">
    <w:nsid w:val="2B40D220"/>
    <w:multiLevelType w:val="hybridMultilevel"/>
    <w:tmpl w:val="FFFFFFFF"/>
    <w:lvl w:ilvl="0" w:tplc="1DB2B27E">
      <w:start w:val="1"/>
      <w:numFmt w:val="decimal"/>
      <w:lvlText w:val="%1."/>
      <w:lvlJc w:val="left"/>
      <w:pPr>
        <w:ind w:left="720" w:hanging="360"/>
      </w:pPr>
    </w:lvl>
    <w:lvl w:ilvl="1" w:tplc="1276A7B0">
      <w:start w:val="1"/>
      <w:numFmt w:val="lowerLetter"/>
      <w:lvlText w:val="%2."/>
      <w:lvlJc w:val="left"/>
      <w:pPr>
        <w:ind w:left="1440" w:hanging="360"/>
      </w:pPr>
    </w:lvl>
    <w:lvl w:ilvl="2" w:tplc="9CBA0A7E">
      <w:start w:val="1"/>
      <w:numFmt w:val="lowerRoman"/>
      <w:lvlText w:val="%3."/>
      <w:lvlJc w:val="right"/>
      <w:pPr>
        <w:ind w:left="2160" w:hanging="180"/>
      </w:pPr>
    </w:lvl>
    <w:lvl w:ilvl="3" w:tplc="0244628C">
      <w:start w:val="1"/>
      <w:numFmt w:val="decimal"/>
      <w:lvlText w:val="%4."/>
      <w:lvlJc w:val="left"/>
      <w:pPr>
        <w:ind w:left="2880" w:hanging="360"/>
      </w:pPr>
    </w:lvl>
    <w:lvl w:ilvl="4" w:tplc="1C621DA4">
      <w:start w:val="1"/>
      <w:numFmt w:val="lowerLetter"/>
      <w:lvlText w:val="%5."/>
      <w:lvlJc w:val="left"/>
      <w:pPr>
        <w:ind w:left="3600" w:hanging="360"/>
      </w:pPr>
    </w:lvl>
    <w:lvl w:ilvl="5" w:tplc="9148D912">
      <w:start w:val="1"/>
      <w:numFmt w:val="lowerRoman"/>
      <w:lvlText w:val="%6."/>
      <w:lvlJc w:val="right"/>
      <w:pPr>
        <w:ind w:left="4320" w:hanging="180"/>
      </w:pPr>
    </w:lvl>
    <w:lvl w:ilvl="6" w:tplc="46E66E90">
      <w:start w:val="1"/>
      <w:numFmt w:val="decimal"/>
      <w:lvlText w:val="%7."/>
      <w:lvlJc w:val="left"/>
      <w:pPr>
        <w:ind w:left="5040" w:hanging="360"/>
      </w:pPr>
    </w:lvl>
    <w:lvl w:ilvl="7" w:tplc="15A6FEFC">
      <w:start w:val="1"/>
      <w:numFmt w:val="lowerLetter"/>
      <w:lvlText w:val="%8."/>
      <w:lvlJc w:val="left"/>
      <w:pPr>
        <w:ind w:left="5760" w:hanging="360"/>
      </w:pPr>
    </w:lvl>
    <w:lvl w:ilvl="8" w:tplc="B426CC3E">
      <w:start w:val="1"/>
      <w:numFmt w:val="lowerRoman"/>
      <w:lvlText w:val="%9."/>
      <w:lvlJc w:val="right"/>
      <w:pPr>
        <w:ind w:left="6480" w:hanging="180"/>
      </w:pPr>
    </w:lvl>
  </w:abstractNum>
  <w:abstractNum w:abstractNumId="71" w15:restartNumberingAfterBreak="0">
    <w:nsid w:val="2BA5A66E"/>
    <w:multiLevelType w:val="hybridMultilevel"/>
    <w:tmpl w:val="FFFFFFFF"/>
    <w:lvl w:ilvl="0" w:tplc="08BC7510">
      <w:start w:val="1"/>
      <w:numFmt w:val="decimal"/>
      <w:lvlText w:val="%1."/>
      <w:lvlJc w:val="left"/>
      <w:pPr>
        <w:ind w:left="720" w:hanging="360"/>
      </w:pPr>
    </w:lvl>
    <w:lvl w:ilvl="1" w:tplc="71A41D5E">
      <w:start w:val="1"/>
      <w:numFmt w:val="lowerLetter"/>
      <w:lvlText w:val="%2."/>
      <w:lvlJc w:val="left"/>
      <w:pPr>
        <w:ind w:left="1440" w:hanging="360"/>
      </w:pPr>
    </w:lvl>
    <w:lvl w:ilvl="2" w:tplc="038C65F0">
      <w:start w:val="1"/>
      <w:numFmt w:val="lowerRoman"/>
      <w:lvlText w:val="%3."/>
      <w:lvlJc w:val="right"/>
      <w:pPr>
        <w:ind w:left="2160" w:hanging="180"/>
      </w:pPr>
    </w:lvl>
    <w:lvl w:ilvl="3" w:tplc="0010C8B6">
      <w:start w:val="1"/>
      <w:numFmt w:val="decimal"/>
      <w:lvlText w:val="%4."/>
      <w:lvlJc w:val="left"/>
      <w:pPr>
        <w:ind w:left="2880" w:hanging="360"/>
      </w:pPr>
    </w:lvl>
    <w:lvl w:ilvl="4" w:tplc="A7F29B56">
      <w:start w:val="1"/>
      <w:numFmt w:val="lowerLetter"/>
      <w:lvlText w:val="%5."/>
      <w:lvlJc w:val="left"/>
      <w:pPr>
        <w:ind w:left="3600" w:hanging="360"/>
      </w:pPr>
    </w:lvl>
    <w:lvl w:ilvl="5" w:tplc="D19E5A3E">
      <w:start w:val="1"/>
      <w:numFmt w:val="lowerRoman"/>
      <w:lvlText w:val="%6."/>
      <w:lvlJc w:val="right"/>
      <w:pPr>
        <w:ind w:left="4320" w:hanging="180"/>
      </w:pPr>
    </w:lvl>
    <w:lvl w:ilvl="6" w:tplc="8730CD9A">
      <w:start w:val="1"/>
      <w:numFmt w:val="decimal"/>
      <w:lvlText w:val="%7."/>
      <w:lvlJc w:val="left"/>
      <w:pPr>
        <w:ind w:left="5040" w:hanging="360"/>
      </w:pPr>
    </w:lvl>
    <w:lvl w:ilvl="7" w:tplc="3758B140">
      <w:start w:val="1"/>
      <w:numFmt w:val="lowerLetter"/>
      <w:lvlText w:val="%8."/>
      <w:lvlJc w:val="left"/>
      <w:pPr>
        <w:ind w:left="5760" w:hanging="360"/>
      </w:pPr>
    </w:lvl>
    <w:lvl w:ilvl="8" w:tplc="8ECA6624">
      <w:start w:val="1"/>
      <w:numFmt w:val="lowerRoman"/>
      <w:lvlText w:val="%9."/>
      <w:lvlJc w:val="right"/>
      <w:pPr>
        <w:ind w:left="6480" w:hanging="180"/>
      </w:pPr>
    </w:lvl>
  </w:abstractNum>
  <w:abstractNum w:abstractNumId="72" w15:restartNumberingAfterBreak="0">
    <w:nsid w:val="2BB7FE7B"/>
    <w:multiLevelType w:val="hybridMultilevel"/>
    <w:tmpl w:val="FFFFFFFF"/>
    <w:lvl w:ilvl="0" w:tplc="2CB6BBA2">
      <w:start w:val="1"/>
      <w:numFmt w:val="decimal"/>
      <w:lvlText w:val="%1."/>
      <w:lvlJc w:val="left"/>
      <w:pPr>
        <w:ind w:left="720" w:hanging="360"/>
      </w:pPr>
    </w:lvl>
    <w:lvl w:ilvl="1" w:tplc="D1AE9332">
      <w:start w:val="1"/>
      <w:numFmt w:val="lowerLetter"/>
      <w:lvlText w:val="%2."/>
      <w:lvlJc w:val="left"/>
      <w:pPr>
        <w:ind w:left="1440" w:hanging="360"/>
      </w:pPr>
    </w:lvl>
    <w:lvl w:ilvl="2" w:tplc="8B8614E6">
      <w:start w:val="1"/>
      <w:numFmt w:val="lowerRoman"/>
      <w:lvlText w:val="%3."/>
      <w:lvlJc w:val="right"/>
      <w:pPr>
        <w:ind w:left="2160" w:hanging="180"/>
      </w:pPr>
    </w:lvl>
    <w:lvl w:ilvl="3" w:tplc="3C2CBFCC">
      <w:start w:val="1"/>
      <w:numFmt w:val="decimal"/>
      <w:lvlText w:val="%4."/>
      <w:lvlJc w:val="left"/>
      <w:pPr>
        <w:ind w:left="2880" w:hanging="360"/>
      </w:pPr>
    </w:lvl>
    <w:lvl w:ilvl="4" w:tplc="6C2065DC">
      <w:start w:val="1"/>
      <w:numFmt w:val="lowerLetter"/>
      <w:lvlText w:val="%5."/>
      <w:lvlJc w:val="left"/>
      <w:pPr>
        <w:ind w:left="3600" w:hanging="360"/>
      </w:pPr>
    </w:lvl>
    <w:lvl w:ilvl="5" w:tplc="1BA01722">
      <w:start w:val="1"/>
      <w:numFmt w:val="lowerRoman"/>
      <w:lvlText w:val="%6."/>
      <w:lvlJc w:val="right"/>
      <w:pPr>
        <w:ind w:left="4320" w:hanging="180"/>
      </w:pPr>
    </w:lvl>
    <w:lvl w:ilvl="6" w:tplc="DBA6008A">
      <w:start w:val="1"/>
      <w:numFmt w:val="decimal"/>
      <w:lvlText w:val="%7."/>
      <w:lvlJc w:val="left"/>
      <w:pPr>
        <w:ind w:left="5040" w:hanging="360"/>
      </w:pPr>
    </w:lvl>
    <w:lvl w:ilvl="7" w:tplc="2AA66EF0">
      <w:start w:val="1"/>
      <w:numFmt w:val="lowerLetter"/>
      <w:lvlText w:val="%8."/>
      <w:lvlJc w:val="left"/>
      <w:pPr>
        <w:ind w:left="5760" w:hanging="360"/>
      </w:pPr>
    </w:lvl>
    <w:lvl w:ilvl="8" w:tplc="8020C974">
      <w:start w:val="1"/>
      <w:numFmt w:val="lowerRoman"/>
      <w:lvlText w:val="%9."/>
      <w:lvlJc w:val="right"/>
      <w:pPr>
        <w:ind w:left="6480" w:hanging="180"/>
      </w:pPr>
    </w:lvl>
  </w:abstractNum>
  <w:abstractNum w:abstractNumId="73" w15:restartNumberingAfterBreak="0">
    <w:nsid w:val="2BDD12E5"/>
    <w:multiLevelType w:val="hybridMultilevel"/>
    <w:tmpl w:val="EEB06916"/>
    <w:lvl w:ilvl="0" w:tplc="D226781A">
      <w:start w:val="1"/>
      <w:numFmt w:val="decimal"/>
      <w:lvlText w:val="%1."/>
      <w:lvlJc w:val="left"/>
      <w:pPr>
        <w:ind w:left="720" w:hanging="360"/>
      </w:pPr>
    </w:lvl>
    <w:lvl w:ilvl="1" w:tplc="05E8E3B6">
      <w:start w:val="1"/>
      <w:numFmt w:val="lowerLetter"/>
      <w:lvlText w:val="%2."/>
      <w:lvlJc w:val="left"/>
      <w:pPr>
        <w:ind w:left="1440" w:hanging="360"/>
      </w:pPr>
    </w:lvl>
    <w:lvl w:ilvl="2" w:tplc="5C8A92E8">
      <w:start w:val="1"/>
      <w:numFmt w:val="lowerRoman"/>
      <w:lvlText w:val="%3."/>
      <w:lvlJc w:val="right"/>
      <w:pPr>
        <w:ind w:left="2160" w:hanging="180"/>
      </w:pPr>
    </w:lvl>
    <w:lvl w:ilvl="3" w:tplc="7C0EA9F2">
      <w:start w:val="1"/>
      <w:numFmt w:val="decimal"/>
      <w:lvlText w:val="%4."/>
      <w:lvlJc w:val="left"/>
      <w:pPr>
        <w:ind w:left="2880" w:hanging="360"/>
      </w:pPr>
    </w:lvl>
    <w:lvl w:ilvl="4" w:tplc="4BF0B19E">
      <w:start w:val="1"/>
      <w:numFmt w:val="lowerLetter"/>
      <w:lvlText w:val="%5."/>
      <w:lvlJc w:val="left"/>
      <w:pPr>
        <w:ind w:left="3600" w:hanging="360"/>
      </w:pPr>
    </w:lvl>
    <w:lvl w:ilvl="5" w:tplc="982EA336">
      <w:start w:val="1"/>
      <w:numFmt w:val="lowerRoman"/>
      <w:lvlText w:val="%6."/>
      <w:lvlJc w:val="right"/>
      <w:pPr>
        <w:ind w:left="4320" w:hanging="180"/>
      </w:pPr>
    </w:lvl>
    <w:lvl w:ilvl="6" w:tplc="D1125652">
      <w:start w:val="1"/>
      <w:numFmt w:val="decimal"/>
      <w:lvlText w:val="%7."/>
      <w:lvlJc w:val="left"/>
      <w:pPr>
        <w:ind w:left="5040" w:hanging="360"/>
      </w:pPr>
    </w:lvl>
    <w:lvl w:ilvl="7" w:tplc="19400404">
      <w:start w:val="1"/>
      <w:numFmt w:val="lowerLetter"/>
      <w:lvlText w:val="%8."/>
      <w:lvlJc w:val="left"/>
      <w:pPr>
        <w:ind w:left="5760" w:hanging="360"/>
      </w:pPr>
    </w:lvl>
    <w:lvl w:ilvl="8" w:tplc="6568CC78">
      <w:start w:val="1"/>
      <w:numFmt w:val="lowerRoman"/>
      <w:lvlText w:val="%9."/>
      <w:lvlJc w:val="right"/>
      <w:pPr>
        <w:ind w:left="6480" w:hanging="180"/>
      </w:pPr>
    </w:lvl>
  </w:abstractNum>
  <w:abstractNum w:abstractNumId="74" w15:restartNumberingAfterBreak="0">
    <w:nsid w:val="2C6479D6"/>
    <w:multiLevelType w:val="hybridMultilevel"/>
    <w:tmpl w:val="FFFFFFFF"/>
    <w:lvl w:ilvl="0" w:tplc="02C6E832">
      <w:start w:val="1"/>
      <w:numFmt w:val="decimal"/>
      <w:lvlText w:val="%1."/>
      <w:lvlJc w:val="left"/>
      <w:pPr>
        <w:ind w:left="720" w:hanging="360"/>
      </w:pPr>
    </w:lvl>
    <w:lvl w:ilvl="1" w:tplc="7062C75C">
      <w:start w:val="1"/>
      <w:numFmt w:val="lowerLetter"/>
      <w:lvlText w:val="%2."/>
      <w:lvlJc w:val="left"/>
      <w:pPr>
        <w:ind w:left="1440" w:hanging="360"/>
      </w:pPr>
    </w:lvl>
    <w:lvl w:ilvl="2" w:tplc="C32049C6">
      <w:start w:val="1"/>
      <w:numFmt w:val="lowerRoman"/>
      <w:lvlText w:val="%3."/>
      <w:lvlJc w:val="right"/>
      <w:pPr>
        <w:ind w:left="2160" w:hanging="180"/>
      </w:pPr>
    </w:lvl>
    <w:lvl w:ilvl="3" w:tplc="8DC681C0">
      <w:start w:val="1"/>
      <w:numFmt w:val="decimal"/>
      <w:lvlText w:val="%4."/>
      <w:lvlJc w:val="left"/>
      <w:pPr>
        <w:ind w:left="2880" w:hanging="360"/>
      </w:pPr>
    </w:lvl>
    <w:lvl w:ilvl="4" w:tplc="4956FA16">
      <w:start w:val="1"/>
      <w:numFmt w:val="lowerLetter"/>
      <w:lvlText w:val="%5."/>
      <w:lvlJc w:val="left"/>
      <w:pPr>
        <w:ind w:left="3600" w:hanging="360"/>
      </w:pPr>
    </w:lvl>
    <w:lvl w:ilvl="5" w:tplc="DDACB15C">
      <w:start w:val="1"/>
      <w:numFmt w:val="lowerRoman"/>
      <w:lvlText w:val="%6."/>
      <w:lvlJc w:val="right"/>
      <w:pPr>
        <w:ind w:left="4320" w:hanging="180"/>
      </w:pPr>
    </w:lvl>
    <w:lvl w:ilvl="6" w:tplc="AF2A773A">
      <w:start w:val="1"/>
      <w:numFmt w:val="decimal"/>
      <w:lvlText w:val="%7."/>
      <w:lvlJc w:val="left"/>
      <w:pPr>
        <w:ind w:left="5040" w:hanging="360"/>
      </w:pPr>
    </w:lvl>
    <w:lvl w:ilvl="7" w:tplc="466029B4">
      <w:start w:val="1"/>
      <w:numFmt w:val="lowerLetter"/>
      <w:lvlText w:val="%8."/>
      <w:lvlJc w:val="left"/>
      <w:pPr>
        <w:ind w:left="5760" w:hanging="360"/>
      </w:pPr>
    </w:lvl>
    <w:lvl w:ilvl="8" w:tplc="5358DBAE">
      <w:start w:val="1"/>
      <w:numFmt w:val="lowerRoman"/>
      <w:lvlText w:val="%9."/>
      <w:lvlJc w:val="right"/>
      <w:pPr>
        <w:ind w:left="6480" w:hanging="180"/>
      </w:pPr>
    </w:lvl>
  </w:abstractNum>
  <w:abstractNum w:abstractNumId="75" w15:restartNumberingAfterBreak="0">
    <w:nsid w:val="2C6E53C3"/>
    <w:multiLevelType w:val="hybridMultilevel"/>
    <w:tmpl w:val="FFFFFFFF"/>
    <w:lvl w:ilvl="0" w:tplc="A7E44840">
      <w:start w:val="1"/>
      <w:numFmt w:val="decimal"/>
      <w:lvlText w:val="%1."/>
      <w:lvlJc w:val="left"/>
      <w:pPr>
        <w:ind w:left="720" w:hanging="360"/>
      </w:pPr>
    </w:lvl>
    <w:lvl w:ilvl="1" w:tplc="390AA882">
      <w:start w:val="1"/>
      <w:numFmt w:val="lowerLetter"/>
      <w:lvlText w:val="%2."/>
      <w:lvlJc w:val="left"/>
      <w:pPr>
        <w:ind w:left="1440" w:hanging="360"/>
      </w:pPr>
    </w:lvl>
    <w:lvl w:ilvl="2" w:tplc="288CE274">
      <w:start w:val="1"/>
      <w:numFmt w:val="lowerRoman"/>
      <w:lvlText w:val="%3."/>
      <w:lvlJc w:val="right"/>
      <w:pPr>
        <w:ind w:left="2160" w:hanging="180"/>
      </w:pPr>
    </w:lvl>
    <w:lvl w:ilvl="3" w:tplc="1E6A4EA6">
      <w:start w:val="1"/>
      <w:numFmt w:val="decimal"/>
      <w:lvlText w:val="%4."/>
      <w:lvlJc w:val="left"/>
      <w:pPr>
        <w:ind w:left="2880" w:hanging="360"/>
      </w:pPr>
    </w:lvl>
    <w:lvl w:ilvl="4" w:tplc="8D80010C">
      <w:start w:val="1"/>
      <w:numFmt w:val="lowerLetter"/>
      <w:lvlText w:val="%5."/>
      <w:lvlJc w:val="left"/>
      <w:pPr>
        <w:ind w:left="3600" w:hanging="360"/>
      </w:pPr>
    </w:lvl>
    <w:lvl w:ilvl="5" w:tplc="A7281D70">
      <w:start w:val="1"/>
      <w:numFmt w:val="lowerRoman"/>
      <w:lvlText w:val="%6."/>
      <w:lvlJc w:val="right"/>
      <w:pPr>
        <w:ind w:left="4320" w:hanging="180"/>
      </w:pPr>
    </w:lvl>
    <w:lvl w:ilvl="6" w:tplc="A5960C1A">
      <w:start w:val="1"/>
      <w:numFmt w:val="decimal"/>
      <w:lvlText w:val="%7."/>
      <w:lvlJc w:val="left"/>
      <w:pPr>
        <w:ind w:left="5040" w:hanging="360"/>
      </w:pPr>
    </w:lvl>
    <w:lvl w:ilvl="7" w:tplc="9F7E2EE2">
      <w:start w:val="1"/>
      <w:numFmt w:val="lowerLetter"/>
      <w:lvlText w:val="%8."/>
      <w:lvlJc w:val="left"/>
      <w:pPr>
        <w:ind w:left="5760" w:hanging="360"/>
      </w:pPr>
    </w:lvl>
    <w:lvl w:ilvl="8" w:tplc="00981AFC">
      <w:start w:val="1"/>
      <w:numFmt w:val="lowerRoman"/>
      <w:lvlText w:val="%9."/>
      <w:lvlJc w:val="right"/>
      <w:pPr>
        <w:ind w:left="6480" w:hanging="180"/>
      </w:pPr>
    </w:lvl>
  </w:abstractNum>
  <w:abstractNum w:abstractNumId="76" w15:restartNumberingAfterBreak="0">
    <w:nsid w:val="2C908936"/>
    <w:multiLevelType w:val="hybridMultilevel"/>
    <w:tmpl w:val="919211C0"/>
    <w:lvl w:ilvl="0" w:tplc="6022517E">
      <w:start w:val="1"/>
      <w:numFmt w:val="decimal"/>
      <w:lvlText w:val="%1."/>
      <w:lvlJc w:val="left"/>
      <w:pPr>
        <w:ind w:left="720" w:hanging="360"/>
      </w:pPr>
    </w:lvl>
    <w:lvl w:ilvl="1" w:tplc="CC580B7A">
      <w:start w:val="1"/>
      <w:numFmt w:val="lowerLetter"/>
      <w:lvlText w:val="%2."/>
      <w:lvlJc w:val="left"/>
      <w:pPr>
        <w:ind w:left="1440" w:hanging="360"/>
      </w:pPr>
    </w:lvl>
    <w:lvl w:ilvl="2" w:tplc="865E58AE">
      <w:start w:val="1"/>
      <w:numFmt w:val="lowerRoman"/>
      <w:lvlText w:val="%3."/>
      <w:lvlJc w:val="right"/>
      <w:pPr>
        <w:ind w:left="2160" w:hanging="180"/>
      </w:pPr>
    </w:lvl>
    <w:lvl w:ilvl="3" w:tplc="8C06547A">
      <w:start w:val="1"/>
      <w:numFmt w:val="decimal"/>
      <w:lvlText w:val="%4."/>
      <w:lvlJc w:val="left"/>
      <w:pPr>
        <w:ind w:left="2880" w:hanging="360"/>
      </w:pPr>
    </w:lvl>
    <w:lvl w:ilvl="4" w:tplc="1CF08CBC">
      <w:start w:val="1"/>
      <w:numFmt w:val="lowerLetter"/>
      <w:lvlText w:val="%5."/>
      <w:lvlJc w:val="left"/>
      <w:pPr>
        <w:ind w:left="3600" w:hanging="360"/>
      </w:pPr>
    </w:lvl>
    <w:lvl w:ilvl="5" w:tplc="725EE750">
      <w:start w:val="1"/>
      <w:numFmt w:val="lowerRoman"/>
      <w:lvlText w:val="%6."/>
      <w:lvlJc w:val="right"/>
      <w:pPr>
        <w:ind w:left="4320" w:hanging="180"/>
      </w:pPr>
    </w:lvl>
    <w:lvl w:ilvl="6" w:tplc="7952BCBE">
      <w:start w:val="1"/>
      <w:numFmt w:val="decimal"/>
      <w:lvlText w:val="%7."/>
      <w:lvlJc w:val="left"/>
      <w:pPr>
        <w:ind w:left="5040" w:hanging="360"/>
      </w:pPr>
    </w:lvl>
    <w:lvl w:ilvl="7" w:tplc="3B102D18">
      <w:start w:val="1"/>
      <w:numFmt w:val="lowerLetter"/>
      <w:lvlText w:val="%8."/>
      <w:lvlJc w:val="left"/>
      <w:pPr>
        <w:ind w:left="5760" w:hanging="360"/>
      </w:pPr>
    </w:lvl>
    <w:lvl w:ilvl="8" w:tplc="81D2F39E">
      <w:start w:val="1"/>
      <w:numFmt w:val="lowerRoman"/>
      <w:lvlText w:val="%9."/>
      <w:lvlJc w:val="right"/>
      <w:pPr>
        <w:ind w:left="6480" w:hanging="180"/>
      </w:pPr>
    </w:lvl>
  </w:abstractNum>
  <w:abstractNum w:abstractNumId="77" w15:restartNumberingAfterBreak="0">
    <w:nsid w:val="2CAA5EC8"/>
    <w:multiLevelType w:val="hybridMultilevel"/>
    <w:tmpl w:val="FFFFFFFF"/>
    <w:lvl w:ilvl="0" w:tplc="0EAEADE4">
      <w:start w:val="1"/>
      <w:numFmt w:val="decimal"/>
      <w:lvlText w:val="%1."/>
      <w:lvlJc w:val="left"/>
      <w:pPr>
        <w:ind w:left="720" w:hanging="360"/>
      </w:pPr>
    </w:lvl>
    <w:lvl w:ilvl="1" w:tplc="B5668EBE">
      <w:start w:val="1"/>
      <w:numFmt w:val="lowerLetter"/>
      <w:lvlText w:val="%2."/>
      <w:lvlJc w:val="left"/>
      <w:pPr>
        <w:ind w:left="1440" w:hanging="360"/>
      </w:pPr>
    </w:lvl>
    <w:lvl w:ilvl="2" w:tplc="98BE2F9E">
      <w:start w:val="1"/>
      <w:numFmt w:val="lowerRoman"/>
      <w:lvlText w:val="%3."/>
      <w:lvlJc w:val="right"/>
      <w:pPr>
        <w:ind w:left="2160" w:hanging="180"/>
      </w:pPr>
    </w:lvl>
    <w:lvl w:ilvl="3" w:tplc="0BECAF3E">
      <w:start w:val="1"/>
      <w:numFmt w:val="decimal"/>
      <w:lvlText w:val="%4."/>
      <w:lvlJc w:val="left"/>
      <w:pPr>
        <w:ind w:left="2880" w:hanging="360"/>
      </w:pPr>
    </w:lvl>
    <w:lvl w:ilvl="4" w:tplc="93B40A8A">
      <w:start w:val="1"/>
      <w:numFmt w:val="lowerLetter"/>
      <w:lvlText w:val="%5."/>
      <w:lvlJc w:val="left"/>
      <w:pPr>
        <w:ind w:left="3600" w:hanging="360"/>
      </w:pPr>
    </w:lvl>
    <w:lvl w:ilvl="5" w:tplc="92843A14">
      <w:start w:val="1"/>
      <w:numFmt w:val="lowerRoman"/>
      <w:lvlText w:val="%6."/>
      <w:lvlJc w:val="right"/>
      <w:pPr>
        <w:ind w:left="4320" w:hanging="180"/>
      </w:pPr>
    </w:lvl>
    <w:lvl w:ilvl="6" w:tplc="9B96595E">
      <w:start w:val="1"/>
      <w:numFmt w:val="decimal"/>
      <w:lvlText w:val="%7."/>
      <w:lvlJc w:val="left"/>
      <w:pPr>
        <w:ind w:left="5040" w:hanging="360"/>
      </w:pPr>
    </w:lvl>
    <w:lvl w:ilvl="7" w:tplc="ED1A9400">
      <w:start w:val="1"/>
      <w:numFmt w:val="lowerLetter"/>
      <w:lvlText w:val="%8."/>
      <w:lvlJc w:val="left"/>
      <w:pPr>
        <w:ind w:left="5760" w:hanging="360"/>
      </w:pPr>
    </w:lvl>
    <w:lvl w:ilvl="8" w:tplc="527A8E90">
      <w:start w:val="1"/>
      <w:numFmt w:val="lowerRoman"/>
      <w:lvlText w:val="%9."/>
      <w:lvlJc w:val="right"/>
      <w:pPr>
        <w:ind w:left="6480" w:hanging="180"/>
      </w:pPr>
    </w:lvl>
  </w:abstractNum>
  <w:abstractNum w:abstractNumId="78" w15:restartNumberingAfterBreak="0">
    <w:nsid w:val="2DB356B6"/>
    <w:multiLevelType w:val="hybridMultilevel"/>
    <w:tmpl w:val="FFFFFFFF"/>
    <w:lvl w:ilvl="0" w:tplc="0038DF80">
      <w:start w:val="1"/>
      <w:numFmt w:val="decimal"/>
      <w:lvlText w:val="%1."/>
      <w:lvlJc w:val="left"/>
      <w:pPr>
        <w:ind w:left="720" w:hanging="360"/>
      </w:pPr>
    </w:lvl>
    <w:lvl w:ilvl="1" w:tplc="D7D0E75E">
      <w:start w:val="1"/>
      <w:numFmt w:val="lowerLetter"/>
      <w:lvlText w:val="%2."/>
      <w:lvlJc w:val="left"/>
      <w:pPr>
        <w:ind w:left="1440" w:hanging="360"/>
      </w:pPr>
    </w:lvl>
    <w:lvl w:ilvl="2" w:tplc="9AD8BE78">
      <w:start w:val="1"/>
      <w:numFmt w:val="lowerRoman"/>
      <w:lvlText w:val="%3."/>
      <w:lvlJc w:val="right"/>
      <w:pPr>
        <w:ind w:left="2160" w:hanging="180"/>
      </w:pPr>
    </w:lvl>
    <w:lvl w:ilvl="3" w:tplc="7A3CB56C">
      <w:start w:val="1"/>
      <w:numFmt w:val="decimal"/>
      <w:lvlText w:val="%4."/>
      <w:lvlJc w:val="left"/>
      <w:pPr>
        <w:ind w:left="2880" w:hanging="360"/>
      </w:pPr>
    </w:lvl>
    <w:lvl w:ilvl="4" w:tplc="68D2A750">
      <w:start w:val="1"/>
      <w:numFmt w:val="lowerLetter"/>
      <w:lvlText w:val="%5."/>
      <w:lvlJc w:val="left"/>
      <w:pPr>
        <w:ind w:left="3600" w:hanging="360"/>
      </w:pPr>
    </w:lvl>
    <w:lvl w:ilvl="5" w:tplc="1158CED0">
      <w:start w:val="1"/>
      <w:numFmt w:val="lowerRoman"/>
      <w:lvlText w:val="%6."/>
      <w:lvlJc w:val="right"/>
      <w:pPr>
        <w:ind w:left="4320" w:hanging="180"/>
      </w:pPr>
    </w:lvl>
    <w:lvl w:ilvl="6" w:tplc="A2F4DB48">
      <w:start w:val="1"/>
      <w:numFmt w:val="decimal"/>
      <w:lvlText w:val="%7."/>
      <w:lvlJc w:val="left"/>
      <w:pPr>
        <w:ind w:left="5040" w:hanging="360"/>
      </w:pPr>
    </w:lvl>
    <w:lvl w:ilvl="7" w:tplc="E1E4AD76">
      <w:start w:val="1"/>
      <w:numFmt w:val="lowerLetter"/>
      <w:lvlText w:val="%8."/>
      <w:lvlJc w:val="left"/>
      <w:pPr>
        <w:ind w:left="5760" w:hanging="360"/>
      </w:pPr>
    </w:lvl>
    <w:lvl w:ilvl="8" w:tplc="16BEB71C">
      <w:start w:val="1"/>
      <w:numFmt w:val="lowerRoman"/>
      <w:lvlText w:val="%9."/>
      <w:lvlJc w:val="right"/>
      <w:pPr>
        <w:ind w:left="6480" w:hanging="180"/>
      </w:pPr>
    </w:lvl>
  </w:abstractNum>
  <w:abstractNum w:abstractNumId="79" w15:restartNumberingAfterBreak="0">
    <w:nsid w:val="2E302671"/>
    <w:multiLevelType w:val="hybridMultilevel"/>
    <w:tmpl w:val="FFFFFFFF"/>
    <w:lvl w:ilvl="0" w:tplc="13F2956C">
      <w:start w:val="1"/>
      <w:numFmt w:val="decimal"/>
      <w:lvlText w:val="%1."/>
      <w:lvlJc w:val="left"/>
      <w:pPr>
        <w:ind w:left="720" w:hanging="360"/>
      </w:pPr>
    </w:lvl>
    <w:lvl w:ilvl="1" w:tplc="E3EA3392">
      <w:start w:val="1"/>
      <w:numFmt w:val="lowerLetter"/>
      <w:lvlText w:val="%2."/>
      <w:lvlJc w:val="left"/>
      <w:pPr>
        <w:ind w:left="1440" w:hanging="360"/>
      </w:pPr>
    </w:lvl>
    <w:lvl w:ilvl="2" w:tplc="CDFA6E9A">
      <w:start w:val="1"/>
      <w:numFmt w:val="lowerRoman"/>
      <w:lvlText w:val="%3."/>
      <w:lvlJc w:val="right"/>
      <w:pPr>
        <w:ind w:left="2160" w:hanging="180"/>
      </w:pPr>
    </w:lvl>
    <w:lvl w:ilvl="3" w:tplc="89946DDA">
      <w:start w:val="1"/>
      <w:numFmt w:val="decimal"/>
      <w:lvlText w:val="%4."/>
      <w:lvlJc w:val="left"/>
      <w:pPr>
        <w:ind w:left="2880" w:hanging="360"/>
      </w:pPr>
    </w:lvl>
    <w:lvl w:ilvl="4" w:tplc="C67AB804">
      <w:start w:val="1"/>
      <w:numFmt w:val="lowerLetter"/>
      <w:lvlText w:val="%5."/>
      <w:lvlJc w:val="left"/>
      <w:pPr>
        <w:ind w:left="3600" w:hanging="360"/>
      </w:pPr>
    </w:lvl>
    <w:lvl w:ilvl="5" w:tplc="193ECB4C">
      <w:start w:val="1"/>
      <w:numFmt w:val="lowerRoman"/>
      <w:lvlText w:val="%6."/>
      <w:lvlJc w:val="right"/>
      <w:pPr>
        <w:ind w:left="4320" w:hanging="180"/>
      </w:pPr>
    </w:lvl>
    <w:lvl w:ilvl="6" w:tplc="B66CD342">
      <w:start w:val="1"/>
      <w:numFmt w:val="decimal"/>
      <w:lvlText w:val="%7."/>
      <w:lvlJc w:val="left"/>
      <w:pPr>
        <w:ind w:left="5040" w:hanging="360"/>
      </w:pPr>
    </w:lvl>
    <w:lvl w:ilvl="7" w:tplc="476A0C90">
      <w:start w:val="1"/>
      <w:numFmt w:val="lowerLetter"/>
      <w:lvlText w:val="%8."/>
      <w:lvlJc w:val="left"/>
      <w:pPr>
        <w:ind w:left="5760" w:hanging="360"/>
      </w:pPr>
    </w:lvl>
    <w:lvl w:ilvl="8" w:tplc="35ECE5D2">
      <w:start w:val="1"/>
      <w:numFmt w:val="lowerRoman"/>
      <w:lvlText w:val="%9."/>
      <w:lvlJc w:val="right"/>
      <w:pPr>
        <w:ind w:left="6480" w:hanging="180"/>
      </w:pPr>
    </w:lvl>
  </w:abstractNum>
  <w:abstractNum w:abstractNumId="80" w15:restartNumberingAfterBreak="0">
    <w:nsid w:val="2E97284E"/>
    <w:multiLevelType w:val="hybridMultilevel"/>
    <w:tmpl w:val="FFFFFFFF"/>
    <w:lvl w:ilvl="0" w:tplc="0162877A">
      <w:start w:val="1"/>
      <w:numFmt w:val="decimal"/>
      <w:lvlText w:val="%1."/>
      <w:lvlJc w:val="left"/>
      <w:pPr>
        <w:ind w:left="720" w:hanging="360"/>
      </w:pPr>
    </w:lvl>
    <w:lvl w:ilvl="1" w:tplc="D196EE58">
      <w:start w:val="1"/>
      <w:numFmt w:val="lowerLetter"/>
      <w:lvlText w:val="%2."/>
      <w:lvlJc w:val="left"/>
      <w:pPr>
        <w:ind w:left="1440" w:hanging="360"/>
      </w:pPr>
    </w:lvl>
    <w:lvl w:ilvl="2" w:tplc="4B1A9BF2">
      <w:start w:val="1"/>
      <w:numFmt w:val="lowerRoman"/>
      <w:lvlText w:val="%3."/>
      <w:lvlJc w:val="right"/>
      <w:pPr>
        <w:ind w:left="2160" w:hanging="180"/>
      </w:pPr>
    </w:lvl>
    <w:lvl w:ilvl="3" w:tplc="194CE83E">
      <w:start w:val="1"/>
      <w:numFmt w:val="decimal"/>
      <w:lvlText w:val="%4."/>
      <w:lvlJc w:val="left"/>
      <w:pPr>
        <w:ind w:left="2880" w:hanging="360"/>
      </w:pPr>
    </w:lvl>
    <w:lvl w:ilvl="4" w:tplc="57C0F01E">
      <w:start w:val="1"/>
      <w:numFmt w:val="lowerLetter"/>
      <w:lvlText w:val="%5."/>
      <w:lvlJc w:val="left"/>
      <w:pPr>
        <w:ind w:left="3600" w:hanging="360"/>
      </w:pPr>
    </w:lvl>
    <w:lvl w:ilvl="5" w:tplc="316A3F78">
      <w:start w:val="1"/>
      <w:numFmt w:val="lowerRoman"/>
      <w:lvlText w:val="%6."/>
      <w:lvlJc w:val="right"/>
      <w:pPr>
        <w:ind w:left="4320" w:hanging="180"/>
      </w:pPr>
    </w:lvl>
    <w:lvl w:ilvl="6" w:tplc="4EC09790">
      <w:start w:val="1"/>
      <w:numFmt w:val="decimal"/>
      <w:lvlText w:val="%7."/>
      <w:lvlJc w:val="left"/>
      <w:pPr>
        <w:ind w:left="5040" w:hanging="360"/>
      </w:pPr>
    </w:lvl>
    <w:lvl w:ilvl="7" w:tplc="E2AA111C">
      <w:start w:val="1"/>
      <w:numFmt w:val="lowerLetter"/>
      <w:lvlText w:val="%8."/>
      <w:lvlJc w:val="left"/>
      <w:pPr>
        <w:ind w:left="5760" w:hanging="360"/>
      </w:pPr>
    </w:lvl>
    <w:lvl w:ilvl="8" w:tplc="C1E619D2">
      <w:start w:val="1"/>
      <w:numFmt w:val="lowerRoman"/>
      <w:lvlText w:val="%9."/>
      <w:lvlJc w:val="right"/>
      <w:pPr>
        <w:ind w:left="6480" w:hanging="180"/>
      </w:pPr>
    </w:lvl>
  </w:abstractNum>
  <w:abstractNum w:abstractNumId="81" w15:restartNumberingAfterBreak="0">
    <w:nsid w:val="2EC4979C"/>
    <w:multiLevelType w:val="hybridMultilevel"/>
    <w:tmpl w:val="A5ECE92C"/>
    <w:lvl w:ilvl="0" w:tplc="E3C6C220">
      <w:start w:val="1"/>
      <w:numFmt w:val="decimal"/>
      <w:lvlText w:val="%1."/>
      <w:lvlJc w:val="left"/>
      <w:pPr>
        <w:ind w:left="720" w:hanging="360"/>
      </w:pPr>
    </w:lvl>
    <w:lvl w:ilvl="1" w:tplc="E49CC41E">
      <w:start w:val="1"/>
      <w:numFmt w:val="lowerLetter"/>
      <w:lvlText w:val="%2."/>
      <w:lvlJc w:val="left"/>
      <w:pPr>
        <w:ind w:left="1440" w:hanging="360"/>
      </w:pPr>
    </w:lvl>
    <w:lvl w:ilvl="2" w:tplc="64F68B48">
      <w:start w:val="1"/>
      <w:numFmt w:val="lowerRoman"/>
      <w:lvlText w:val="%3."/>
      <w:lvlJc w:val="right"/>
      <w:pPr>
        <w:ind w:left="2160" w:hanging="180"/>
      </w:pPr>
    </w:lvl>
    <w:lvl w:ilvl="3" w:tplc="B426B25A">
      <w:start w:val="1"/>
      <w:numFmt w:val="decimal"/>
      <w:lvlText w:val="%4."/>
      <w:lvlJc w:val="left"/>
      <w:pPr>
        <w:ind w:left="2880" w:hanging="360"/>
      </w:pPr>
    </w:lvl>
    <w:lvl w:ilvl="4" w:tplc="C20E14A0">
      <w:start w:val="1"/>
      <w:numFmt w:val="lowerLetter"/>
      <w:lvlText w:val="%5."/>
      <w:lvlJc w:val="left"/>
      <w:pPr>
        <w:ind w:left="3600" w:hanging="360"/>
      </w:pPr>
    </w:lvl>
    <w:lvl w:ilvl="5" w:tplc="C40C81C0">
      <w:start w:val="1"/>
      <w:numFmt w:val="lowerRoman"/>
      <w:lvlText w:val="%6."/>
      <w:lvlJc w:val="right"/>
      <w:pPr>
        <w:ind w:left="4320" w:hanging="180"/>
      </w:pPr>
    </w:lvl>
    <w:lvl w:ilvl="6" w:tplc="1FD0DC40">
      <w:start w:val="1"/>
      <w:numFmt w:val="decimal"/>
      <w:lvlText w:val="%7."/>
      <w:lvlJc w:val="left"/>
      <w:pPr>
        <w:ind w:left="5040" w:hanging="360"/>
      </w:pPr>
    </w:lvl>
    <w:lvl w:ilvl="7" w:tplc="248441A6">
      <w:start w:val="1"/>
      <w:numFmt w:val="lowerLetter"/>
      <w:lvlText w:val="%8."/>
      <w:lvlJc w:val="left"/>
      <w:pPr>
        <w:ind w:left="5760" w:hanging="360"/>
      </w:pPr>
    </w:lvl>
    <w:lvl w:ilvl="8" w:tplc="05167A5E">
      <w:start w:val="1"/>
      <w:numFmt w:val="lowerRoman"/>
      <w:lvlText w:val="%9."/>
      <w:lvlJc w:val="right"/>
      <w:pPr>
        <w:ind w:left="6480" w:hanging="180"/>
      </w:pPr>
    </w:lvl>
  </w:abstractNum>
  <w:abstractNum w:abstractNumId="82" w15:restartNumberingAfterBreak="0">
    <w:nsid w:val="2F13449B"/>
    <w:multiLevelType w:val="hybridMultilevel"/>
    <w:tmpl w:val="FFFFFFFF"/>
    <w:lvl w:ilvl="0" w:tplc="F0BE70B6">
      <w:start w:val="1"/>
      <w:numFmt w:val="decimal"/>
      <w:lvlText w:val="%1."/>
      <w:lvlJc w:val="left"/>
      <w:pPr>
        <w:ind w:left="720" w:hanging="360"/>
      </w:pPr>
    </w:lvl>
    <w:lvl w:ilvl="1" w:tplc="8BF84EE8">
      <w:start w:val="1"/>
      <w:numFmt w:val="lowerLetter"/>
      <w:lvlText w:val="%2."/>
      <w:lvlJc w:val="left"/>
      <w:pPr>
        <w:ind w:left="1440" w:hanging="360"/>
      </w:pPr>
    </w:lvl>
    <w:lvl w:ilvl="2" w:tplc="A106F2C8">
      <w:start w:val="1"/>
      <w:numFmt w:val="lowerRoman"/>
      <w:lvlText w:val="%3."/>
      <w:lvlJc w:val="right"/>
      <w:pPr>
        <w:ind w:left="2160" w:hanging="180"/>
      </w:pPr>
    </w:lvl>
    <w:lvl w:ilvl="3" w:tplc="824C3C24">
      <w:start w:val="1"/>
      <w:numFmt w:val="decimal"/>
      <w:lvlText w:val="%4."/>
      <w:lvlJc w:val="left"/>
      <w:pPr>
        <w:ind w:left="2880" w:hanging="360"/>
      </w:pPr>
    </w:lvl>
    <w:lvl w:ilvl="4" w:tplc="B734D6C2">
      <w:start w:val="1"/>
      <w:numFmt w:val="lowerLetter"/>
      <w:lvlText w:val="%5."/>
      <w:lvlJc w:val="left"/>
      <w:pPr>
        <w:ind w:left="3600" w:hanging="360"/>
      </w:pPr>
    </w:lvl>
    <w:lvl w:ilvl="5" w:tplc="7F7ADD38">
      <w:start w:val="1"/>
      <w:numFmt w:val="lowerRoman"/>
      <w:lvlText w:val="%6."/>
      <w:lvlJc w:val="right"/>
      <w:pPr>
        <w:ind w:left="4320" w:hanging="180"/>
      </w:pPr>
    </w:lvl>
    <w:lvl w:ilvl="6" w:tplc="5F64067A">
      <w:start w:val="1"/>
      <w:numFmt w:val="decimal"/>
      <w:lvlText w:val="%7."/>
      <w:lvlJc w:val="left"/>
      <w:pPr>
        <w:ind w:left="5040" w:hanging="360"/>
      </w:pPr>
    </w:lvl>
    <w:lvl w:ilvl="7" w:tplc="D2BC349C">
      <w:start w:val="1"/>
      <w:numFmt w:val="lowerLetter"/>
      <w:lvlText w:val="%8."/>
      <w:lvlJc w:val="left"/>
      <w:pPr>
        <w:ind w:left="5760" w:hanging="360"/>
      </w:pPr>
    </w:lvl>
    <w:lvl w:ilvl="8" w:tplc="98E40F98">
      <w:start w:val="1"/>
      <w:numFmt w:val="lowerRoman"/>
      <w:lvlText w:val="%9."/>
      <w:lvlJc w:val="right"/>
      <w:pPr>
        <w:ind w:left="6480" w:hanging="180"/>
      </w:pPr>
    </w:lvl>
  </w:abstractNum>
  <w:abstractNum w:abstractNumId="83" w15:restartNumberingAfterBreak="0">
    <w:nsid w:val="2F1C4DE1"/>
    <w:multiLevelType w:val="hybridMultilevel"/>
    <w:tmpl w:val="FFFFFFFF"/>
    <w:lvl w:ilvl="0" w:tplc="FC40A920">
      <w:start w:val="1"/>
      <w:numFmt w:val="decimal"/>
      <w:lvlText w:val="%1."/>
      <w:lvlJc w:val="left"/>
      <w:pPr>
        <w:ind w:left="720" w:hanging="360"/>
      </w:pPr>
    </w:lvl>
    <w:lvl w:ilvl="1" w:tplc="D84A4EB0">
      <w:start w:val="1"/>
      <w:numFmt w:val="lowerLetter"/>
      <w:lvlText w:val="%2."/>
      <w:lvlJc w:val="left"/>
      <w:pPr>
        <w:ind w:left="1440" w:hanging="360"/>
      </w:pPr>
    </w:lvl>
    <w:lvl w:ilvl="2" w:tplc="0E5ACE66">
      <w:start w:val="1"/>
      <w:numFmt w:val="lowerRoman"/>
      <w:lvlText w:val="%3."/>
      <w:lvlJc w:val="right"/>
      <w:pPr>
        <w:ind w:left="2160" w:hanging="180"/>
      </w:pPr>
    </w:lvl>
    <w:lvl w:ilvl="3" w:tplc="C1BAB970">
      <w:start w:val="1"/>
      <w:numFmt w:val="decimal"/>
      <w:lvlText w:val="%4."/>
      <w:lvlJc w:val="left"/>
      <w:pPr>
        <w:ind w:left="2880" w:hanging="360"/>
      </w:pPr>
    </w:lvl>
    <w:lvl w:ilvl="4" w:tplc="B43AA5A4">
      <w:start w:val="1"/>
      <w:numFmt w:val="lowerLetter"/>
      <w:lvlText w:val="%5."/>
      <w:lvlJc w:val="left"/>
      <w:pPr>
        <w:ind w:left="3600" w:hanging="360"/>
      </w:pPr>
    </w:lvl>
    <w:lvl w:ilvl="5" w:tplc="17DEDEA0">
      <w:start w:val="1"/>
      <w:numFmt w:val="lowerRoman"/>
      <w:lvlText w:val="%6."/>
      <w:lvlJc w:val="right"/>
      <w:pPr>
        <w:ind w:left="4320" w:hanging="180"/>
      </w:pPr>
    </w:lvl>
    <w:lvl w:ilvl="6" w:tplc="489CF33E">
      <w:start w:val="1"/>
      <w:numFmt w:val="decimal"/>
      <w:lvlText w:val="%7."/>
      <w:lvlJc w:val="left"/>
      <w:pPr>
        <w:ind w:left="5040" w:hanging="360"/>
      </w:pPr>
    </w:lvl>
    <w:lvl w:ilvl="7" w:tplc="4514938C">
      <w:start w:val="1"/>
      <w:numFmt w:val="lowerLetter"/>
      <w:lvlText w:val="%8."/>
      <w:lvlJc w:val="left"/>
      <w:pPr>
        <w:ind w:left="5760" w:hanging="360"/>
      </w:pPr>
    </w:lvl>
    <w:lvl w:ilvl="8" w:tplc="08B0A208">
      <w:start w:val="1"/>
      <w:numFmt w:val="lowerRoman"/>
      <w:lvlText w:val="%9."/>
      <w:lvlJc w:val="right"/>
      <w:pPr>
        <w:ind w:left="6480" w:hanging="180"/>
      </w:pPr>
    </w:lvl>
  </w:abstractNum>
  <w:abstractNum w:abstractNumId="84" w15:restartNumberingAfterBreak="0">
    <w:nsid w:val="2F70BF60"/>
    <w:multiLevelType w:val="hybridMultilevel"/>
    <w:tmpl w:val="FFFFFFFF"/>
    <w:lvl w:ilvl="0" w:tplc="640EFBE0">
      <w:start w:val="1"/>
      <w:numFmt w:val="decimal"/>
      <w:lvlText w:val="%1."/>
      <w:lvlJc w:val="left"/>
      <w:pPr>
        <w:ind w:left="720" w:hanging="360"/>
      </w:pPr>
    </w:lvl>
    <w:lvl w:ilvl="1" w:tplc="46464D2C">
      <w:start w:val="1"/>
      <w:numFmt w:val="lowerLetter"/>
      <w:lvlText w:val="%2."/>
      <w:lvlJc w:val="left"/>
      <w:pPr>
        <w:ind w:left="1440" w:hanging="360"/>
      </w:pPr>
    </w:lvl>
    <w:lvl w:ilvl="2" w:tplc="2260FE6E">
      <w:start w:val="1"/>
      <w:numFmt w:val="lowerRoman"/>
      <w:lvlText w:val="%3."/>
      <w:lvlJc w:val="right"/>
      <w:pPr>
        <w:ind w:left="2160" w:hanging="180"/>
      </w:pPr>
    </w:lvl>
    <w:lvl w:ilvl="3" w:tplc="7C624454">
      <w:start w:val="1"/>
      <w:numFmt w:val="decimal"/>
      <w:lvlText w:val="%4."/>
      <w:lvlJc w:val="left"/>
      <w:pPr>
        <w:ind w:left="2880" w:hanging="360"/>
      </w:pPr>
    </w:lvl>
    <w:lvl w:ilvl="4" w:tplc="C9380740">
      <w:start w:val="1"/>
      <w:numFmt w:val="lowerLetter"/>
      <w:lvlText w:val="%5."/>
      <w:lvlJc w:val="left"/>
      <w:pPr>
        <w:ind w:left="3600" w:hanging="360"/>
      </w:pPr>
    </w:lvl>
    <w:lvl w:ilvl="5" w:tplc="903601F2">
      <w:start w:val="1"/>
      <w:numFmt w:val="lowerRoman"/>
      <w:lvlText w:val="%6."/>
      <w:lvlJc w:val="right"/>
      <w:pPr>
        <w:ind w:left="4320" w:hanging="180"/>
      </w:pPr>
    </w:lvl>
    <w:lvl w:ilvl="6" w:tplc="F3243D2E">
      <w:start w:val="1"/>
      <w:numFmt w:val="decimal"/>
      <w:lvlText w:val="%7."/>
      <w:lvlJc w:val="left"/>
      <w:pPr>
        <w:ind w:left="5040" w:hanging="360"/>
      </w:pPr>
    </w:lvl>
    <w:lvl w:ilvl="7" w:tplc="726C196A">
      <w:start w:val="1"/>
      <w:numFmt w:val="lowerLetter"/>
      <w:lvlText w:val="%8."/>
      <w:lvlJc w:val="left"/>
      <w:pPr>
        <w:ind w:left="5760" w:hanging="360"/>
      </w:pPr>
    </w:lvl>
    <w:lvl w:ilvl="8" w:tplc="734A6336">
      <w:start w:val="1"/>
      <w:numFmt w:val="lowerRoman"/>
      <w:lvlText w:val="%9."/>
      <w:lvlJc w:val="right"/>
      <w:pPr>
        <w:ind w:left="6480" w:hanging="180"/>
      </w:pPr>
    </w:lvl>
  </w:abstractNum>
  <w:abstractNum w:abstractNumId="85" w15:restartNumberingAfterBreak="0">
    <w:nsid w:val="30588B37"/>
    <w:multiLevelType w:val="hybridMultilevel"/>
    <w:tmpl w:val="FFFFFFFF"/>
    <w:lvl w:ilvl="0" w:tplc="26A4E67C">
      <w:start w:val="1"/>
      <w:numFmt w:val="decimal"/>
      <w:lvlText w:val="%1."/>
      <w:lvlJc w:val="left"/>
      <w:pPr>
        <w:ind w:left="720" w:hanging="360"/>
      </w:pPr>
    </w:lvl>
    <w:lvl w:ilvl="1" w:tplc="EA52F39A">
      <w:start w:val="1"/>
      <w:numFmt w:val="lowerLetter"/>
      <w:lvlText w:val="%2."/>
      <w:lvlJc w:val="left"/>
      <w:pPr>
        <w:ind w:left="1440" w:hanging="360"/>
      </w:pPr>
    </w:lvl>
    <w:lvl w:ilvl="2" w:tplc="02F6DBF2">
      <w:start w:val="1"/>
      <w:numFmt w:val="lowerRoman"/>
      <w:lvlText w:val="%3."/>
      <w:lvlJc w:val="right"/>
      <w:pPr>
        <w:ind w:left="2160" w:hanging="180"/>
      </w:pPr>
    </w:lvl>
    <w:lvl w:ilvl="3" w:tplc="598CAEC4">
      <w:start w:val="1"/>
      <w:numFmt w:val="decimal"/>
      <w:lvlText w:val="%4."/>
      <w:lvlJc w:val="left"/>
      <w:pPr>
        <w:ind w:left="2880" w:hanging="360"/>
      </w:pPr>
    </w:lvl>
    <w:lvl w:ilvl="4" w:tplc="0914BB8C">
      <w:start w:val="1"/>
      <w:numFmt w:val="lowerLetter"/>
      <w:lvlText w:val="%5."/>
      <w:lvlJc w:val="left"/>
      <w:pPr>
        <w:ind w:left="3600" w:hanging="360"/>
      </w:pPr>
    </w:lvl>
    <w:lvl w:ilvl="5" w:tplc="5F603F10">
      <w:start w:val="1"/>
      <w:numFmt w:val="lowerRoman"/>
      <w:lvlText w:val="%6."/>
      <w:lvlJc w:val="right"/>
      <w:pPr>
        <w:ind w:left="4320" w:hanging="180"/>
      </w:pPr>
    </w:lvl>
    <w:lvl w:ilvl="6" w:tplc="BBDEA6DC">
      <w:start w:val="1"/>
      <w:numFmt w:val="decimal"/>
      <w:lvlText w:val="%7."/>
      <w:lvlJc w:val="left"/>
      <w:pPr>
        <w:ind w:left="5040" w:hanging="360"/>
      </w:pPr>
    </w:lvl>
    <w:lvl w:ilvl="7" w:tplc="FA6A737C">
      <w:start w:val="1"/>
      <w:numFmt w:val="lowerLetter"/>
      <w:lvlText w:val="%8."/>
      <w:lvlJc w:val="left"/>
      <w:pPr>
        <w:ind w:left="5760" w:hanging="360"/>
      </w:pPr>
    </w:lvl>
    <w:lvl w:ilvl="8" w:tplc="CC2E9FE2">
      <w:start w:val="1"/>
      <w:numFmt w:val="lowerRoman"/>
      <w:lvlText w:val="%9."/>
      <w:lvlJc w:val="right"/>
      <w:pPr>
        <w:ind w:left="6480" w:hanging="180"/>
      </w:pPr>
    </w:lvl>
  </w:abstractNum>
  <w:abstractNum w:abstractNumId="86" w15:restartNumberingAfterBreak="0">
    <w:nsid w:val="30BDDCA9"/>
    <w:multiLevelType w:val="hybridMultilevel"/>
    <w:tmpl w:val="FFFFFFFF"/>
    <w:lvl w:ilvl="0" w:tplc="55BEB38A">
      <w:start w:val="1"/>
      <w:numFmt w:val="decimal"/>
      <w:lvlText w:val="%1."/>
      <w:lvlJc w:val="left"/>
      <w:pPr>
        <w:ind w:left="720" w:hanging="360"/>
      </w:pPr>
    </w:lvl>
    <w:lvl w:ilvl="1" w:tplc="62805DF6">
      <w:start w:val="1"/>
      <w:numFmt w:val="lowerLetter"/>
      <w:lvlText w:val="%2."/>
      <w:lvlJc w:val="left"/>
      <w:pPr>
        <w:ind w:left="1440" w:hanging="360"/>
      </w:pPr>
    </w:lvl>
    <w:lvl w:ilvl="2" w:tplc="400ED236">
      <w:start w:val="1"/>
      <w:numFmt w:val="lowerRoman"/>
      <w:lvlText w:val="%3."/>
      <w:lvlJc w:val="right"/>
      <w:pPr>
        <w:ind w:left="2160" w:hanging="180"/>
      </w:pPr>
    </w:lvl>
    <w:lvl w:ilvl="3" w:tplc="08528F78">
      <w:start w:val="1"/>
      <w:numFmt w:val="decimal"/>
      <w:lvlText w:val="%4."/>
      <w:lvlJc w:val="left"/>
      <w:pPr>
        <w:ind w:left="2880" w:hanging="360"/>
      </w:pPr>
    </w:lvl>
    <w:lvl w:ilvl="4" w:tplc="8A7E8142">
      <w:start w:val="1"/>
      <w:numFmt w:val="lowerLetter"/>
      <w:lvlText w:val="%5."/>
      <w:lvlJc w:val="left"/>
      <w:pPr>
        <w:ind w:left="3600" w:hanging="360"/>
      </w:pPr>
    </w:lvl>
    <w:lvl w:ilvl="5" w:tplc="637AC286">
      <w:start w:val="1"/>
      <w:numFmt w:val="lowerRoman"/>
      <w:lvlText w:val="%6."/>
      <w:lvlJc w:val="right"/>
      <w:pPr>
        <w:ind w:left="4320" w:hanging="180"/>
      </w:pPr>
    </w:lvl>
    <w:lvl w:ilvl="6" w:tplc="3D184906">
      <w:start w:val="1"/>
      <w:numFmt w:val="decimal"/>
      <w:lvlText w:val="%7."/>
      <w:lvlJc w:val="left"/>
      <w:pPr>
        <w:ind w:left="5040" w:hanging="360"/>
      </w:pPr>
    </w:lvl>
    <w:lvl w:ilvl="7" w:tplc="F460AFEA">
      <w:start w:val="1"/>
      <w:numFmt w:val="lowerLetter"/>
      <w:lvlText w:val="%8."/>
      <w:lvlJc w:val="left"/>
      <w:pPr>
        <w:ind w:left="5760" w:hanging="360"/>
      </w:pPr>
    </w:lvl>
    <w:lvl w:ilvl="8" w:tplc="110A3216">
      <w:start w:val="1"/>
      <w:numFmt w:val="lowerRoman"/>
      <w:lvlText w:val="%9."/>
      <w:lvlJc w:val="right"/>
      <w:pPr>
        <w:ind w:left="6480" w:hanging="180"/>
      </w:pPr>
    </w:lvl>
  </w:abstractNum>
  <w:abstractNum w:abstractNumId="87" w15:restartNumberingAfterBreak="0">
    <w:nsid w:val="30C89276"/>
    <w:multiLevelType w:val="hybridMultilevel"/>
    <w:tmpl w:val="EA207810"/>
    <w:lvl w:ilvl="0" w:tplc="892CEB38">
      <w:start w:val="1"/>
      <w:numFmt w:val="decimal"/>
      <w:lvlText w:val="%1."/>
      <w:lvlJc w:val="left"/>
      <w:pPr>
        <w:ind w:left="720" w:hanging="360"/>
      </w:pPr>
    </w:lvl>
    <w:lvl w:ilvl="1" w:tplc="73AC262C">
      <w:start w:val="1"/>
      <w:numFmt w:val="lowerLetter"/>
      <w:lvlText w:val="%2."/>
      <w:lvlJc w:val="left"/>
      <w:pPr>
        <w:ind w:left="1440" w:hanging="360"/>
      </w:pPr>
    </w:lvl>
    <w:lvl w:ilvl="2" w:tplc="D1AE8892">
      <w:start w:val="1"/>
      <w:numFmt w:val="lowerRoman"/>
      <w:lvlText w:val="%3."/>
      <w:lvlJc w:val="right"/>
      <w:pPr>
        <w:ind w:left="2160" w:hanging="180"/>
      </w:pPr>
    </w:lvl>
    <w:lvl w:ilvl="3" w:tplc="D06A1DF8">
      <w:start w:val="1"/>
      <w:numFmt w:val="decimal"/>
      <w:lvlText w:val="%4."/>
      <w:lvlJc w:val="left"/>
      <w:pPr>
        <w:ind w:left="2880" w:hanging="360"/>
      </w:pPr>
    </w:lvl>
    <w:lvl w:ilvl="4" w:tplc="27FC61EC">
      <w:start w:val="1"/>
      <w:numFmt w:val="lowerLetter"/>
      <w:lvlText w:val="%5."/>
      <w:lvlJc w:val="left"/>
      <w:pPr>
        <w:ind w:left="3600" w:hanging="360"/>
      </w:pPr>
    </w:lvl>
    <w:lvl w:ilvl="5" w:tplc="F9E0D2B4">
      <w:start w:val="1"/>
      <w:numFmt w:val="lowerRoman"/>
      <w:lvlText w:val="%6."/>
      <w:lvlJc w:val="right"/>
      <w:pPr>
        <w:ind w:left="4320" w:hanging="180"/>
      </w:pPr>
    </w:lvl>
    <w:lvl w:ilvl="6" w:tplc="E91C5540">
      <w:start w:val="1"/>
      <w:numFmt w:val="decimal"/>
      <w:lvlText w:val="%7."/>
      <w:lvlJc w:val="left"/>
      <w:pPr>
        <w:ind w:left="5040" w:hanging="360"/>
      </w:pPr>
    </w:lvl>
    <w:lvl w:ilvl="7" w:tplc="0A4E8E30">
      <w:start w:val="1"/>
      <w:numFmt w:val="lowerLetter"/>
      <w:lvlText w:val="%8."/>
      <w:lvlJc w:val="left"/>
      <w:pPr>
        <w:ind w:left="5760" w:hanging="360"/>
      </w:pPr>
    </w:lvl>
    <w:lvl w:ilvl="8" w:tplc="72083590">
      <w:start w:val="1"/>
      <w:numFmt w:val="lowerRoman"/>
      <w:lvlText w:val="%9."/>
      <w:lvlJc w:val="right"/>
      <w:pPr>
        <w:ind w:left="6480" w:hanging="180"/>
      </w:pPr>
    </w:lvl>
  </w:abstractNum>
  <w:abstractNum w:abstractNumId="88" w15:restartNumberingAfterBreak="0">
    <w:nsid w:val="30E9281B"/>
    <w:multiLevelType w:val="hybridMultilevel"/>
    <w:tmpl w:val="FFFFFFFF"/>
    <w:lvl w:ilvl="0" w:tplc="49C8FF88">
      <w:start w:val="1"/>
      <w:numFmt w:val="decimal"/>
      <w:lvlText w:val="%1."/>
      <w:lvlJc w:val="left"/>
      <w:pPr>
        <w:ind w:left="720" w:hanging="360"/>
      </w:pPr>
    </w:lvl>
    <w:lvl w:ilvl="1" w:tplc="A1921018">
      <w:start w:val="1"/>
      <w:numFmt w:val="lowerLetter"/>
      <w:lvlText w:val="%2."/>
      <w:lvlJc w:val="left"/>
      <w:pPr>
        <w:ind w:left="1440" w:hanging="360"/>
      </w:pPr>
    </w:lvl>
    <w:lvl w:ilvl="2" w:tplc="E1806C1A">
      <w:start w:val="1"/>
      <w:numFmt w:val="lowerRoman"/>
      <w:lvlText w:val="%3."/>
      <w:lvlJc w:val="right"/>
      <w:pPr>
        <w:ind w:left="2160" w:hanging="180"/>
      </w:pPr>
    </w:lvl>
    <w:lvl w:ilvl="3" w:tplc="8CA0388C">
      <w:start w:val="1"/>
      <w:numFmt w:val="decimal"/>
      <w:lvlText w:val="%4."/>
      <w:lvlJc w:val="left"/>
      <w:pPr>
        <w:ind w:left="2880" w:hanging="360"/>
      </w:pPr>
    </w:lvl>
    <w:lvl w:ilvl="4" w:tplc="D21C3A20">
      <w:start w:val="1"/>
      <w:numFmt w:val="lowerLetter"/>
      <w:lvlText w:val="%5."/>
      <w:lvlJc w:val="left"/>
      <w:pPr>
        <w:ind w:left="3600" w:hanging="360"/>
      </w:pPr>
    </w:lvl>
    <w:lvl w:ilvl="5" w:tplc="3EE4083E">
      <w:start w:val="1"/>
      <w:numFmt w:val="lowerRoman"/>
      <w:lvlText w:val="%6."/>
      <w:lvlJc w:val="right"/>
      <w:pPr>
        <w:ind w:left="4320" w:hanging="180"/>
      </w:pPr>
    </w:lvl>
    <w:lvl w:ilvl="6" w:tplc="B484B93E">
      <w:start w:val="1"/>
      <w:numFmt w:val="decimal"/>
      <w:lvlText w:val="%7."/>
      <w:lvlJc w:val="left"/>
      <w:pPr>
        <w:ind w:left="5040" w:hanging="360"/>
      </w:pPr>
    </w:lvl>
    <w:lvl w:ilvl="7" w:tplc="1BE222DC">
      <w:start w:val="1"/>
      <w:numFmt w:val="lowerLetter"/>
      <w:lvlText w:val="%8."/>
      <w:lvlJc w:val="left"/>
      <w:pPr>
        <w:ind w:left="5760" w:hanging="360"/>
      </w:pPr>
    </w:lvl>
    <w:lvl w:ilvl="8" w:tplc="A508A100">
      <w:start w:val="1"/>
      <w:numFmt w:val="lowerRoman"/>
      <w:lvlText w:val="%9."/>
      <w:lvlJc w:val="right"/>
      <w:pPr>
        <w:ind w:left="6480" w:hanging="180"/>
      </w:pPr>
    </w:lvl>
  </w:abstractNum>
  <w:abstractNum w:abstractNumId="89" w15:restartNumberingAfterBreak="0">
    <w:nsid w:val="31190CD3"/>
    <w:multiLevelType w:val="hybridMultilevel"/>
    <w:tmpl w:val="FFFFFFFF"/>
    <w:lvl w:ilvl="0" w:tplc="D7CA135E">
      <w:start w:val="1"/>
      <w:numFmt w:val="decimal"/>
      <w:lvlText w:val="%1."/>
      <w:lvlJc w:val="left"/>
      <w:pPr>
        <w:ind w:left="720" w:hanging="360"/>
      </w:pPr>
    </w:lvl>
    <w:lvl w:ilvl="1" w:tplc="7220B1CE">
      <w:start w:val="1"/>
      <w:numFmt w:val="lowerLetter"/>
      <w:lvlText w:val="%2."/>
      <w:lvlJc w:val="left"/>
      <w:pPr>
        <w:ind w:left="1440" w:hanging="360"/>
      </w:pPr>
    </w:lvl>
    <w:lvl w:ilvl="2" w:tplc="D32AAF96">
      <w:start w:val="1"/>
      <w:numFmt w:val="lowerRoman"/>
      <w:lvlText w:val="%3."/>
      <w:lvlJc w:val="right"/>
      <w:pPr>
        <w:ind w:left="2160" w:hanging="180"/>
      </w:pPr>
    </w:lvl>
    <w:lvl w:ilvl="3" w:tplc="7AE29F0E">
      <w:start w:val="1"/>
      <w:numFmt w:val="decimal"/>
      <w:lvlText w:val="%4."/>
      <w:lvlJc w:val="left"/>
      <w:pPr>
        <w:ind w:left="2880" w:hanging="360"/>
      </w:pPr>
    </w:lvl>
    <w:lvl w:ilvl="4" w:tplc="6F66114C">
      <w:start w:val="1"/>
      <w:numFmt w:val="lowerLetter"/>
      <w:lvlText w:val="%5."/>
      <w:lvlJc w:val="left"/>
      <w:pPr>
        <w:ind w:left="3600" w:hanging="360"/>
      </w:pPr>
    </w:lvl>
    <w:lvl w:ilvl="5" w:tplc="0754943A">
      <w:start w:val="1"/>
      <w:numFmt w:val="lowerRoman"/>
      <w:lvlText w:val="%6."/>
      <w:lvlJc w:val="right"/>
      <w:pPr>
        <w:ind w:left="4320" w:hanging="180"/>
      </w:pPr>
    </w:lvl>
    <w:lvl w:ilvl="6" w:tplc="E7EE5970">
      <w:start w:val="1"/>
      <w:numFmt w:val="decimal"/>
      <w:lvlText w:val="%7."/>
      <w:lvlJc w:val="left"/>
      <w:pPr>
        <w:ind w:left="5040" w:hanging="360"/>
      </w:pPr>
    </w:lvl>
    <w:lvl w:ilvl="7" w:tplc="6F14B286">
      <w:start w:val="1"/>
      <w:numFmt w:val="lowerLetter"/>
      <w:lvlText w:val="%8."/>
      <w:lvlJc w:val="left"/>
      <w:pPr>
        <w:ind w:left="5760" w:hanging="360"/>
      </w:pPr>
    </w:lvl>
    <w:lvl w:ilvl="8" w:tplc="55A89796">
      <w:start w:val="1"/>
      <w:numFmt w:val="lowerRoman"/>
      <w:lvlText w:val="%9."/>
      <w:lvlJc w:val="right"/>
      <w:pPr>
        <w:ind w:left="6480" w:hanging="180"/>
      </w:pPr>
    </w:lvl>
  </w:abstractNum>
  <w:abstractNum w:abstractNumId="90" w15:restartNumberingAfterBreak="0">
    <w:nsid w:val="320E4617"/>
    <w:multiLevelType w:val="hybridMultilevel"/>
    <w:tmpl w:val="FFFFFFFF"/>
    <w:lvl w:ilvl="0" w:tplc="827660E8">
      <w:start w:val="1"/>
      <w:numFmt w:val="decimal"/>
      <w:lvlText w:val="%1."/>
      <w:lvlJc w:val="left"/>
      <w:pPr>
        <w:ind w:left="720" w:hanging="360"/>
      </w:pPr>
    </w:lvl>
    <w:lvl w:ilvl="1" w:tplc="F956E5E0">
      <w:start w:val="1"/>
      <w:numFmt w:val="lowerLetter"/>
      <w:lvlText w:val="%2."/>
      <w:lvlJc w:val="left"/>
      <w:pPr>
        <w:ind w:left="1440" w:hanging="360"/>
      </w:pPr>
    </w:lvl>
    <w:lvl w:ilvl="2" w:tplc="4536BB8C">
      <w:start w:val="1"/>
      <w:numFmt w:val="lowerRoman"/>
      <w:lvlText w:val="%3."/>
      <w:lvlJc w:val="right"/>
      <w:pPr>
        <w:ind w:left="2160" w:hanging="180"/>
      </w:pPr>
    </w:lvl>
    <w:lvl w:ilvl="3" w:tplc="839A350C">
      <w:start w:val="1"/>
      <w:numFmt w:val="decimal"/>
      <w:lvlText w:val="%4."/>
      <w:lvlJc w:val="left"/>
      <w:pPr>
        <w:ind w:left="2880" w:hanging="360"/>
      </w:pPr>
    </w:lvl>
    <w:lvl w:ilvl="4" w:tplc="907A0652">
      <w:start w:val="1"/>
      <w:numFmt w:val="lowerLetter"/>
      <w:lvlText w:val="%5."/>
      <w:lvlJc w:val="left"/>
      <w:pPr>
        <w:ind w:left="3600" w:hanging="360"/>
      </w:pPr>
    </w:lvl>
    <w:lvl w:ilvl="5" w:tplc="F08483CA">
      <w:start w:val="1"/>
      <w:numFmt w:val="lowerRoman"/>
      <w:lvlText w:val="%6."/>
      <w:lvlJc w:val="right"/>
      <w:pPr>
        <w:ind w:left="4320" w:hanging="180"/>
      </w:pPr>
    </w:lvl>
    <w:lvl w:ilvl="6" w:tplc="3A764236">
      <w:start w:val="1"/>
      <w:numFmt w:val="decimal"/>
      <w:lvlText w:val="%7."/>
      <w:lvlJc w:val="left"/>
      <w:pPr>
        <w:ind w:left="5040" w:hanging="360"/>
      </w:pPr>
    </w:lvl>
    <w:lvl w:ilvl="7" w:tplc="6E3EB4C8">
      <w:start w:val="1"/>
      <w:numFmt w:val="lowerLetter"/>
      <w:lvlText w:val="%8."/>
      <w:lvlJc w:val="left"/>
      <w:pPr>
        <w:ind w:left="5760" w:hanging="360"/>
      </w:pPr>
    </w:lvl>
    <w:lvl w:ilvl="8" w:tplc="0C18638E">
      <w:start w:val="1"/>
      <w:numFmt w:val="lowerRoman"/>
      <w:lvlText w:val="%9."/>
      <w:lvlJc w:val="right"/>
      <w:pPr>
        <w:ind w:left="6480" w:hanging="180"/>
      </w:pPr>
    </w:lvl>
  </w:abstractNum>
  <w:abstractNum w:abstractNumId="91" w15:restartNumberingAfterBreak="0">
    <w:nsid w:val="32C14780"/>
    <w:multiLevelType w:val="hybridMultilevel"/>
    <w:tmpl w:val="FFFFFFFF"/>
    <w:lvl w:ilvl="0" w:tplc="564C2820">
      <w:start w:val="1"/>
      <w:numFmt w:val="decimal"/>
      <w:lvlText w:val="%1."/>
      <w:lvlJc w:val="left"/>
      <w:pPr>
        <w:ind w:left="720" w:hanging="360"/>
      </w:pPr>
    </w:lvl>
    <w:lvl w:ilvl="1" w:tplc="BCBA9EB6">
      <w:start w:val="1"/>
      <w:numFmt w:val="lowerLetter"/>
      <w:lvlText w:val="%2."/>
      <w:lvlJc w:val="left"/>
      <w:pPr>
        <w:ind w:left="1440" w:hanging="360"/>
      </w:pPr>
    </w:lvl>
    <w:lvl w:ilvl="2" w:tplc="5A746D46">
      <w:start w:val="1"/>
      <w:numFmt w:val="lowerRoman"/>
      <w:lvlText w:val="%3."/>
      <w:lvlJc w:val="right"/>
      <w:pPr>
        <w:ind w:left="2160" w:hanging="180"/>
      </w:pPr>
    </w:lvl>
    <w:lvl w:ilvl="3" w:tplc="A35C73A2">
      <w:start w:val="1"/>
      <w:numFmt w:val="decimal"/>
      <w:lvlText w:val="%4."/>
      <w:lvlJc w:val="left"/>
      <w:pPr>
        <w:ind w:left="2880" w:hanging="360"/>
      </w:pPr>
    </w:lvl>
    <w:lvl w:ilvl="4" w:tplc="75E8C860">
      <w:start w:val="1"/>
      <w:numFmt w:val="lowerLetter"/>
      <w:lvlText w:val="%5."/>
      <w:lvlJc w:val="left"/>
      <w:pPr>
        <w:ind w:left="3600" w:hanging="360"/>
      </w:pPr>
    </w:lvl>
    <w:lvl w:ilvl="5" w:tplc="C6983224">
      <w:start w:val="1"/>
      <w:numFmt w:val="lowerRoman"/>
      <w:lvlText w:val="%6."/>
      <w:lvlJc w:val="right"/>
      <w:pPr>
        <w:ind w:left="4320" w:hanging="180"/>
      </w:pPr>
    </w:lvl>
    <w:lvl w:ilvl="6" w:tplc="0DD04744">
      <w:start w:val="1"/>
      <w:numFmt w:val="decimal"/>
      <w:lvlText w:val="%7."/>
      <w:lvlJc w:val="left"/>
      <w:pPr>
        <w:ind w:left="5040" w:hanging="360"/>
      </w:pPr>
    </w:lvl>
    <w:lvl w:ilvl="7" w:tplc="50F40CD0">
      <w:start w:val="1"/>
      <w:numFmt w:val="lowerLetter"/>
      <w:lvlText w:val="%8."/>
      <w:lvlJc w:val="left"/>
      <w:pPr>
        <w:ind w:left="5760" w:hanging="360"/>
      </w:pPr>
    </w:lvl>
    <w:lvl w:ilvl="8" w:tplc="08B4428C">
      <w:start w:val="1"/>
      <w:numFmt w:val="lowerRoman"/>
      <w:lvlText w:val="%9."/>
      <w:lvlJc w:val="right"/>
      <w:pPr>
        <w:ind w:left="6480" w:hanging="180"/>
      </w:pPr>
    </w:lvl>
  </w:abstractNum>
  <w:abstractNum w:abstractNumId="92" w15:restartNumberingAfterBreak="0">
    <w:nsid w:val="33B4962D"/>
    <w:multiLevelType w:val="hybridMultilevel"/>
    <w:tmpl w:val="FFFFFFFF"/>
    <w:lvl w:ilvl="0" w:tplc="64F44D36">
      <w:start w:val="1"/>
      <w:numFmt w:val="decimal"/>
      <w:lvlText w:val="%1."/>
      <w:lvlJc w:val="left"/>
      <w:pPr>
        <w:ind w:left="720" w:hanging="360"/>
      </w:pPr>
    </w:lvl>
    <w:lvl w:ilvl="1" w:tplc="842AB2CA">
      <w:start w:val="1"/>
      <w:numFmt w:val="lowerLetter"/>
      <w:lvlText w:val="%2."/>
      <w:lvlJc w:val="left"/>
      <w:pPr>
        <w:ind w:left="1440" w:hanging="360"/>
      </w:pPr>
    </w:lvl>
    <w:lvl w:ilvl="2" w:tplc="9118C400">
      <w:start w:val="1"/>
      <w:numFmt w:val="lowerRoman"/>
      <w:lvlText w:val="%3."/>
      <w:lvlJc w:val="right"/>
      <w:pPr>
        <w:ind w:left="2160" w:hanging="180"/>
      </w:pPr>
    </w:lvl>
    <w:lvl w:ilvl="3" w:tplc="B72A686A">
      <w:start w:val="1"/>
      <w:numFmt w:val="decimal"/>
      <w:lvlText w:val="%4."/>
      <w:lvlJc w:val="left"/>
      <w:pPr>
        <w:ind w:left="2880" w:hanging="360"/>
      </w:pPr>
    </w:lvl>
    <w:lvl w:ilvl="4" w:tplc="0DD26F6A">
      <w:start w:val="1"/>
      <w:numFmt w:val="lowerLetter"/>
      <w:lvlText w:val="%5."/>
      <w:lvlJc w:val="left"/>
      <w:pPr>
        <w:ind w:left="3600" w:hanging="360"/>
      </w:pPr>
    </w:lvl>
    <w:lvl w:ilvl="5" w:tplc="8FDA0A06">
      <w:start w:val="1"/>
      <w:numFmt w:val="lowerRoman"/>
      <w:lvlText w:val="%6."/>
      <w:lvlJc w:val="right"/>
      <w:pPr>
        <w:ind w:left="4320" w:hanging="180"/>
      </w:pPr>
    </w:lvl>
    <w:lvl w:ilvl="6" w:tplc="EF24C218">
      <w:start w:val="1"/>
      <w:numFmt w:val="decimal"/>
      <w:lvlText w:val="%7."/>
      <w:lvlJc w:val="left"/>
      <w:pPr>
        <w:ind w:left="5040" w:hanging="360"/>
      </w:pPr>
    </w:lvl>
    <w:lvl w:ilvl="7" w:tplc="A6D275D0">
      <w:start w:val="1"/>
      <w:numFmt w:val="lowerLetter"/>
      <w:lvlText w:val="%8."/>
      <w:lvlJc w:val="left"/>
      <w:pPr>
        <w:ind w:left="5760" w:hanging="360"/>
      </w:pPr>
    </w:lvl>
    <w:lvl w:ilvl="8" w:tplc="3F28769A">
      <w:start w:val="1"/>
      <w:numFmt w:val="lowerRoman"/>
      <w:lvlText w:val="%9."/>
      <w:lvlJc w:val="right"/>
      <w:pPr>
        <w:ind w:left="6480" w:hanging="180"/>
      </w:pPr>
    </w:lvl>
  </w:abstractNum>
  <w:abstractNum w:abstractNumId="93" w15:restartNumberingAfterBreak="0">
    <w:nsid w:val="3415E851"/>
    <w:multiLevelType w:val="hybridMultilevel"/>
    <w:tmpl w:val="C88AFF0E"/>
    <w:lvl w:ilvl="0" w:tplc="526A421E">
      <w:start w:val="1"/>
      <w:numFmt w:val="decimal"/>
      <w:lvlText w:val="%1."/>
      <w:lvlJc w:val="left"/>
      <w:pPr>
        <w:ind w:left="720" w:hanging="360"/>
      </w:pPr>
    </w:lvl>
    <w:lvl w:ilvl="1" w:tplc="E8EA0382">
      <w:start w:val="1"/>
      <w:numFmt w:val="lowerLetter"/>
      <w:lvlText w:val="%2."/>
      <w:lvlJc w:val="left"/>
      <w:pPr>
        <w:ind w:left="1440" w:hanging="360"/>
      </w:pPr>
    </w:lvl>
    <w:lvl w:ilvl="2" w:tplc="E092FA96">
      <w:start w:val="1"/>
      <w:numFmt w:val="lowerRoman"/>
      <w:lvlText w:val="%3."/>
      <w:lvlJc w:val="right"/>
      <w:pPr>
        <w:ind w:left="2160" w:hanging="180"/>
      </w:pPr>
    </w:lvl>
    <w:lvl w:ilvl="3" w:tplc="009819E4">
      <w:start w:val="1"/>
      <w:numFmt w:val="decimal"/>
      <w:lvlText w:val="%4."/>
      <w:lvlJc w:val="left"/>
      <w:pPr>
        <w:ind w:left="2880" w:hanging="360"/>
      </w:pPr>
    </w:lvl>
    <w:lvl w:ilvl="4" w:tplc="7EFABB5E">
      <w:start w:val="1"/>
      <w:numFmt w:val="lowerLetter"/>
      <w:lvlText w:val="%5."/>
      <w:lvlJc w:val="left"/>
      <w:pPr>
        <w:ind w:left="3600" w:hanging="360"/>
      </w:pPr>
    </w:lvl>
    <w:lvl w:ilvl="5" w:tplc="AB624418">
      <w:start w:val="1"/>
      <w:numFmt w:val="lowerRoman"/>
      <w:lvlText w:val="%6."/>
      <w:lvlJc w:val="right"/>
      <w:pPr>
        <w:ind w:left="4320" w:hanging="180"/>
      </w:pPr>
    </w:lvl>
    <w:lvl w:ilvl="6" w:tplc="9DC040C4">
      <w:start w:val="1"/>
      <w:numFmt w:val="decimal"/>
      <w:lvlText w:val="%7."/>
      <w:lvlJc w:val="left"/>
      <w:pPr>
        <w:ind w:left="5040" w:hanging="360"/>
      </w:pPr>
    </w:lvl>
    <w:lvl w:ilvl="7" w:tplc="19229788">
      <w:start w:val="1"/>
      <w:numFmt w:val="lowerLetter"/>
      <w:lvlText w:val="%8."/>
      <w:lvlJc w:val="left"/>
      <w:pPr>
        <w:ind w:left="5760" w:hanging="360"/>
      </w:pPr>
    </w:lvl>
    <w:lvl w:ilvl="8" w:tplc="D07A5C38">
      <w:start w:val="1"/>
      <w:numFmt w:val="lowerRoman"/>
      <w:lvlText w:val="%9."/>
      <w:lvlJc w:val="right"/>
      <w:pPr>
        <w:ind w:left="6480" w:hanging="180"/>
      </w:pPr>
    </w:lvl>
  </w:abstractNum>
  <w:abstractNum w:abstractNumId="94" w15:restartNumberingAfterBreak="0">
    <w:nsid w:val="346034CD"/>
    <w:multiLevelType w:val="hybridMultilevel"/>
    <w:tmpl w:val="FFFFFFFF"/>
    <w:lvl w:ilvl="0" w:tplc="E06E81A0">
      <w:start w:val="1"/>
      <w:numFmt w:val="bullet"/>
      <w:lvlText w:val=""/>
      <w:lvlJc w:val="left"/>
      <w:pPr>
        <w:ind w:left="720" w:hanging="360"/>
      </w:pPr>
      <w:rPr>
        <w:rFonts w:ascii="Symbol" w:hAnsi="Symbol" w:hint="default"/>
      </w:rPr>
    </w:lvl>
    <w:lvl w:ilvl="1" w:tplc="34C86040">
      <w:start w:val="1"/>
      <w:numFmt w:val="bullet"/>
      <w:lvlText w:val="o"/>
      <w:lvlJc w:val="left"/>
      <w:pPr>
        <w:ind w:left="1440" w:hanging="360"/>
      </w:pPr>
      <w:rPr>
        <w:rFonts w:ascii="Courier New" w:hAnsi="Courier New" w:hint="default"/>
      </w:rPr>
    </w:lvl>
    <w:lvl w:ilvl="2" w:tplc="05FCD20A">
      <w:start w:val="1"/>
      <w:numFmt w:val="bullet"/>
      <w:lvlText w:val=""/>
      <w:lvlJc w:val="left"/>
      <w:pPr>
        <w:ind w:left="2160" w:hanging="360"/>
      </w:pPr>
      <w:rPr>
        <w:rFonts w:ascii="Wingdings" w:hAnsi="Wingdings" w:hint="default"/>
      </w:rPr>
    </w:lvl>
    <w:lvl w:ilvl="3" w:tplc="8842D862">
      <w:start w:val="1"/>
      <w:numFmt w:val="bullet"/>
      <w:lvlText w:val=""/>
      <w:lvlJc w:val="left"/>
      <w:pPr>
        <w:ind w:left="2880" w:hanging="360"/>
      </w:pPr>
      <w:rPr>
        <w:rFonts w:ascii="Symbol" w:hAnsi="Symbol" w:hint="default"/>
      </w:rPr>
    </w:lvl>
    <w:lvl w:ilvl="4" w:tplc="D03C478C">
      <w:start w:val="1"/>
      <w:numFmt w:val="bullet"/>
      <w:lvlText w:val="o"/>
      <w:lvlJc w:val="left"/>
      <w:pPr>
        <w:ind w:left="3600" w:hanging="360"/>
      </w:pPr>
      <w:rPr>
        <w:rFonts w:ascii="Courier New" w:hAnsi="Courier New" w:hint="default"/>
      </w:rPr>
    </w:lvl>
    <w:lvl w:ilvl="5" w:tplc="43B026BE">
      <w:start w:val="1"/>
      <w:numFmt w:val="bullet"/>
      <w:lvlText w:val=""/>
      <w:lvlJc w:val="left"/>
      <w:pPr>
        <w:ind w:left="4320" w:hanging="360"/>
      </w:pPr>
      <w:rPr>
        <w:rFonts w:ascii="Wingdings" w:hAnsi="Wingdings" w:hint="default"/>
      </w:rPr>
    </w:lvl>
    <w:lvl w:ilvl="6" w:tplc="CFB8864A">
      <w:start w:val="1"/>
      <w:numFmt w:val="bullet"/>
      <w:lvlText w:val=""/>
      <w:lvlJc w:val="left"/>
      <w:pPr>
        <w:ind w:left="5040" w:hanging="360"/>
      </w:pPr>
      <w:rPr>
        <w:rFonts w:ascii="Symbol" w:hAnsi="Symbol" w:hint="default"/>
      </w:rPr>
    </w:lvl>
    <w:lvl w:ilvl="7" w:tplc="5374F4C0">
      <w:start w:val="1"/>
      <w:numFmt w:val="bullet"/>
      <w:lvlText w:val="o"/>
      <w:lvlJc w:val="left"/>
      <w:pPr>
        <w:ind w:left="5760" w:hanging="360"/>
      </w:pPr>
      <w:rPr>
        <w:rFonts w:ascii="Courier New" w:hAnsi="Courier New" w:hint="default"/>
      </w:rPr>
    </w:lvl>
    <w:lvl w:ilvl="8" w:tplc="2EC82290">
      <w:start w:val="1"/>
      <w:numFmt w:val="bullet"/>
      <w:lvlText w:val=""/>
      <w:lvlJc w:val="left"/>
      <w:pPr>
        <w:ind w:left="6480" w:hanging="360"/>
      </w:pPr>
      <w:rPr>
        <w:rFonts w:ascii="Wingdings" w:hAnsi="Wingdings" w:hint="default"/>
      </w:rPr>
    </w:lvl>
  </w:abstractNum>
  <w:abstractNum w:abstractNumId="95" w15:restartNumberingAfterBreak="0">
    <w:nsid w:val="347DA206"/>
    <w:multiLevelType w:val="hybridMultilevel"/>
    <w:tmpl w:val="E21874B2"/>
    <w:lvl w:ilvl="0" w:tplc="676ACDEE">
      <w:start w:val="1"/>
      <w:numFmt w:val="decimal"/>
      <w:lvlText w:val="%1."/>
      <w:lvlJc w:val="left"/>
      <w:pPr>
        <w:ind w:left="720" w:hanging="360"/>
      </w:pPr>
    </w:lvl>
    <w:lvl w:ilvl="1" w:tplc="9ED28A40">
      <w:start w:val="1"/>
      <w:numFmt w:val="lowerLetter"/>
      <w:lvlText w:val="%2."/>
      <w:lvlJc w:val="left"/>
      <w:pPr>
        <w:ind w:left="1440" w:hanging="360"/>
      </w:pPr>
    </w:lvl>
    <w:lvl w:ilvl="2" w:tplc="3D101B2A">
      <w:start w:val="1"/>
      <w:numFmt w:val="lowerRoman"/>
      <w:lvlText w:val="%3."/>
      <w:lvlJc w:val="right"/>
      <w:pPr>
        <w:ind w:left="2160" w:hanging="180"/>
      </w:pPr>
    </w:lvl>
    <w:lvl w:ilvl="3" w:tplc="9904CD46">
      <w:start w:val="1"/>
      <w:numFmt w:val="decimal"/>
      <w:lvlText w:val="%4."/>
      <w:lvlJc w:val="left"/>
      <w:pPr>
        <w:ind w:left="2880" w:hanging="360"/>
      </w:pPr>
    </w:lvl>
    <w:lvl w:ilvl="4" w:tplc="794CC9C2">
      <w:start w:val="1"/>
      <w:numFmt w:val="lowerLetter"/>
      <w:lvlText w:val="%5."/>
      <w:lvlJc w:val="left"/>
      <w:pPr>
        <w:ind w:left="3600" w:hanging="360"/>
      </w:pPr>
    </w:lvl>
    <w:lvl w:ilvl="5" w:tplc="92F8ABBA">
      <w:start w:val="1"/>
      <w:numFmt w:val="lowerRoman"/>
      <w:lvlText w:val="%6."/>
      <w:lvlJc w:val="right"/>
      <w:pPr>
        <w:ind w:left="4320" w:hanging="180"/>
      </w:pPr>
    </w:lvl>
    <w:lvl w:ilvl="6" w:tplc="75BE8674">
      <w:start w:val="1"/>
      <w:numFmt w:val="decimal"/>
      <w:lvlText w:val="%7."/>
      <w:lvlJc w:val="left"/>
      <w:pPr>
        <w:ind w:left="5040" w:hanging="360"/>
      </w:pPr>
    </w:lvl>
    <w:lvl w:ilvl="7" w:tplc="74B82230">
      <w:start w:val="1"/>
      <w:numFmt w:val="lowerLetter"/>
      <w:lvlText w:val="%8."/>
      <w:lvlJc w:val="left"/>
      <w:pPr>
        <w:ind w:left="5760" w:hanging="360"/>
      </w:pPr>
    </w:lvl>
    <w:lvl w:ilvl="8" w:tplc="0BE0E5BC">
      <w:start w:val="1"/>
      <w:numFmt w:val="lowerRoman"/>
      <w:lvlText w:val="%9."/>
      <w:lvlJc w:val="right"/>
      <w:pPr>
        <w:ind w:left="6480" w:hanging="180"/>
      </w:pPr>
    </w:lvl>
  </w:abstractNum>
  <w:abstractNum w:abstractNumId="96" w15:restartNumberingAfterBreak="0">
    <w:nsid w:val="34EDF879"/>
    <w:multiLevelType w:val="hybridMultilevel"/>
    <w:tmpl w:val="C6F431C8"/>
    <w:lvl w:ilvl="0" w:tplc="49B4E89A">
      <w:start w:val="1"/>
      <w:numFmt w:val="decimal"/>
      <w:lvlText w:val="%1."/>
      <w:lvlJc w:val="left"/>
      <w:pPr>
        <w:ind w:left="720" w:hanging="360"/>
      </w:pPr>
    </w:lvl>
    <w:lvl w:ilvl="1" w:tplc="13562226">
      <w:start w:val="1"/>
      <w:numFmt w:val="lowerLetter"/>
      <w:lvlText w:val="%2."/>
      <w:lvlJc w:val="left"/>
      <w:pPr>
        <w:ind w:left="1440" w:hanging="360"/>
      </w:pPr>
    </w:lvl>
    <w:lvl w:ilvl="2" w:tplc="7068C39C">
      <w:start w:val="1"/>
      <w:numFmt w:val="lowerRoman"/>
      <w:lvlText w:val="%3."/>
      <w:lvlJc w:val="right"/>
      <w:pPr>
        <w:ind w:left="2160" w:hanging="180"/>
      </w:pPr>
    </w:lvl>
    <w:lvl w:ilvl="3" w:tplc="CDACEFC0">
      <w:start w:val="1"/>
      <w:numFmt w:val="decimal"/>
      <w:lvlText w:val="%4."/>
      <w:lvlJc w:val="left"/>
      <w:pPr>
        <w:ind w:left="2880" w:hanging="360"/>
      </w:pPr>
    </w:lvl>
    <w:lvl w:ilvl="4" w:tplc="3A08CC8C">
      <w:start w:val="1"/>
      <w:numFmt w:val="lowerLetter"/>
      <w:lvlText w:val="%5."/>
      <w:lvlJc w:val="left"/>
      <w:pPr>
        <w:ind w:left="3600" w:hanging="360"/>
      </w:pPr>
    </w:lvl>
    <w:lvl w:ilvl="5" w:tplc="D1320E96">
      <w:start w:val="1"/>
      <w:numFmt w:val="lowerRoman"/>
      <w:lvlText w:val="%6."/>
      <w:lvlJc w:val="right"/>
      <w:pPr>
        <w:ind w:left="4320" w:hanging="180"/>
      </w:pPr>
    </w:lvl>
    <w:lvl w:ilvl="6" w:tplc="F33AA1BA">
      <w:start w:val="1"/>
      <w:numFmt w:val="decimal"/>
      <w:lvlText w:val="%7."/>
      <w:lvlJc w:val="left"/>
      <w:pPr>
        <w:ind w:left="5040" w:hanging="360"/>
      </w:pPr>
    </w:lvl>
    <w:lvl w:ilvl="7" w:tplc="CE484F1E">
      <w:start w:val="1"/>
      <w:numFmt w:val="lowerLetter"/>
      <w:lvlText w:val="%8."/>
      <w:lvlJc w:val="left"/>
      <w:pPr>
        <w:ind w:left="5760" w:hanging="360"/>
      </w:pPr>
    </w:lvl>
    <w:lvl w:ilvl="8" w:tplc="922C2FAA">
      <w:start w:val="1"/>
      <w:numFmt w:val="lowerRoman"/>
      <w:lvlText w:val="%9."/>
      <w:lvlJc w:val="right"/>
      <w:pPr>
        <w:ind w:left="6480" w:hanging="180"/>
      </w:pPr>
    </w:lvl>
  </w:abstractNum>
  <w:abstractNum w:abstractNumId="97" w15:restartNumberingAfterBreak="0">
    <w:nsid w:val="3647DF6A"/>
    <w:multiLevelType w:val="hybridMultilevel"/>
    <w:tmpl w:val="FFFFFFFF"/>
    <w:lvl w:ilvl="0" w:tplc="5E14AAD0">
      <w:start w:val="1"/>
      <w:numFmt w:val="decimal"/>
      <w:lvlText w:val="%1."/>
      <w:lvlJc w:val="left"/>
      <w:pPr>
        <w:ind w:left="720" w:hanging="360"/>
      </w:pPr>
    </w:lvl>
    <w:lvl w:ilvl="1" w:tplc="77300926">
      <w:start w:val="1"/>
      <w:numFmt w:val="lowerLetter"/>
      <w:lvlText w:val="%2."/>
      <w:lvlJc w:val="left"/>
      <w:pPr>
        <w:ind w:left="1440" w:hanging="360"/>
      </w:pPr>
    </w:lvl>
    <w:lvl w:ilvl="2" w:tplc="5826FFF0">
      <w:start w:val="1"/>
      <w:numFmt w:val="lowerRoman"/>
      <w:lvlText w:val="%3."/>
      <w:lvlJc w:val="right"/>
      <w:pPr>
        <w:ind w:left="2160" w:hanging="180"/>
      </w:pPr>
    </w:lvl>
    <w:lvl w:ilvl="3" w:tplc="273804DA">
      <w:start w:val="1"/>
      <w:numFmt w:val="decimal"/>
      <w:lvlText w:val="%4."/>
      <w:lvlJc w:val="left"/>
      <w:pPr>
        <w:ind w:left="2880" w:hanging="360"/>
      </w:pPr>
    </w:lvl>
    <w:lvl w:ilvl="4" w:tplc="74DEFCB0">
      <w:start w:val="1"/>
      <w:numFmt w:val="lowerLetter"/>
      <w:lvlText w:val="%5."/>
      <w:lvlJc w:val="left"/>
      <w:pPr>
        <w:ind w:left="3600" w:hanging="360"/>
      </w:pPr>
    </w:lvl>
    <w:lvl w:ilvl="5" w:tplc="B212F9D0">
      <w:start w:val="1"/>
      <w:numFmt w:val="lowerRoman"/>
      <w:lvlText w:val="%6."/>
      <w:lvlJc w:val="right"/>
      <w:pPr>
        <w:ind w:left="4320" w:hanging="180"/>
      </w:pPr>
    </w:lvl>
    <w:lvl w:ilvl="6" w:tplc="3DA8C9A4">
      <w:start w:val="1"/>
      <w:numFmt w:val="decimal"/>
      <w:lvlText w:val="%7."/>
      <w:lvlJc w:val="left"/>
      <w:pPr>
        <w:ind w:left="5040" w:hanging="360"/>
      </w:pPr>
    </w:lvl>
    <w:lvl w:ilvl="7" w:tplc="1FE27F7A">
      <w:start w:val="1"/>
      <w:numFmt w:val="lowerLetter"/>
      <w:lvlText w:val="%8."/>
      <w:lvlJc w:val="left"/>
      <w:pPr>
        <w:ind w:left="5760" w:hanging="360"/>
      </w:pPr>
    </w:lvl>
    <w:lvl w:ilvl="8" w:tplc="E1980064">
      <w:start w:val="1"/>
      <w:numFmt w:val="lowerRoman"/>
      <w:lvlText w:val="%9."/>
      <w:lvlJc w:val="right"/>
      <w:pPr>
        <w:ind w:left="6480" w:hanging="180"/>
      </w:pPr>
    </w:lvl>
  </w:abstractNum>
  <w:abstractNum w:abstractNumId="98" w15:restartNumberingAfterBreak="0">
    <w:nsid w:val="36B45AFD"/>
    <w:multiLevelType w:val="hybridMultilevel"/>
    <w:tmpl w:val="FFFFFFFF"/>
    <w:lvl w:ilvl="0" w:tplc="BFFE171C">
      <w:start w:val="1"/>
      <w:numFmt w:val="decimal"/>
      <w:lvlText w:val="%1."/>
      <w:lvlJc w:val="left"/>
      <w:pPr>
        <w:ind w:left="720" w:hanging="360"/>
      </w:pPr>
    </w:lvl>
    <w:lvl w:ilvl="1" w:tplc="075CD74E">
      <w:start w:val="1"/>
      <w:numFmt w:val="lowerLetter"/>
      <w:lvlText w:val="%2."/>
      <w:lvlJc w:val="left"/>
      <w:pPr>
        <w:ind w:left="1440" w:hanging="360"/>
      </w:pPr>
    </w:lvl>
    <w:lvl w:ilvl="2" w:tplc="84BA35F8">
      <w:start w:val="1"/>
      <w:numFmt w:val="lowerRoman"/>
      <w:lvlText w:val="%3."/>
      <w:lvlJc w:val="right"/>
      <w:pPr>
        <w:ind w:left="2160" w:hanging="180"/>
      </w:pPr>
    </w:lvl>
    <w:lvl w:ilvl="3" w:tplc="E58489C4">
      <w:start w:val="1"/>
      <w:numFmt w:val="decimal"/>
      <w:lvlText w:val="%4."/>
      <w:lvlJc w:val="left"/>
      <w:pPr>
        <w:ind w:left="2880" w:hanging="360"/>
      </w:pPr>
    </w:lvl>
    <w:lvl w:ilvl="4" w:tplc="9CE8E64C">
      <w:start w:val="1"/>
      <w:numFmt w:val="lowerLetter"/>
      <w:lvlText w:val="%5."/>
      <w:lvlJc w:val="left"/>
      <w:pPr>
        <w:ind w:left="3600" w:hanging="360"/>
      </w:pPr>
    </w:lvl>
    <w:lvl w:ilvl="5" w:tplc="B2F04974">
      <w:start w:val="1"/>
      <w:numFmt w:val="lowerRoman"/>
      <w:lvlText w:val="%6."/>
      <w:lvlJc w:val="right"/>
      <w:pPr>
        <w:ind w:left="4320" w:hanging="180"/>
      </w:pPr>
    </w:lvl>
    <w:lvl w:ilvl="6" w:tplc="49EC49CA">
      <w:start w:val="1"/>
      <w:numFmt w:val="decimal"/>
      <w:lvlText w:val="%7."/>
      <w:lvlJc w:val="left"/>
      <w:pPr>
        <w:ind w:left="5040" w:hanging="360"/>
      </w:pPr>
    </w:lvl>
    <w:lvl w:ilvl="7" w:tplc="5A307A10">
      <w:start w:val="1"/>
      <w:numFmt w:val="lowerLetter"/>
      <w:lvlText w:val="%8."/>
      <w:lvlJc w:val="left"/>
      <w:pPr>
        <w:ind w:left="5760" w:hanging="360"/>
      </w:pPr>
    </w:lvl>
    <w:lvl w:ilvl="8" w:tplc="35E4E0F2">
      <w:start w:val="1"/>
      <w:numFmt w:val="lowerRoman"/>
      <w:lvlText w:val="%9."/>
      <w:lvlJc w:val="right"/>
      <w:pPr>
        <w:ind w:left="6480" w:hanging="180"/>
      </w:pPr>
    </w:lvl>
  </w:abstractNum>
  <w:abstractNum w:abstractNumId="99" w15:restartNumberingAfterBreak="0">
    <w:nsid w:val="372791F1"/>
    <w:multiLevelType w:val="hybridMultilevel"/>
    <w:tmpl w:val="FFFFFFFF"/>
    <w:lvl w:ilvl="0" w:tplc="77789D80">
      <w:start w:val="1"/>
      <w:numFmt w:val="decimal"/>
      <w:lvlText w:val="%1."/>
      <w:lvlJc w:val="left"/>
      <w:pPr>
        <w:ind w:left="720" w:hanging="360"/>
      </w:pPr>
    </w:lvl>
    <w:lvl w:ilvl="1" w:tplc="BED443B2">
      <w:start w:val="1"/>
      <w:numFmt w:val="lowerLetter"/>
      <w:lvlText w:val="%2."/>
      <w:lvlJc w:val="left"/>
      <w:pPr>
        <w:ind w:left="1440" w:hanging="360"/>
      </w:pPr>
    </w:lvl>
    <w:lvl w:ilvl="2" w:tplc="5BA8C22A">
      <w:start w:val="1"/>
      <w:numFmt w:val="lowerRoman"/>
      <w:lvlText w:val="%3."/>
      <w:lvlJc w:val="right"/>
      <w:pPr>
        <w:ind w:left="2160" w:hanging="180"/>
      </w:pPr>
    </w:lvl>
    <w:lvl w:ilvl="3" w:tplc="7D5E25CE">
      <w:start w:val="1"/>
      <w:numFmt w:val="decimal"/>
      <w:lvlText w:val="%4."/>
      <w:lvlJc w:val="left"/>
      <w:pPr>
        <w:ind w:left="2880" w:hanging="360"/>
      </w:pPr>
    </w:lvl>
    <w:lvl w:ilvl="4" w:tplc="C2C0E57C">
      <w:start w:val="1"/>
      <w:numFmt w:val="lowerLetter"/>
      <w:lvlText w:val="%5."/>
      <w:lvlJc w:val="left"/>
      <w:pPr>
        <w:ind w:left="3600" w:hanging="360"/>
      </w:pPr>
    </w:lvl>
    <w:lvl w:ilvl="5" w:tplc="7EDEA47C">
      <w:start w:val="1"/>
      <w:numFmt w:val="lowerRoman"/>
      <w:lvlText w:val="%6."/>
      <w:lvlJc w:val="right"/>
      <w:pPr>
        <w:ind w:left="4320" w:hanging="180"/>
      </w:pPr>
    </w:lvl>
    <w:lvl w:ilvl="6" w:tplc="D370EDF2">
      <w:start w:val="1"/>
      <w:numFmt w:val="decimal"/>
      <w:lvlText w:val="%7."/>
      <w:lvlJc w:val="left"/>
      <w:pPr>
        <w:ind w:left="5040" w:hanging="360"/>
      </w:pPr>
    </w:lvl>
    <w:lvl w:ilvl="7" w:tplc="ED1A849A">
      <w:start w:val="1"/>
      <w:numFmt w:val="lowerLetter"/>
      <w:lvlText w:val="%8."/>
      <w:lvlJc w:val="left"/>
      <w:pPr>
        <w:ind w:left="5760" w:hanging="360"/>
      </w:pPr>
    </w:lvl>
    <w:lvl w:ilvl="8" w:tplc="766EBBD8">
      <w:start w:val="1"/>
      <w:numFmt w:val="lowerRoman"/>
      <w:lvlText w:val="%9."/>
      <w:lvlJc w:val="right"/>
      <w:pPr>
        <w:ind w:left="6480" w:hanging="180"/>
      </w:pPr>
    </w:lvl>
  </w:abstractNum>
  <w:abstractNum w:abstractNumId="100" w15:restartNumberingAfterBreak="0">
    <w:nsid w:val="37407B8C"/>
    <w:multiLevelType w:val="hybridMultilevel"/>
    <w:tmpl w:val="FFFFFFFF"/>
    <w:lvl w:ilvl="0" w:tplc="C8E22CBA">
      <w:start w:val="1"/>
      <w:numFmt w:val="decimal"/>
      <w:lvlText w:val="%1."/>
      <w:lvlJc w:val="left"/>
      <w:pPr>
        <w:ind w:left="720" w:hanging="360"/>
      </w:pPr>
    </w:lvl>
    <w:lvl w:ilvl="1" w:tplc="3BAEF452">
      <w:start w:val="1"/>
      <w:numFmt w:val="lowerLetter"/>
      <w:lvlText w:val="%2."/>
      <w:lvlJc w:val="left"/>
      <w:pPr>
        <w:ind w:left="1440" w:hanging="360"/>
      </w:pPr>
    </w:lvl>
    <w:lvl w:ilvl="2" w:tplc="8A626C5E">
      <w:start w:val="1"/>
      <w:numFmt w:val="lowerRoman"/>
      <w:lvlText w:val="%3."/>
      <w:lvlJc w:val="right"/>
      <w:pPr>
        <w:ind w:left="2160" w:hanging="180"/>
      </w:pPr>
    </w:lvl>
    <w:lvl w:ilvl="3" w:tplc="AFD63C7A">
      <w:start w:val="1"/>
      <w:numFmt w:val="decimal"/>
      <w:lvlText w:val="%4."/>
      <w:lvlJc w:val="left"/>
      <w:pPr>
        <w:ind w:left="2880" w:hanging="360"/>
      </w:pPr>
    </w:lvl>
    <w:lvl w:ilvl="4" w:tplc="6AE42598">
      <w:start w:val="1"/>
      <w:numFmt w:val="lowerLetter"/>
      <w:lvlText w:val="%5."/>
      <w:lvlJc w:val="left"/>
      <w:pPr>
        <w:ind w:left="3600" w:hanging="360"/>
      </w:pPr>
    </w:lvl>
    <w:lvl w:ilvl="5" w:tplc="81A04792">
      <w:start w:val="1"/>
      <w:numFmt w:val="lowerRoman"/>
      <w:lvlText w:val="%6."/>
      <w:lvlJc w:val="right"/>
      <w:pPr>
        <w:ind w:left="4320" w:hanging="180"/>
      </w:pPr>
    </w:lvl>
    <w:lvl w:ilvl="6" w:tplc="07CEB59C">
      <w:start w:val="1"/>
      <w:numFmt w:val="decimal"/>
      <w:lvlText w:val="%7."/>
      <w:lvlJc w:val="left"/>
      <w:pPr>
        <w:ind w:left="5040" w:hanging="360"/>
      </w:pPr>
    </w:lvl>
    <w:lvl w:ilvl="7" w:tplc="A2B6A42A">
      <w:start w:val="1"/>
      <w:numFmt w:val="lowerLetter"/>
      <w:lvlText w:val="%8."/>
      <w:lvlJc w:val="left"/>
      <w:pPr>
        <w:ind w:left="5760" w:hanging="360"/>
      </w:pPr>
    </w:lvl>
    <w:lvl w:ilvl="8" w:tplc="4DECCCE6">
      <w:start w:val="1"/>
      <w:numFmt w:val="lowerRoman"/>
      <w:lvlText w:val="%9."/>
      <w:lvlJc w:val="right"/>
      <w:pPr>
        <w:ind w:left="6480" w:hanging="180"/>
      </w:pPr>
    </w:lvl>
  </w:abstractNum>
  <w:abstractNum w:abstractNumId="101" w15:restartNumberingAfterBreak="0">
    <w:nsid w:val="385A0483"/>
    <w:multiLevelType w:val="hybridMultilevel"/>
    <w:tmpl w:val="FFFFFFFF"/>
    <w:lvl w:ilvl="0" w:tplc="473E60FE">
      <w:start w:val="1"/>
      <w:numFmt w:val="decimal"/>
      <w:lvlText w:val="%1."/>
      <w:lvlJc w:val="left"/>
      <w:pPr>
        <w:ind w:left="720" w:hanging="360"/>
      </w:pPr>
    </w:lvl>
    <w:lvl w:ilvl="1" w:tplc="6388EF8A">
      <w:start w:val="1"/>
      <w:numFmt w:val="lowerLetter"/>
      <w:lvlText w:val="%2."/>
      <w:lvlJc w:val="left"/>
      <w:pPr>
        <w:ind w:left="1440" w:hanging="360"/>
      </w:pPr>
    </w:lvl>
    <w:lvl w:ilvl="2" w:tplc="0AC2FD88">
      <w:start w:val="1"/>
      <w:numFmt w:val="lowerRoman"/>
      <w:lvlText w:val="%3."/>
      <w:lvlJc w:val="right"/>
      <w:pPr>
        <w:ind w:left="2160" w:hanging="180"/>
      </w:pPr>
    </w:lvl>
    <w:lvl w:ilvl="3" w:tplc="D2A6D380">
      <w:start w:val="1"/>
      <w:numFmt w:val="decimal"/>
      <w:lvlText w:val="%4."/>
      <w:lvlJc w:val="left"/>
      <w:pPr>
        <w:ind w:left="2880" w:hanging="360"/>
      </w:pPr>
    </w:lvl>
    <w:lvl w:ilvl="4" w:tplc="8152B166">
      <w:start w:val="1"/>
      <w:numFmt w:val="lowerLetter"/>
      <w:lvlText w:val="%5."/>
      <w:lvlJc w:val="left"/>
      <w:pPr>
        <w:ind w:left="3600" w:hanging="360"/>
      </w:pPr>
    </w:lvl>
    <w:lvl w:ilvl="5" w:tplc="423ED02A">
      <w:start w:val="1"/>
      <w:numFmt w:val="lowerRoman"/>
      <w:lvlText w:val="%6."/>
      <w:lvlJc w:val="right"/>
      <w:pPr>
        <w:ind w:left="4320" w:hanging="180"/>
      </w:pPr>
    </w:lvl>
    <w:lvl w:ilvl="6" w:tplc="692643C6">
      <w:start w:val="1"/>
      <w:numFmt w:val="decimal"/>
      <w:lvlText w:val="%7."/>
      <w:lvlJc w:val="left"/>
      <w:pPr>
        <w:ind w:left="5040" w:hanging="360"/>
      </w:pPr>
    </w:lvl>
    <w:lvl w:ilvl="7" w:tplc="854C360C">
      <w:start w:val="1"/>
      <w:numFmt w:val="lowerLetter"/>
      <w:lvlText w:val="%8."/>
      <w:lvlJc w:val="left"/>
      <w:pPr>
        <w:ind w:left="5760" w:hanging="360"/>
      </w:pPr>
    </w:lvl>
    <w:lvl w:ilvl="8" w:tplc="F6E676B6">
      <w:start w:val="1"/>
      <w:numFmt w:val="lowerRoman"/>
      <w:lvlText w:val="%9."/>
      <w:lvlJc w:val="right"/>
      <w:pPr>
        <w:ind w:left="6480" w:hanging="180"/>
      </w:pPr>
    </w:lvl>
  </w:abstractNum>
  <w:abstractNum w:abstractNumId="102" w15:restartNumberingAfterBreak="0">
    <w:nsid w:val="38BBD35D"/>
    <w:multiLevelType w:val="hybridMultilevel"/>
    <w:tmpl w:val="D4380734"/>
    <w:lvl w:ilvl="0" w:tplc="B1AEEE0E">
      <w:start w:val="1"/>
      <w:numFmt w:val="decimal"/>
      <w:lvlText w:val="%1."/>
      <w:lvlJc w:val="left"/>
      <w:pPr>
        <w:ind w:left="720" w:hanging="360"/>
      </w:pPr>
    </w:lvl>
    <w:lvl w:ilvl="1" w:tplc="29E22E76">
      <w:start w:val="1"/>
      <w:numFmt w:val="lowerLetter"/>
      <w:lvlText w:val="%2."/>
      <w:lvlJc w:val="left"/>
      <w:pPr>
        <w:ind w:left="1440" w:hanging="360"/>
      </w:pPr>
    </w:lvl>
    <w:lvl w:ilvl="2" w:tplc="CFA68822">
      <w:start w:val="1"/>
      <w:numFmt w:val="lowerRoman"/>
      <w:lvlText w:val="%3."/>
      <w:lvlJc w:val="right"/>
      <w:pPr>
        <w:ind w:left="2160" w:hanging="180"/>
      </w:pPr>
    </w:lvl>
    <w:lvl w:ilvl="3" w:tplc="FE965478">
      <w:start w:val="1"/>
      <w:numFmt w:val="decimal"/>
      <w:lvlText w:val="%4."/>
      <w:lvlJc w:val="left"/>
      <w:pPr>
        <w:ind w:left="2880" w:hanging="360"/>
      </w:pPr>
    </w:lvl>
    <w:lvl w:ilvl="4" w:tplc="1674D980">
      <w:start w:val="1"/>
      <w:numFmt w:val="lowerLetter"/>
      <w:lvlText w:val="%5."/>
      <w:lvlJc w:val="left"/>
      <w:pPr>
        <w:ind w:left="3600" w:hanging="360"/>
      </w:pPr>
    </w:lvl>
    <w:lvl w:ilvl="5" w:tplc="91A84304">
      <w:start w:val="1"/>
      <w:numFmt w:val="lowerRoman"/>
      <w:lvlText w:val="%6."/>
      <w:lvlJc w:val="right"/>
      <w:pPr>
        <w:ind w:left="4320" w:hanging="180"/>
      </w:pPr>
    </w:lvl>
    <w:lvl w:ilvl="6" w:tplc="7534DCFA">
      <w:start w:val="1"/>
      <w:numFmt w:val="decimal"/>
      <w:lvlText w:val="%7."/>
      <w:lvlJc w:val="left"/>
      <w:pPr>
        <w:ind w:left="5040" w:hanging="360"/>
      </w:pPr>
    </w:lvl>
    <w:lvl w:ilvl="7" w:tplc="0032F554">
      <w:start w:val="1"/>
      <w:numFmt w:val="lowerLetter"/>
      <w:lvlText w:val="%8."/>
      <w:lvlJc w:val="left"/>
      <w:pPr>
        <w:ind w:left="5760" w:hanging="360"/>
      </w:pPr>
    </w:lvl>
    <w:lvl w:ilvl="8" w:tplc="34A02414">
      <w:start w:val="1"/>
      <w:numFmt w:val="lowerRoman"/>
      <w:lvlText w:val="%9."/>
      <w:lvlJc w:val="right"/>
      <w:pPr>
        <w:ind w:left="6480" w:hanging="180"/>
      </w:pPr>
    </w:lvl>
  </w:abstractNum>
  <w:abstractNum w:abstractNumId="103" w15:restartNumberingAfterBreak="0">
    <w:nsid w:val="38C4E93F"/>
    <w:multiLevelType w:val="hybridMultilevel"/>
    <w:tmpl w:val="22021740"/>
    <w:lvl w:ilvl="0" w:tplc="72582C8A">
      <w:start w:val="1"/>
      <w:numFmt w:val="decimal"/>
      <w:lvlText w:val="%1."/>
      <w:lvlJc w:val="left"/>
      <w:pPr>
        <w:ind w:left="720" w:hanging="360"/>
      </w:pPr>
    </w:lvl>
    <w:lvl w:ilvl="1" w:tplc="070E1C16">
      <w:start w:val="1"/>
      <w:numFmt w:val="lowerLetter"/>
      <w:lvlText w:val="%2."/>
      <w:lvlJc w:val="left"/>
      <w:pPr>
        <w:ind w:left="1440" w:hanging="360"/>
      </w:pPr>
    </w:lvl>
    <w:lvl w:ilvl="2" w:tplc="C3EE0C08">
      <w:start w:val="1"/>
      <w:numFmt w:val="lowerRoman"/>
      <w:lvlText w:val="%3."/>
      <w:lvlJc w:val="right"/>
      <w:pPr>
        <w:ind w:left="2160" w:hanging="180"/>
      </w:pPr>
    </w:lvl>
    <w:lvl w:ilvl="3" w:tplc="0C687812">
      <w:start w:val="1"/>
      <w:numFmt w:val="decimal"/>
      <w:lvlText w:val="%4."/>
      <w:lvlJc w:val="left"/>
      <w:pPr>
        <w:ind w:left="2880" w:hanging="360"/>
      </w:pPr>
    </w:lvl>
    <w:lvl w:ilvl="4" w:tplc="D22A37C2">
      <w:start w:val="1"/>
      <w:numFmt w:val="lowerLetter"/>
      <w:lvlText w:val="%5."/>
      <w:lvlJc w:val="left"/>
      <w:pPr>
        <w:ind w:left="3600" w:hanging="360"/>
      </w:pPr>
    </w:lvl>
    <w:lvl w:ilvl="5" w:tplc="59B0326A">
      <w:start w:val="1"/>
      <w:numFmt w:val="lowerRoman"/>
      <w:lvlText w:val="%6."/>
      <w:lvlJc w:val="right"/>
      <w:pPr>
        <w:ind w:left="4320" w:hanging="180"/>
      </w:pPr>
    </w:lvl>
    <w:lvl w:ilvl="6" w:tplc="945869D0">
      <w:start w:val="1"/>
      <w:numFmt w:val="decimal"/>
      <w:lvlText w:val="%7."/>
      <w:lvlJc w:val="left"/>
      <w:pPr>
        <w:ind w:left="5040" w:hanging="360"/>
      </w:pPr>
    </w:lvl>
    <w:lvl w:ilvl="7" w:tplc="E204690E">
      <w:start w:val="1"/>
      <w:numFmt w:val="lowerLetter"/>
      <w:lvlText w:val="%8."/>
      <w:lvlJc w:val="left"/>
      <w:pPr>
        <w:ind w:left="5760" w:hanging="360"/>
      </w:pPr>
    </w:lvl>
    <w:lvl w:ilvl="8" w:tplc="B20C0AAA">
      <w:start w:val="1"/>
      <w:numFmt w:val="lowerRoman"/>
      <w:lvlText w:val="%9."/>
      <w:lvlJc w:val="right"/>
      <w:pPr>
        <w:ind w:left="6480" w:hanging="180"/>
      </w:pPr>
    </w:lvl>
  </w:abstractNum>
  <w:abstractNum w:abstractNumId="104" w15:restartNumberingAfterBreak="0">
    <w:nsid w:val="3AC1D50D"/>
    <w:multiLevelType w:val="hybridMultilevel"/>
    <w:tmpl w:val="FFFFFFFF"/>
    <w:lvl w:ilvl="0" w:tplc="654A20C4">
      <w:start w:val="1"/>
      <w:numFmt w:val="decimal"/>
      <w:lvlText w:val="%1."/>
      <w:lvlJc w:val="left"/>
      <w:pPr>
        <w:ind w:left="720" w:hanging="360"/>
      </w:pPr>
    </w:lvl>
    <w:lvl w:ilvl="1" w:tplc="48067A14">
      <w:start w:val="1"/>
      <w:numFmt w:val="lowerLetter"/>
      <w:lvlText w:val="%2."/>
      <w:lvlJc w:val="left"/>
      <w:pPr>
        <w:ind w:left="1440" w:hanging="360"/>
      </w:pPr>
    </w:lvl>
    <w:lvl w:ilvl="2" w:tplc="AC363E26">
      <w:start w:val="1"/>
      <w:numFmt w:val="lowerRoman"/>
      <w:lvlText w:val="%3."/>
      <w:lvlJc w:val="right"/>
      <w:pPr>
        <w:ind w:left="2160" w:hanging="180"/>
      </w:pPr>
    </w:lvl>
    <w:lvl w:ilvl="3" w:tplc="BB925184">
      <w:start w:val="1"/>
      <w:numFmt w:val="decimal"/>
      <w:lvlText w:val="%4."/>
      <w:lvlJc w:val="left"/>
      <w:pPr>
        <w:ind w:left="2880" w:hanging="360"/>
      </w:pPr>
    </w:lvl>
    <w:lvl w:ilvl="4" w:tplc="95148770">
      <w:start w:val="1"/>
      <w:numFmt w:val="lowerLetter"/>
      <w:lvlText w:val="%5."/>
      <w:lvlJc w:val="left"/>
      <w:pPr>
        <w:ind w:left="3600" w:hanging="360"/>
      </w:pPr>
    </w:lvl>
    <w:lvl w:ilvl="5" w:tplc="4D4E3EC0">
      <w:start w:val="1"/>
      <w:numFmt w:val="lowerRoman"/>
      <w:lvlText w:val="%6."/>
      <w:lvlJc w:val="right"/>
      <w:pPr>
        <w:ind w:left="4320" w:hanging="180"/>
      </w:pPr>
    </w:lvl>
    <w:lvl w:ilvl="6" w:tplc="B5088594">
      <w:start w:val="1"/>
      <w:numFmt w:val="decimal"/>
      <w:lvlText w:val="%7."/>
      <w:lvlJc w:val="left"/>
      <w:pPr>
        <w:ind w:left="5040" w:hanging="360"/>
      </w:pPr>
    </w:lvl>
    <w:lvl w:ilvl="7" w:tplc="DFA41088">
      <w:start w:val="1"/>
      <w:numFmt w:val="lowerLetter"/>
      <w:lvlText w:val="%8."/>
      <w:lvlJc w:val="left"/>
      <w:pPr>
        <w:ind w:left="5760" w:hanging="360"/>
      </w:pPr>
    </w:lvl>
    <w:lvl w:ilvl="8" w:tplc="B526F376">
      <w:start w:val="1"/>
      <w:numFmt w:val="lowerRoman"/>
      <w:lvlText w:val="%9."/>
      <w:lvlJc w:val="right"/>
      <w:pPr>
        <w:ind w:left="6480" w:hanging="180"/>
      </w:pPr>
    </w:lvl>
  </w:abstractNum>
  <w:abstractNum w:abstractNumId="105" w15:restartNumberingAfterBreak="0">
    <w:nsid w:val="3B41B163"/>
    <w:multiLevelType w:val="hybridMultilevel"/>
    <w:tmpl w:val="FFFFFFFF"/>
    <w:lvl w:ilvl="0" w:tplc="9AF8CBBA">
      <w:start w:val="1"/>
      <w:numFmt w:val="decimal"/>
      <w:lvlText w:val="%1."/>
      <w:lvlJc w:val="left"/>
      <w:pPr>
        <w:ind w:left="720" w:hanging="360"/>
      </w:pPr>
    </w:lvl>
    <w:lvl w:ilvl="1" w:tplc="26D406FE">
      <w:start w:val="1"/>
      <w:numFmt w:val="lowerLetter"/>
      <w:lvlText w:val="%2."/>
      <w:lvlJc w:val="left"/>
      <w:pPr>
        <w:ind w:left="1440" w:hanging="360"/>
      </w:pPr>
    </w:lvl>
    <w:lvl w:ilvl="2" w:tplc="93606BF4">
      <w:start w:val="1"/>
      <w:numFmt w:val="lowerRoman"/>
      <w:lvlText w:val="%3."/>
      <w:lvlJc w:val="right"/>
      <w:pPr>
        <w:ind w:left="2160" w:hanging="180"/>
      </w:pPr>
    </w:lvl>
    <w:lvl w:ilvl="3" w:tplc="ED6CD61A">
      <w:start w:val="1"/>
      <w:numFmt w:val="decimal"/>
      <w:lvlText w:val="%4."/>
      <w:lvlJc w:val="left"/>
      <w:pPr>
        <w:ind w:left="2880" w:hanging="360"/>
      </w:pPr>
    </w:lvl>
    <w:lvl w:ilvl="4" w:tplc="1D2C6174">
      <w:start w:val="1"/>
      <w:numFmt w:val="lowerLetter"/>
      <w:lvlText w:val="%5."/>
      <w:lvlJc w:val="left"/>
      <w:pPr>
        <w:ind w:left="3600" w:hanging="360"/>
      </w:pPr>
    </w:lvl>
    <w:lvl w:ilvl="5" w:tplc="2E92036C">
      <w:start w:val="1"/>
      <w:numFmt w:val="lowerRoman"/>
      <w:lvlText w:val="%6."/>
      <w:lvlJc w:val="right"/>
      <w:pPr>
        <w:ind w:left="4320" w:hanging="180"/>
      </w:pPr>
    </w:lvl>
    <w:lvl w:ilvl="6" w:tplc="A1A484AC">
      <w:start w:val="1"/>
      <w:numFmt w:val="decimal"/>
      <w:lvlText w:val="%7."/>
      <w:lvlJc w:val="left"/>
      <w:pPr>
        <w:ind w:left="5040" w:hanging="360"/>
      </w:pPr>
    </w:lvl>
    <w:lvl w:ilvl="7" w:tplc="61067802">
      <w:start w:val="1"/>
      <w:numFmt w:val="lowerLetter"/>
      <w:lvlText w:val="%8."/>
      <w:lvlJc w:val="left"/>
      <w:pPr>
        <w:ind w:left="5760" w:hanging="360"/>
      </w:pPr>
    </w:lvl>
    <w:lvl w:ilvl="8" w:tplc="4C76D01C">
      <w:start w:val="1"/>
      <w:numFmt w:val="lowerRoman"/>
      <w:lvlText w:val="%9."/>
      <w:lvlJc w:val="right"/>
      <w:pPr>
        <w:ind w:left="6480" w:hanging="180"/>
      </w:pPr>
    </w:lvl>
  </w:abstractNum>
  <w:abstractNum w:abstractNumId="106" w15:restartNumberingAfterBreak="0">
    <w:nsid w:val="3B859B3A"/>
    <w:multiLevelType w:val="hybridMultilevel"/>
    <w:tmpl w:val="FFFFFFFF"/>
    <w:lvl w:ilvl="0" w:tplc="73E0B54E">
      <w:start w:val="1"/>
      <w:numFmt w:val="decimal"/>
      <w:lvlText w:val="%1."/>
      <w:lvlJc w:val="left"/>
      <w:pPr>
        <w:ind w:left="720" w:hanging="360"/>
      </w:pPr>
    </w:lvl>
    <w:lvl w:ilvl="1" w:tplc="1D885AC6">
      <w:start w:val="1"/>
      <w:numFmt w:val="lowerLetter"/>
      <w:lvlText w:val="%2."/>
      <w:lvlJc w:val="left"/>
      <w:pPr>
        <w:ind w:left="1440" w:hanging="360"/>
      </w:pPr>
    </w:lvl>
    <w:lvl w:ilvl="2" w:tplc="D0028902">
      <w:start w:val="1"/>
      <w:numFmt w:val="lowerRoman"/>
      <w:lvlText w:val="%3."/>
      <w:lvlJc w:val="right"/>
      <w:pPr>
        <w:ind w:left="2160" w:hanging="180"/>
      </w:pPr>
    </w:lvl>
    <w:lvl w:ilvl="3" w:tplc="8A0C96EC">
      <w:start w:val="1"/>
      <w:numFmt w:val="decimal"/>
      <w:lvlText w:val="%4."/>
      <w:lvlJc w:val="left"/>
      <w:pPr>
        <w:ind w:left="2880" w:hanging="360"/>
      </w:pPr>
    </w:lvl>
    <w:lvl w:ilvl="4" w:tplc="41E8F548">
      <w:start w:val="1"/>
      <w:numFmt w:val="lowerLetter"/>
      <w:lvlText w:val="%5."/>
      <w:lvlJc w:val="left"/>
      <w:pPr>
        <w:ind w:left="3600" w:hanging="360"/>
      </w:pPr>
    </w:lvl>
    <w:lvl w:ilvl="5" w:tplc="67021ACC">
      <w:start w:val="1"/>
      <w:numFmt w:val="lowerRoman"/>
      <w:lvlText w:val="%6."/>
      <w:lvlJc w:val="right"/>
      <w:pPr>
        <w:ind w:left="4320" w:hanging="180"/>
      </w:pPr>
    </w:lvl>
    <w:lvl w:ilvl="6" w:tplc="7C7AC742">
      <w:start w:val="1"/>
      <w:numFmt w:val="decimal"/>
      <w:lvlText w:val="%7."/>
      <w:lvlJc w:val="left"/>
      <w:pPr>
        <w:ind w:left="5040" w:hanging="360"/>
      </w:pPr>
    </w:lvl>
    <w:lvl w:ilvl="7" w:tplc="D662EF86">
      <w:start w:val="1"/>
      <w:numFmt w:val="lowerLetter"/>
      <w:lvlText w:val="%8."/>
      <w:lvlJc w:val="left"/>
      <w:pPr>
        <w:ind w:left="5760" w:hanging="360"/>
      </w:pPr>
    </w:lvl>
    <w:lvl w:ilvl="8" w:tplc="9E0EFD86">
      <w:start w:val="1"/>
      <w:numFmt w:val="lowerRoman"/>
      <w:lvlText w:val="%9."/>
      <w:lvlJc w:val="right"/>
      <w:pPr>
        <w:ind w:left="6480" w:hanging="180"/>
      </w:pPr>
    </w:lvl>
  </w:abstractNum>
  <w:abstractNum w:abstractNumId="107" w15:restartNumberingAfterBreak="0">
    <w:nsid w:val="3C436F0E"/>
    <w:multiLevelType w:val="hybridMultilevel"/>
    <w:tmpl w:val="FFFFFFFF"/>
    <w:lvl w:ilvl="0" w:tplc="5818EEE6">
      <w:start w:val="1"/>
      <w:numFmt w:val="decimal"/>
      <w:lvlText w:val="%1."/>
      <w:lvlJc w:val="left"/>
      <w:pPr>
        <w:ind w:left="720" w:hanging="360"/>
      </w:pPr>
    </w:lvl>
    <w:lvl w:ilvl="1" w:tplc="8ECA5272">
      <w:start w:val="1"/>
      <w:numFmt w:val="lowerLetter"/>
      <w:lvlText w:val="%2."/>
      <w:lvlJc w:val="left"/>
      <w:pPr>
        <w:ind w:left="1440" w:hanging="360"/>
      </w:pPr>
    </w:lvl>
    <w:lvl w:ilvl="2" w:tplc="71D225AA">
      <w:start w:val="1"/>
      <w:numFmt w:val="lowerRoman"/>
      <w:lvlText w:val="%3."/>
      <w:lvlJc w:val="right"/>
      <w:pPr>
        <w:ind w:left="2160" w:hanging="180"/>
      </w:pPr>
    </w:lvl>
    <w:lvl w:ilvl="3" w:tplc="5784DF8C">
      <w:start w:val="1"/>
      <w:numFmt w:val="decimal"/>
      <w:lvlText w:val="%4."/>
      <w:lvlJc w:val="left"/>
      <w:pPr>
        <w:ind w:left="2880" w:hanging="360"/>
      </w:pPr>
    </w:lvl>
    <w:lvl w:ilvl="4" w:tplc="C1067568">
      <w:start w:val="1"/>
      <w:numFmt w:val="lowerLetter"/>
      <w:lvlText w:val="%5."/>
      <w:lvlJc w:val="left"/>
      <w:pPr>
        <w:ind w:left="3600" w:hanging="360"/>
      </w:pPr>
    </w:lvl>
    <w:lvl w:ilvl="5" w:tplc="B1B642CA">
      <w:start w:val="1"/>
      <w:numFmt w:val="lowerRoman"/>
      <w:lvlText w:val="%6."/>
      <w:lvlJc w:val="right"/>
      <w:pPr>
        <w:ind w:left="4320" w:hanging="180"/>
      </w:pPr>
    </w:lvl>
    <w:lvl w:ilvl="6" w:tplc="8D12777E">
      <w:start w:val="1"/>
      <w:numFmt w:val="decimal"/>
      <w:lvlText w:val="%7."/>
      <w:lvlJc w:val="left"/>
      <w:pPr>
        <w:ind w:left="5040" w:hanging="360"/>
      </w:pPr>
    </w:lvl>
    <w:lvl w:ilvl="7" w:tplc="8E7492BC">
      <w:start w:val="1"/>
      <w:numFmt w:val="lowerLetter"/>
      <w:lvlText w:val="%8."/>
      <w:lvlJc w:val="left"/>
      <w:pPr>
        <w:ind w:left="5760" w:hanging="360"/>
      </w:pPr>
    </w:lvl>
    <w:lvl w:ilvl="8" w:tplc="E24C124A">
      <w:start w:val="1"/>
      <w:numFmt w:val="lowerRoman"/>
      <w:lvlText w:val="%9."/>
      <w:lvlJc w:val="right"/>
      <w:pPr>
        <w:ind w:left="6480" w:hanging="180"/>
      </w:pPr>
    </w:lvl>
  </w:abstractNum>
  <w:abstractNum w:abstractNumId="108" w15:restartNumberingAfterBreak="0">
    <w:nsid w:val="3D07BE93"/>
    <w:multiLevelType w:val="hybridMultilevel"/>
    <w:tmpl w:val="FFFFFFFF"/>
    <w:lvl w:ilvl="0" w:tplc="5CB85AF0">
      <w:start w:val="1"/>
      <w:numFmt w:val="decimal"/>
      <w:lvlText w:val="%1."/>
      <w:lvlJc w:val="left"/>
      <w:pPr>
        <w:ind w:left="720" w:hanging="360"/>
      </w:pPr>
    </w:lvl>
    <w:lvl w:ilvl="1" w:tplc="45265386">
      <w:start w:val="1"/>
      <w:numFmt w:val="lowerLetter"/>
      <w:lvlText w:val="%2."/>
      <w:lvlJc w:val="left"/>
      <w:pPr>
        <w:ind w:left="1440" w:hanging="360"/>
      </w:pPr>
    </w:lvl>
    <w:lvl w:ilvl="2" w:tplc="9BC67BB6">
      <w:start w:val="1"/>
      <w:numFmt w:val="lowerRoman"/>
      <w:lvlText w:val="%3."/>
      <w:lvlJc w:val="right"/>
      <w:pPr>
        <w:ind w:left="2160" w:hanging="180"/>
      </w:pPr>
    </w:lvl>
    <w:lvl w:ilvl="3" w:tplc="74B6F068">
      <w:start w:val="1"/>
      <w:numFmt w:val="decimal"/>
      <w:lvlText w:val="%4."/>
      <w:lvlJc w:val="left"/>
      <w:pPr>
        <w:ind w:left="2880" w:hanging="360"/>
      </w:pPr>
    </w:lvl>
    <w:lvl w:ilvl="4" w:tplc="650E608A">
      <w:start w:val="1"/>
      <w:numFmt w:val="lowerLetter"/>
      <w:lvlText w:val="%5."/>
      <w:lvlJc w:val="left"/>
      <w:pPr>
        <w:ind w:left="3600" w:hanging="360"/>
      </w:pPr>
    </w:lvl>
    <w:lvl w:ilvl="5" w:tplc="05306E58">
      <w:start w:val="1"/>
      <w:numFmt w:val="lowerRoman"/>
      <w:lvlText w:val="%6."/>
      <w:lvlJc w:val="right"/>
      <w:pPr>
        <w:ind w:left="4320" w:hanging="180"/>
      </w:pPr>
    </w:lvl>
    <w:lvl w:ilvl="6" w:tplc="C3D0A02C">
      <w:start w:val="1"/>
      <w:numFmt w:val="decimal"/>
      <w:lvlText w:val="%7."/>
      <w:lvlJc w:val="left"/>
      <w:pPr>
        <w:ind w:left="5040" w:hanging="360"/>
      </w:pPr>
    </w:lvl>
    <w:lvl w:ilvl="7" w:tplc="61BA866A">
      <w:start w:val="1"/>
      <w:numFmt w:val="lowerLetter"/>
      <w:lvlText w:val="%8."/>
      <w:lvlJc w:val="left"/>
      <w:pPr>
        <w:ind w:left="5760" w:hanging="360"/>
      </w:pPr>
    </w:lvl>
    <w:lvl w:ilvl="8" w:tplc="01649AD2">
      <w:start w:val="1"/>
      <w:numFmt w:val="lowerRoman"/>
      <w:lvlText w:val="%9."/>
      <w:lvlJc w:val="right"/>
      <w:pPr>
        <w:ind w:left="6480" w:hanging="180"/>
      </w:pPr>
    </w:lvl>
  </w:abstractNum>
  <w:abstractNum w:abstractNumId="109" w15:restartNumberingAfterBreak="0">
    <w:nsid w:val="3DB2FA15"/>
    <w:multiLevelType w:val="hybridMultilevel"/>
    <w:tmpl w:val="FFFFFFFF"/>
    <w:lvl w:ilvl="0" w:tplc="93886FDE">
      <w:start w:val="1"/>
      <w:numFmt w:val="decimal"/>
      <w:lvlText w:val="%1."/>
      <w:lvlJc w:val="left"/>
      <w:pPr>
        <w:ind w:left="720" w:hanging="360"/>
      </w:pPr>
    </w:lvl>
    <w:lvl w:ilvl="1" w:tplc="32F8E1F0">
      <w:start w:val="1"/>
      <w:numFmt w:val="lowerLetter"/>
      <w:lvlText w:val="%2."/>
      <w:lvlJc w:val="left"/>
      <w:pPr>
        <w:ind w:left="1440" w:hanging="360"/>
      </w:pPr>
    </w:lvl>
    <w:lvl w:ilvl="2" w:tplc="4B9E4A64">
      <w:start w:val="1"/>
      <w:numFmt w:val="lowerRoman"/>
      <w:lvlText w:val="%3."/>
      <w:lvlJc w:val="right"/>
      <w:pPr>
        <w:ind w:left="2160" w:hanging="180"/>
      </w:pPr>
    </w:lvl>
    <w:lvl w:ilvl="3" w:tplc="4596140E">
      <w:start w:val="1"/>
      <w:numFmt w:val="decimal"/>
      <w:lvlText w:val="%4."/>
      <w:lvlJc w:val="left"/>
      <w:pPr>
        <w:ind w:left="2880" w:hanging="360"/>
      </w:pPr>
    </w:lvl>
    <w:lvl w:ilvl="4" w:tplc="D9C86EB6">
      <w:start w:val="1"/>
      <w:numFmt w:val="lowerLetter"/>
      <w:lvlText w:val="%5."/>
      <w:lvlJc w:val="left"/>
      <w:pPr>
        <w:ind w:left="3600" w:hanging="360"/>
      </w:pPr>
    </w:lvl>
    <w:lvl w:ilvl="5" w:tplc="BE067172">
      <w:start w:val="1"/>
      <w:numFmt w:val="lowerRoman"/>
      <w:lvlText w:val="%6."/>
      <w:lvlJc w:val="right"/>
      <w:pPr>
        <w:ind w:left="4320" w:hanging="180"/>
      </w:pPr>
    </w:lvl>
    <w:lvl w:ilvl="6" w:tplc="A52E7F16">
      <w:start w:val="1"/>
      <w:numFmt w:val="decimal"/>
      <w:lvlText w:val="%7."/>
      <w:lvlJc w:val="left"/>
      <w:pPr>
        <w:ind w:left="5040" w:hanging="360"/>
      </w:pPr>
    </w:lvl>
    <w:lvl w:ilvl="7" w:tplc="F7C27BD0">
      <w:start w:val="1"/>
      <w:numFmt w:val="lowerLetter"/>
      <w:lvlText w:val="%8."/>
      <w:lvlJc w:val="left"/>
      <w:pPr>
        <w:ind w:left="5760" w:hanging="360"/>
      </w:pPr>
    </w:lvl>
    <w:lvl w:ilvl="8" w:tplc="69020298">
      <w:start w:val="1"/>
      <w:numFmt w:val="lowerRoman"/>
      <w:lvlText w:val="%9."/>
      <w:lvlJc w:val="right"/>
      <w:pPr>
        <w:ind w:left="6480" w:hanging="180"/>
      </w:pPr>
    </w:lvl>
  </w:abstractNum>
  <w:abstractNum w:abstractNumId="110" w15:restartNumberingAfterBreak="0">
    <w:nsid w:val="3E834ED6"/>
    <w:multiLevelType w:val="hybridMultilevel"/>
    <w:tmpl w:val="FCF04BD8"/>
    <w:lvl w:ilvl="0" w:tplc="0BC0102C">
      <w:start w:val="1"/>
      <w:numFmt w:val="decimal"/>
      <w:lvlText w:val="%1."/>
      <w:lvlJc w:val="left"/>
      <w:pPr>
        <w:ind w:left="720" w:hanging="360"/>
      </w:pPr>
    </w:lvl>
    <w:lvl w:ilvl="1" w:tplc="C4823C30">
      <w:start w:val="1"/>
      <w:numFmt w:val="lowerLetter"/>
      <w:lvlText w:val="%2."/>
      <w:lvlJc w:val="left"/>
      <w:pPr>
        <w:ind w:left="1440" w:hanging="360"/>
      </w:pPr>
    </w:lvl>
    <w:lvl w:ilvl="2" w:tplc="7D7C6A7E">
      <w:start w:val="1"/>
      <w:numFmt w:val="lowerRoman"/>
      <w:lvlText w:val="%3."/>
      <w:lvlJc w:val="right"/>
      <w:pPr>
        <w:ind w:left="2160" w:hanging="180"/>
      </w:pPr>
    </w:lvl>
    <w:lvl w:ilvl="3" w:tplc="0108E438">
      <w:start w:val="1"/>
      <w:numFmt w:val="decimal"/>
      <w:lvlText w:val="%4."/>
      <w:lvlJc w:val="left"/>
      <w:pPr>
        <w:ind w:left="2880" w:hanging="360"/>
      </w:pPr>
    </w:lvl>
    <w:lvl w:ilvl="4" w:tplc="C5FA91EA">
      <w:start w:val="1"/>
      <w:numFmt w:val="lowerLetter"/>
      <w:lvlText w:val="%5."/>
      <w:lvlJc w:val="left"/>
      <w:pPr>
        <w:ind w:left="3600" w:hanging="360"/>
      </w:pPr>
    </w:lvl>
    <w:lvl w:ilvl="5" w:tplc="2B220FEE">
      <w:start w:val="1"/>
      <w:numFmt w:val="lowerRoman"/>
      <w:lvlText w:val="%6."/>
      <w:lvlJc w:val="right"/>
      <w:pPr>
        <w:ind w:left="4320" w:hanging="180"/>
      </w:pPr>
    </w:lvl>
    <w:lvl w:ilvl="6" w:tplc="7C02D2C4">
      <w:start w:val="1"/>
      <w:numFmt w:val="decimal"/>
      <w:lvlText w:val="%7."/>
      <w:lvlJc w:val="left"/>
      <w:pPr>
        <w:ind w:left="5040" w:hanging="360"/>
      </w:pPr>
    </w:lvl>
    <w:lvl w:ilvl="7" w:tplc="3DCC3C8A">
      <w:start w:val="1"/>
      <w:numFmt w:val="lowerLetter"/>
      <w:lvlText w:val="%8."/>
      <w:lvlJc w:val="left"/>
      <w:pPr>
        <w:ind w:left="5760" w:hanging="360"/>
      </w:pPr>
    </w:lvl>
    <w:lvl w:ilvl="8" w:tplc="CD607E2C">
      <w:start w:val="1"/>
      <w:numFmt w:val="lowerRoman"/>
      <w:lvlText w:val="%9."/>
      <w:lvlJc w:val="right"/>
      <w:pPr>
        <w:ind w:left="6480" w:hanging="180"/>
      </w:pPr>
    </w:lvl>
  </w:abstractNum>
  <w:abstractNum w:abstractNumId="111" w15:restartNumberingAfterBreak="0">
    <w:nsid w:val="3F7971A6"/>
    <w:multiLevelType w:val="hybridMultilevel"/>
    <w:tmpl w:val="FFFFFFFF"/>
    <w:lvl w:ilvl="0" w:tplc="3626DCB2">
      <w:start w:val="1"/>
      <w:numFmt w:val="decimal"/>
      <w:lvlText w:val="%1."/>
      <w:lvlJc w:val="left"/>
      <w:pPr>
        <w:ind w:left="720" w:hanging="360"/>
      </w:pPr>
    </w:lvl>
    <w:lvl w:ilvl="1" w:tplc="20FCCDE8">
      <w:start w:val="1"/>
      <w:numFmt w:val="lowerLetter"/>
      <w:lvlText w:val="%2."/>
      <w:lvlJc w:val="left"/>
      <w:pPr>
        <w:ind w:left="1440" w:hanging="360"/>
      </w:pPr>
    </w:lvl>
    <w:lvl w:ilvl="2" w:tplc="F4D64D1E">
      <w:start w:val="1"/>
      <w:numFmt w:val="lowerRoman"/>
      <w:lvlText w:val="%3."/>
      <w:lvlJc w:val="right"/>
      <w:pPr>
        <w:ind w:left="2160" w:hanging="180"/>
      </w:pPr>
    </w:lvl>
    <w:lvl w:ilvl="3" w:tplc="FF180534">
      <w:start w:val="1"/>
      <w:numFmt w:val="decimal"/>
      <w:lvlText w:val="%4."/>
      <w:lvlJc w:val="left"/>
      <w:pPr>
        <w:ind w:left="2880" w:hanging="360"/>
      </w:pPr>
    </w:lvl>
    <w:lvl w:ilvl="4" w:tplc="F5BCD8EE">
      <w:start w:val="1"/>
      <w:numFmt w:val="lowerLetter"/>
      <w:lvlText w:val="%5."/>
      <w:lvlJc w:val="left"/>
      <w:pPr>
        <w:ind w:left="3600" w:hanging="360"/>
      </w:pPr>
    </w:lvl>
    <w:lvl w:ilvl="5" w:tplc="BB8C6AEC">
      <w:start w:val="1"/>
      <w:numFmt w:val="lowerRoman"/>
      <w:lvlText w:val="%6."/>
      <w:lvlJc w:val="right"/>
      <w:pPr>
        <w:ind w:left="4320" w:hanging="180"/>
      </w:pPr>
    </w:lvl>
    <w:lvl w:ilvl="6" w:tplc="54721E7A">
      <w:start w:val="1"/>
      <w:numFmt w:val="decimal"/>
      <w:lvlText w:val="%7."/>
      <w:lvlJc w:val="left"/>
      <w:pPr>
        <w:ind w:left="5040" w:hanging="360"/>
      </w:pPr>
    </w:lvl>
    <w:lvl w:ilvl="7" w:tplc="B7A85950">
      <w:start w:val="1"/>
      <w:numFmt w:val="lowerLetter"/>
      <w:lvlText w:val="%8."/>
      <w:lvlJc w:val="left"/>
      <w:pPr>
        <w:ind w:left="5760" w:hanging="360"/>
      </w:pPr>
    </w:lvl>
    <w:lvl w:ilvl="8" w:tplc="E5323220">
      <w:start w:val="1"/>
      <w:numFmt w:val="lowerRoman"/>
      <w:lvlText w:val="%9."/>
      <w:lvlJc w:val="right"/>
      <w:pPr>
        <w:ind w:left="6480" w:hanging="180"/>
      </w:pPr>
    </w:lvl>
  </w:abstractNum>
  <w:abstractNum w:abstractNumId="112" w15:restartNumberingAfterBreak="0">
    <w:nsid w:val="3FF26250"/>
    <w:multiLevelType w:val="hybridMultilevel"/>
    <w:tmpl w:val="FFFFFFFF"/>
    <w:lvl w:ilvl="0" w:tplc="7890B5AA">
      <w:start w:val="1"/>
      <w:numFmt w:val="decimal"/>
      <w:lvlText w:val="%1."/>
      <w:lvlJc w:val="left"/>
      <w:pPr>
        <w:ind w:left="720" w:hanging="360"/>
      </w:pPr>
    </w:lvl>
    <w:lvl w:ilvl="1" w:tplc="D05283AC">
      <w:start w:val="1"/>
      <w:numFmt w:val="lowerLetter"/>
      <w:lvlText w:val="%2."/>
      <w:lvlJc w:val="left"/>
      <w:pPr>
        <w:ind w:left="1440" w:hanging="360"/>
      </w:pPr>
    </w:lvl>
    <w:lvl w:ilvl="2" w:tplc="DC30D82C">
      <w:start w:val="1"/>
      <w:numFmt w:val="lowerRoman"/>
      <w:lvlText w:val="%3."/>
      <w:lvlJc w:val="right"/>
      <w:pPr>
        <w:ind w:left="2160" w:hanging="180"/>
      </w:pPr>
    </w:lvl>
    <w:lvl w:ilvl="3" w:tplc="BF443654">
      <w:start w:val="1"/>
      <w:numFmt w:val="decimal"/>
      <w:lvlText w:val="%4."/>
      <w:lvlJc w:val="left"/>
      <w:pPr>
        <w:ind w:left="2880" w:hanging="360"/>
      </w:pPr>
    </w:lvl>
    <w:lvl w:ilvl="4" w:tplc="91A011BA">
      <w:start w:val="1"/>
      <w:numFmt w:val="lowerLetter"/>
      <w:lvlText w:val="%5."/>
      <w:lvlJc w:val="left"/>
      <w:pPr>
        <w:ind w:left="3600" w:hanging="360"/>
      </w:pPr>
    </w:lvl>
    <w:lvl w:ilvl="5" w:tplc="88A6BF9E">
      <w:start w:val="1"/>
      <w:numFmt w:val="lowerRoman"/>
      <w:lvlText w:val="%6."/>
      <w:lvlJc w:val="right"/>
      <w:pPr>
        <w:ind w:left="4320" w:hanging="180"/>
      </w:pPr>
    </w:lvl>
    <w:lvl w:ilvl="6" w:tplc="BBEE363A">
      <w:start w:val="1"/>
      <w:numFmt w:val="decimal"/>
      <w:lvlText w:val="%7."/>
      <w:lvlJc w:val="left"/>
      <w:pPr>
        <w:ind w:left="5040" w:hanging="360"/>
      </w:pPr>
    </w:lvl>
    <w:lvl w:ilvl="7" w:tplc="BE263CAA">
      <w:start w:val="1"/>
      <w:numFmt w:val="lowerLetter"/>
      <w:lvlText w:val="%8."/>
      <w:lvlJc w:val="left"/>
      <w:pPr>
        <w:ind w:left="5760" w:hanging="360"/>
      </w:pPr>
    </w:lvl>
    <w:lvl w:ilvl="8" w:tplc="B7DE55F6">
      <w:start w:val="1"/>
      <w:numFmt w:val="lowerRoman"/>
      <w:lvlText w:val="%9."/>
      <w:lvlJc w:val="right"/>
      <w:pPr>
        <w:ind w:left="6480" w:hanging="180"/>
      </w:pPr>
    </w:lvl>
  </w:abstractNum>
  <w:abstractNum w:abstractNumId="113" w15:restartNumberingAfterBreak="0">
    <w:nsid w:val="40857C08"/>
    <w:multiLevelType w:val="hybridMultilevel"/>
    <w:tmpl w:val="0F30FF46"/>
    <w:lvl w:ilvl="0" w:tplc="ACCCA758">
      <w:start w:val="1"/>
      <w:numFmt w:val="decimal"/>
      <w:lvlText w:val="%1."/>
      <w:lvlJc w:val="left"/>
      <w:pPr>
        <w:ind w:left="720" w:hanging="360"/>
      </w:pPr>
    </w:lvl>
    <w:lvl w:ilvl="1" w:tplc="4FC8321E">
      <w:start w:val="1"/>
      <w:numFmt w:val="lowerLetter"/>
      <w:lvlText w:val="%2."/>
      <w:lvlJc w:val="left"/>
      <w:pPr>
        <w:ind w:left="1440" w:hanging="360"/>
      </w:pPr>
    </w:lvl>
    <w:lvl w:ilvl="2" w:tplc="216A2B2A">
      <w:start w:val="1"/>
      <w:numFmt w:val="lowerRoman"/>
      <w:lvlText w:val="%3."/>
      <w:lvlJc w:val="right"/>
      <w:pPr>
        <w:ind w:left="2160" w:hanging="180"/>
      </w:pPr>
    </w:lvl>
    <w:lvl w:ilvl="3" w:tplc="5F0486E4">
      <w:start w:val="1"/>
      <w:numFmt w:val="decimal"/>
      <w:lvlText w:val="%4."/>
      <w:lvlJc w:val="left"/>
      <w:pPr>
        <w:ind w:left="2880" w:hanging="360"/>
      </w:pPr>
    </w:lvl>
    <w:lvl w:ilvl="4" w:tplc="61A2E4E4">
      <w:start w:val="1"/>
      <w:numFmt w:val="lowerLetter"/>
      <w:lvlText w:val="%5."/>
      <w:lvlJc w:val="left"/>
      <w:pPr>
        <w:ind w:left="3600" w:hanging="360"/>
      </w:pPr>
    </w:lvl>
    <w:lvl w:ilvl="5" w:tplc="8C0ABE74">
      <w:start w:val="1"/>
      <w:numFmt w:val="lowerRoman"/>
      <w:lvlText w:val="%6."/>
      <w:lvlJc w:val="right"/>
      <w:pPr>
        <w:ind w:left="4320" w:hanging="180"/>
      </w:pPr>
    </w:lvl>
    <w:lvl w:ilvl="6" w:tplc="0878235E">
      <w:start w:val="1"/>
      <w:numFmt w:val="decimal"/>
      <w:lvlText w:val="%7."/>
      <w:lvlJc w:val="left"/>
      <w:pPr>
        <w:ind w:left="5040" w:hanging="360"/>
      </w:pPr>
    </w:lvl>
    <w:lvl w:ilvl="7" w:tplc="0FACAD0C">
      <w:start w:val="1"/>
      <w:numFmt w:val="lowerLetter"/>
      <w:lvlText w:val="%8."/>
      <w:lvlJc w:val="left"/>
      <w:pPr>
        <w:ind w:left="5760" w:hanging="360"/>
      </w:pPr>
    </w:lvl>
    <w:lvl w:ilvl="8" w:tplc="16BCA376">
      <w:start w:val="1"/>
      <w:numFmt w:val="lowerRoman"/>
      <w:lvlText w:val="%9."/>
      <w:lvlJc w:val="right"/>
      <w:pPr>
        <w:ind w:left="6480" w:hanging="180"/>
      </w:pPr>
    </w:lvl>
  </w:abstractNum>
  <w:abstractNum w:abstractNumId="114" w15:restartNumberingAfterBreak="0">
    <w:nsid w:val="40B97D65"/>
    <w:multiLevelType w:val="hybridMultilevel"/>
    <w:tmpl w:val="FFFFFFFF"/>
    <w:lvl w:ilvl="0" w:tplc="13ECCC80">
      <w:start w:val="1"/>
      <w:numFmt w:val="decimal"/>
      <w:lvlText w:val="%1."/>
      <w:lvlJc w:val="left"/>
      <w:pPr>
        <w:ind w:left="720" w:hanging="360"/>
      </w:pPr>
    </w:lvl>
    <w:lvl w:ilvl="1" w:tplc="EFE4B2E8">
      <w:start w:val="1"/>
      <w:numFmt w:val="lowerLetter"/>
      <w:lvlText w:val="%2."/>
      <w:lvlJc w:val="left"/>
      <w:pPr>
        <w:ind w:left="1440" w:hanging="360"/>
      </w:pPr>
    </w:lvl>
    <w:lvl w:ilvl="2" w:tplc="13DC4538">
      <w:start w:val="1"/>
      <w:numFmt w:val="lowerRoman"/>
      <w:lvlText w:val="%3."/>
      <w:lvlJc w:val="right"/>
      <w:pPr>
        <w:ind w:left="2160" w:hanging="180"/>
      </w:pPr>
    </w:lvl>
    <w:lvl w:ilvl="3" w:tplc="D5C09FAC">
      <w:start w:val="1"/>
      <w:numFmt w:val="decimal"/>
      <w:lvlText w:val="%4."/>
      <w:lvlJc w:val="left"/>
      <w:pPr>
        <w:ind w:left="2880" w:hanging="360"/>
      </w:pPr>
    </w:lvl>
    <w:lvl w:ilvl="4" w:tplc="006A32D0">
      <w:start w:val="1"/>
      <w:numFmt w:val="lowerLetter"/>
      <w:lvlText w:val="%5."/>
      <w:lvlJc w:val="left"/>
      <w:pPr>
        <w:ind w:left="3600" w:hanging="360"/>
      </w:pPr>
    </w:lvl>
    <w:lvl w:ilvl="5" w:tplc="AF46A278">
      <w:start w:val="1"/>
      <w:numFmt w:val="lowerRoman"/>
      <w:lvlText w:val="%6."/>
      <w:lvlJc w:val="right"/>
      <w:pPr>
        <w:ind w:left="4320" w:hanging="180"/>
      </w:pPr>
    </w:lvl>
    <w:lvl w:ilvl="6" w:tplc="597EA6E2">
      <w:start w:val="1"/>
      <w:numFmt w:val="decimal"/>
      <w:lvlText w:val="%7."/>
      <w:lvlJc w:val="left"/>
      <w:pPr>
        <w:ind w:left="5040" w:hanging="360"/>
      </w:pPr>
    </w:lvl>
    <w:lvl w:ilvl="7" w:tplc="ACBA11E0">
      <w:start w:val="1"/>
      <w:numFmt w:val="lowerLetter"/>
      <w:lvlText w:val="%8."/>
      <w:lvlJc w:val="left"/>
      <w:pPr>
        <w:ind w:left="5760" w:hanging="360"/>
      </w:pPr>
    </w:lvl>
    <w:lvl w:ilvl="8" w:tplc="0E24D3E0">
      <w:start w:val="1"/>
      <w:numFmt w:val="lowerRoman"/>
      <w:lvlText w:val="%9."/>
      <w:lvlJc w:val="right"/>
      <w:pPr>
        <w:ind w:left="6480" w:hanging="180"/>
      </w:pPr>
    </w:lvl>
  </w:abstractNum>
  <w:abstractNum w:abstractNumId="115" w15:restartNumberingAfterBreak="0">
    <w:nsid w:val="4125804C"/>
    <w:multiLevelType w:val="hybridMultilevel"/>
    <w:tmpl w:val="600E531A"/>
    <w:lvl w:ilvl="0" w:tplc="9EDCC4CA">
      <w:start w:val="1"/>
      <w:numFmt w:val="decimal"/>
      <w:lvlText w:val="%1."/>
      <w:lvlJc w:val="left"/>
      <w:pPr>
        <w:ind w:left="720" w:hanging="360"/>
      </w:pPr>
    </w:lvl>
    <w:lvl w:ilvl="1" w:tplc="11B00F0E">
      <w:start w:val="1"/>
      <w:numFmt w:val="lowerLetter"/>
      <w:lvlText w:val="%2."/>
      <w:lvlJc w:val="left"/>
      <w:pPr>
        <w:ind w:left="1440" w:hanging="360"/>
      </w:pPr>
    </w:lvl>
    <w:lvl w:ilvl="2" w:tplc="102E31B0">
      <w:start w:val="1"/>
      <w:numFmt w:val="lowerRoman"/>
      <w:lvlText w:val="%3."/>
      <w:lvlJc w:val="right"/>
      <w:pPr>
        <w:ind w:left="2160" w:hanging="180"/>
      </w:pPr>
    </w:lvl>
    <w:lvl w:ilvl="3" w:tplc="B238AC2C">
      <w:start w:val="1"/>
      <w:numFmt w:val="decimal"/>
      <w:lvlText w:val="%4."/>
      <w:lvlJc w:val="left"/>
      <w:pPr>
        <w:ind w:left="2880" w:hanging="360"/>
      </w:pPr>
    </w:lvl>
    <w:lvl w:ilvl="4" w:tplc="7F2AE7C8">
      <w:start w:val="1"/>
      <w:numFmt w:val="lowerLetter"/>
      <w:lvlText w:val="%5."/>
      <w:lvlJc w:val="left"/>
      <w:pPr>
        <w:ind w:left="3600" w:hanging="360"/>
      </w:pPr>
    </w:lvl>
    <w:lvl w:ilvl="5" w:tplc="A4864A4E">
      <w:start w:val="1"/>
      <w:numFmt w:val="lowerRoman"/>
      <w:lvlText w:val="%6."/>
      <w:lvlJc w:val="right"/>
      <w:pPr>
        <w:ind w:left="4320" w:hanging="180"/>
      </w:pPr>
    </w:lvl>
    <w:lvl w:ilvl="6" w:tplc="1092F014">
      <w:start w:val="1"/>
      <w:numFmt w:val="decimal"/>
      <w:lvlText w:val="%7."/>
      <w:lvlJc w:val="left"/>
      <w:pPr>
        <w:ind w:left="5040" w:hanging="360"/>
      </w:pPr>
    </w:lvl>
    <w:lvl w:ilvl="7" w:tplc="F8CEA094">
      <w:start w:val="1"/>
      <w:numFmt w:val="lowerLetter"/>
      <w:lvlText w:val="%8."/>
      <w:lvlJc w:val="left"/>
      <w:pPr>
        <w:ind w:left="5760" w:hanging="360"/>
      </w:pPr>
    </w:lvl>
    <w:lvl w:ilvl="8" w:tplc="EF7AC53C">
      <w:start w:val="1"/>
      <w:numFmt w:val="lowerRoman"/>
      <w:lvlText w:val="%9."/>
      <w:lvlJc w:val="right"/>
      <w:pPr>
        <w:ind w:left="6480" w:hanging="180"/>
      </w:pPr>
    </w:lvl>
  </w:abstractNum>
  <w:abstractNum w:abstractNumId="116" w15:restartNumberingAfterBreak="0">
    <w:nsid w:val="41729B2C"/>
    <w:multiLevelType w:val="hybridMultilevel"/>
    <w:tmpl w:val="A7C4B948"/>
    <w:lvl w:ilvl="0" w:tplc="A6824494">
      <w:start w:val="1"/>
      <w:numFmt w:val="decimal"/>
      <w:lvlText w:val="%1."/>
      <w:lvlJc w:val="left"/>
      <w:pPr>
        <w:ind w:left="720" w:hanging="360"/>
      </w:pPr>
    </w:lvl>
    <w:lvl w:ilvl="1" w:tplc="66A4370E">
      <w:start w:val="1"/>
      <w:numFmt w:val="lowerLetter"/>
      <w:lvlText w:val="%2."/>
      <w:lvlJc w:val="left"/>
      <w:pPr>
        <w:ind w:left="1440" w:hanging="360"/>
      </w:pPr>
    </w:lvl>
    <w:lvl w:ilvl="2" w:tplc="9766BDE4">
      <w:start w:val="1"/>
      <w:numFmt w:val="lowerRoman"/>
      <w:lvlText w:val="%3."/>
      <w:lvlJc w:val="right"/>
      <w:pPr>
        <w:ind w:left="2160" w:hanging="180"/>
      </w:pPr>
    </w:lvl>
    <w:lvl w:ilvl="3" w:tplc="4BB6176A">
      <w:start w:val="1"/>
      <w:numFmt w:val="decimal"/>
      <w:lvlText w:val="%4."/>
      <w:lvlJc w:val="left"/>
      <w:pPr>
        <w:ind w:left="2880" w:hanging="360"/>
      </w:pPr>
    </w:lvl>
    <w:lvl w:ilvl="4" w:tplc="B948A47A">
      <w:start w:val="1"/>
      <w:numFmt w:val="lowerLetter"/>
      <w:lvlText w:val="%5."/>
      <w:lvlJc w:val="left"/>
      <w:pPr>
        <w:ind w:left="3600" w:hanging="360"/>
      </w:pPr>
    </w:lvl>
    <w:lvl w:ilvl="5" w:tplc="46F22462">
      <w:start w:val="1"/>
      <w:numFmt w:val="lowerRoman"/>
      <w:lvlText w:val="%6."/>
      <w:lvlJc w:val="right"/>
      <w:pPr>
        <w:ind w:left="4320" w:hanging="180"/>
      </w:pPr>
    </w:lvl>
    <w:lvl w:ilvl="6" w:tplc="5106E9C2">
      <w:start w:val="1"/>
      <w:numFmt w:val="decimal"/>
      <w:lvlText w:val="%7."/>
      <w:lvlJc w:val="left"/>
      <w:pPr>
        <w:ind w:left="5040" w:hanging="360"/>
      </w:pPr>
    </w:lvl>
    <w:lvl w:ilvl="7" w:tplc="601A3C66">
      <w:start w:val="1"/>
      <w:numFmt w:val="lowerLetter"/>
      <w:lvlText w:val="%8."/>
      <w:lvlJc w:val="left"/>
      <w:pPr>
        <w:ind w:left="5760" w:hanging="360"/>
      </w:pPr>
    </w:lvl>
    <w:lvl w:ilvl="8" w:tplc="9ADA2660">
      <w:start w:val="1"/>
      <w:numFmt w:val="lowerRoman"/>
      <w:lvlText w:val="%9."/>
      <w:lvlJc w:val="right"/>
      <w:pPr>
        <w:ind w:left="6480" w:hanging="180"/>
      </w:pPr>
    </w:lvl>
  </w:abstractNum>
  <w:abstractNum w:abstractNumId="117" w15:restartNumberingAfterBreak="0">
    <w:nsid w:val="41A2068E"/>
    <w:multiLevelType w:val="hybridMultilevel"/>
    <w:tmpl w:val="FFFFFFFF"/>
    <w:lvl w:ilvl="0" w:tplc="770A5920">
      <w:start w:val="1"/>
      <w:numFmt w:val="decimal"/>
      <w:lvlText w:val="%1."/>
      <w:lvlJc w:val="left"/>
      <w:pPr>
        <w:ind w:left="720" w:hanging="360"/>
      </w:pPr>
    </w:lvl>
    <w:lvl w:ilvl="1" w:tplc="92F8A45C">
      <w:start w:val="1"/>
      <w:numFmt w:val="lowerLetter"/>
      <w:lvlText w:val="%2."/>
      <w:lvlJc w:val="left"/>
      <w:pPr>
        <w:ind w:left="1440" w:hanging="360"/>
      </w:pPr>
    </w:lvl>
    <w:lvl w:ilvl="2" w:tplc="E27EBC0E">
      <w:start w:val="1"/>
      <w:numFmt w:val="lowerRoman"/>
      <w:lvlText w:val="%3."/>
      <w:lvlJc w:val="right"/>
      <w:pPr>
        <w:ind w:left="2160" w:hanging="180"/>
      </w:pPr>
    </w:lvl>
    <w:lvl w:ilvl="3" w:tplc="D6285AC4">
      <w:start w:val="1"/>
      <w:numFmt w:val="decimal"/>
      <w:lvlText w:val="%4."/>
      <w:lvlJc w:val="left"/>
      <w:pPr>
        <w:ind w:left="2880" w:hanging="360"/>
      </w:pPr>
    </w:lvl>
    <w:lvl w:ilvl="4" w:tplc="7D968AC2">
      <w:start w:val="1"/>
      <w:numFmt w:val="lowerLetter"/>
      <w:lvlText w:val="%5."/>
      <w:lvlJc w:val="left"/>
      <w:pPr>
        <w:ind w:left="3600" w:hanging="360"/>
      </w:pPr>
    </w:lvl>
    <w:lvl w:ilvl="5" w:tplc="ABEA9DCA">
      <w:start w:val="1"/>
      <w:numFmt w:val="lowerRoman"/>
      <w:lvlText w:val="%6."/>
      <w:lvlJc w:val="right"/>
      <w:pPr>
        <w:ind w:left="4320" w:hanging="180"/>
      </w:pPr>
    </w:lvl>
    <w:lvl w:ilvl="6" w:tplc="001C6B34">
      <w:start w:val="1"/>
      <w:numFmt w:val="decimal"/>
      <w:lvlText w:val="%7."/>
      <w:lvlJc w:val="left"/>
      <w:pPr>
        <w:ind w:left="5040" w:hanging="360"/>
      </w:pPr>
    </w:lvl>
    <w:lvl w:ilvl="7" w:tplc="24CE712C">
      <w:start w:val="1"/>
      <w:numFmt w:val="lowerLetter"/>
      <w:lvlText w:val="%8."/>
      <w:lvlJc w:val="left"/>
      <w:pPr>
        <w:ind w:left="5760" w:hanging="360"/>
      </w:pPr>
    </w:lvl>
    <w:lvl w:ilvl="8" w:tplc="12A834DE">
      <w:start w:val="1"/>
      <w:numFmt w:val="lowerRoman"/>
      <w:lvlText w:val="%9."/>
      <w:lvlJc w:val="right"/>
      <w:pPr>
        <w:ind w:left="6480" w:hanging="180"/>
      </w:pPr>
    </w:lvl>
  </w:abstractNum>
  <w:abstractNum w:abstractNumId="118" w15:restartNumberingAfterBreak="0">
    <w:nsid w:val="41B5A35A"/>
    <w:multiLevelType w:val="hybridMultilevel"/>
    <w:tmpl w:val="F6A4B9C2"/>
    <w:lvl w:ilvl="0" w:tplc="E0F25DC2">
      <w:start w:val="1"/>
      <w:numFmt w:val="decimal"/>
      <w:lvlText w:val="%1."/>
      <w:lvlJc w:val="left"/>
      <w:pPr>
        <w:ind w:left="720" w:hanging="360"/>
      </w:pPr>
    </w:lvl>
    <w:lvl w:ilvl="1" w:tplc="6EC4E610">
      <w:start w:val="1"/>
      <w:numFmt w:val="lowerLetter"/>
      <w:lvlText w:val="%2."/>
      <w:lvlJc w:val="left"/>
      <w:pPr>
        <w:ind w:left="1440" w:hanging="360"/>
      </w:pPr>
    </w:lvl>
    <w:lvl w:ilvl="2" w:tplc="6EE2477A">
      <w:start w:val="1"/>
      <w:numFmt w:val="lowerRoman"/>
      <w:lvlText w:val="%3."/>
      <w:lvlJc w:val="right"/>
      <w:pPr>
        <w:ind w:left="2160" w:hanging="180"/>
      </w:pPr>
    </w:lvl>
    <w:lvl w:ilvl="3" w:tplc="8E502F56">
      <w:start w:val="1"/>
      <w:numFmt w:val="decimal"/>
      <w:lvlText w:val="%4."/>
      <w:lvlJc w:val="left"/>
      <w:pPr>
        <w:ind w:left="2880" w:hanging="360"/>
      </w:pPr>
    </w:lvl>
    <w:lvl w:ilvl="4" w:tplc="482C1650">
      <w:start w:val="1"/>
      <w:numFmt w:val="lowerLetter"/>
      <w:lvlText w:val="%5."/>
      <w:lvlJc w:val="left"/>
      <w:pPr>
        <w:ind w:left="3600" w:hanging="360"/>
      </w:pPr>
    </w:lvl>
    <w:lvl w:ilvl="5" w:tplc="58DEAB70">
      <w:start w:val="1"/>
      <w:numFmt w:val="lowerRoman"/>
      <w:lvlText w:val="%6."/>
      <w:lvlJc w:val="right"/>
      <w:pPr>
        <w:ind w:left="4320" w:hanging="180"/>
      </w:pPr>
    </w:lvl>
    <w:lvl w:ilvl="6" w:tplc="7A2EC9D2">
      <w:start w:val="1"/>
      <w:numFmt w:val="decimal"/>
      <w:lvlText w:val="%7."/>
      <w:lvlJc w:val="left"/>
      <w:pPr>
        <w:ind w:left="5040" w:hanging="360"/>
      </w:pPr>
    </w:lvl>
    <w:lvl w:ilvl="7" w:tplc="0206DF76">
      <w:start w:val="1"/>
      <w:numFmt w:val="lowerLetter"/>
      <w:lvlText w:val="%8."/>
      <w:lvlJc w:val="left"/>
      <w:pPr>
        <w:ind w:left="5760" w:hanging="360"/>
      </w:pPr>
    </w:lvl>
    <w:lvl w:ilvl="8" w:tplc="3F4EF7BE">
      <w:start w:val="1"/>
      <w:numFmt w:val="lowerRoman"/>
      <w:lvlText w:val="%9."/>
      <w:lvlJc w:val="right"/>
      <w:pPr>
        <w:ind w:left="6480" w:hanging="180"/>
      </w:pPr>
    </w:lvl>
  </w:abstractNum>
  <w:abstractNum w:abstractNumId="119" w15:restartNumberingAfterBreak="0">
    <w:nsid w:val="429037FE"/>
    <w:multiLevelType w:val="hybridMultilevel"/>
    <w:tmpl w:val="30C8E710"/>
    <w:lvl w:ilvl="0" w:tplc="07B05152">
      <w:start w:val="1"/>
      <w:numFmt w:val="decimal"/>
      <w:lvlText w:val="%1."/>
      <w:lvlJc w:val="left"/>
      <w:pPr>
        <w:ind w:left="720" w:hanging="360"/>
      </w:pPr>
    </w:lvl>
    <w:lvl w:ilvl="1" w:tplc="18B085C6">
      <w:start w:val="1"/>
      <w:numFmt w:val="lowerLetter"/>
      <w:lvlText w:val="%2."/>
      <w:lvlJc w:val="left"/>
      <w:pPr>
        <w:ind w:left="1440" w:hanging="360"/>
      </w:pPr>
    </w:lvl>
    <w:lvl w:ilvl="2" w:tplc="70BC36C6">
      <w:start w:val="1"/>
      <w:numFmt w:val="lowerRoman"/>
      <w:lvlText w:val="%3."/>
      <w:lvlJc w:val="right"/>
      <w:pPr>
        <w:ind w:left="2160" w:hanging="180"/>
      </w:pPr>
    </w:lvl>
    <w:lvl w:ilvl="3" w:tplc="CD663C4C">
      <w:start w:val="1"/>
      <w:numFmt w:val="decimal"/>
      <w:lvlText w:val="%4."/>
      <w:lvlJc w:val="left"/>
      <w:pPr>
        <w:ind w:left="2880" w:hanging="360"/>
      </w:pPr>
    </w:lvl>
    <w:lvl w:ilvl="4" w:tplc="86304F28">
      <w:start w:val="1"/>
      <w:numFmt w:val="lowerLetter"/>
      <w:lvlText w:val="%5."/>
      <w:lvlJc w:val="left"/>
      <w:pPr>
        <w:ind w:left="3600" w:hanging="360"/>
      </w:pPr>
    </w:lvl>
    <w:lvl w:ilvl="5" w:tplc="32C048F4">
      <w:start w:val="1"/>
      <w:numFmt w:val="lowerRoman"/>
      <w:lvlText w:val="%6."/>
      <w:lvlJc w:val="right"/>
      <w:pPr>
        <w:ind w:left="4320" w:hanging="180"/>
      </w:pPr>
    </w:lvl>
    <w:lvl w:ilvl="6" w:tplc="2886190E">
      <w:start w:val="1"/>
      <w:numFmt w:val="decimal"/>
      <w:lvlText w:val="%7."/>
      <w:lvlJc w:val="left"/>
      <w:pPr>
        <w:ind w:left="5040" w:hanging="360"/>
      </w:pPr>
    </w:lvl>
    <w:lvl w:ilvl="7" w:tplc="998C2C58">
      <w:start w:val="1"/>
      <w:numFmt w:val="lowerLetter"/>
      <w:lvlText w:val="%8."/>
      <w:lvlJc w:val="left"/>
      <w:pPr>
        <w:ind w:left="5760" w:hanging="360"/>
      </w:pPr>
    </w:lvl>
    <w:lvl w:ilvl="8" w:tplc="92E86B9C">
      <w:start w:val="1"/>
      <w:numFmt w:val="lowerRoman"/>
      <w:lvlText w:val="%9."/>
      <w:lvlJc w:val="right"/>
      <w:pPr>
        <w:ind w:left="6480" w:hanging="180"/>
      </w:pPr>
    </w:lvl>
  </w:abstractNum>
  <w:abstractNum w:abstractNumId="120" w15:restartNumberingAfterBreak="0">
    <w:nsid w:val="42DAD2BB"/>
    <w:multiLevelType w:val="hybridMultilevel"/>
    <w:tmpl w:val="FFFFFFFF"/>
    <w:lvl w:ilvl="0" w:tplc="4838F638">
      <w:start w:val="1"/>
      <w:numFmt w:val="decimal"/>
      <w:lvlText w:val="%1."/>
      <w:lvlJc w:val="left"/>
      <w:pPr>
        <w:ind w:left="720" w:hanging="360"/>
      </w:pPr>
    </w:lvl>
    <w:lvl w:ilvl="1" w:tplc="5F9C5C9A">
      <w:start w:val="1"/>
      <w:numFmt w:val="lowerLetter"/>
      <w:lvlText w:val="%2."/>
      <w:lvlJc w:val="left"/>
      <w:pPr>
        <w:ind w:left="1440" w:hanging="360"/>
      </w:pPr>
    </w:lvl>
    <w:lvl w:ilvl="2" w:tplc="ECFE85C6">
      <w:start w:val="1"/>
      <w:numFmt w:val="lowerRoman"/>
      <w:lvlText w:val="%3."/>
      <w:lvlJc w:val="right"/>
      <w:pPr>
        <w:ind w:left="2160" w:hanging="180"/>
      </w:pPr>
    </w:lvl>
    <w:lvl w:ilvl="3" w:tplc="74C4FBFA">
      <w:start w:val="1"/>
      <w:numFmt w:val="decimal"/>
      <w:lvlText w:val="%4."/>
      <w:lvlJc w:val="left"/>
      <w:pPr>
        <w:ind w:left="2880" w:hanging="360"/>
      </w:pPr>
    </w:lvl>
    <w:lvl w:ilvl="4" w:tplc="429846A8">
      <w:start w:val="1"/>
      <w:numFmt w:val="lowerLetter"/>
      <w:lvlText w:val="%5."/>
      <w:lvlJc w:val="left"/>
      <w:pPr>
        <w:ind w:left="3600" w:hanging="360"/>
      </w:pPr>
    </w:lvl>
    <w:lvl w:ilvl="5" w:tplc="E7FC60A4">
      <w:start w:val="1"/>
      <w:numFmt w:val="lowerRoman"/>
      <w:lvlText w:val="%6."/>
      <w:lvlJc w:val="right"/>
      <w:pPr>
        <w:ind w:left="4320" w:hanging="180"/>
      </w:pPr>
    </w:lvl>
    <w:lvl w:ilvl="6" w:tplc="EFA8AA86">
      <w:start w:val="1"/>
      <w:numFmt w:val="decimal"/>
      <w:lvlText w:val="%7."/>
      <w:lvlJc w:val="left"/>
      <w:pPr>
        <w:ind w:left="5040" w:hanging="360"/>
      </w:pPr>
    </w:lvl>
    <w:lvl w:ilvl="7" w:tplc="80328200">
      <w:start w:val="1"/>
      <w:numFmt w:val="lowerLetter"/>
      <w:lvlText w:val="%8."/>
      <w:lvlJc w:val="left"/>
      <w:pPr>
        <w:ind w:left="5760" w:hanging="360"/>
      </w:pPr>
    </w:lvl>
    <w:lvl w:ilvl="8" w:tplc="A8821E40">
      <w:start w:val="1"/>
      <w:numFmt w:val="lowerRoman"/>
      <w:lvlText w:val="%9."/>
      <w:lvlJc w:val="right"/>
      <w:pPr>
        <w:ind w:left="6480" w:hanging="180"/>
      </w:pPr>
    </w:lvl>
  </w:abstractNum>
  <w:abstractNum w:abstractNumId="121" w15:restartNumberingAfterBreak="0">
    <w:nsid w:val="44BD9A2A"/>
    <w:multiLevelType w:val="hybridMultilevel"/>
    <w:tmpl w:val="FDA2DAAA"/>
    <w:lvl w:ilvl="0" w:tplc="56CAF034">
      <w:start w:val="1"/>
      <w:numFmt w:val="decimal"/>
      <w:lvlText w:val="%1."/>
      <w:lvlJc w:val="left"/>
      <w:pPr>
        <w:ind w:left="720" w:hanging="360"/>
      </w:pPr>
    </w:lvl>
    <w:lvl w:ilvl="1" w:tplc="C388DD5E">
      <w:start w:val="1"/>
      <w:numFmt w:val="lowerLetter"/>
      <w:lvlText w:val="%2."/>
      <w:lvlJc w:val="left"/>
      <w:pPr>
        <w:ind w:left="1440" w:hanging="360"/>
      </w:pPr>
    </w:lvl>
    <w:lvl w:ilvl="2" w:tplc="F52068F2">
      <w:start w:val="1"/>
      <w:numFmt w:val="lowerRoman"/>
      <w:lvlText w:val="%3."/>
      <w:lvlJc w:val="right"/>
      <w:pPr>
        <w:ind w:left="2160" w:hanging="180"/>
      </w:pPr>
    </w:lvl>
    <w:lvl w:ilvl="3" w:tplc="A3BCE582">
      <w:start w:val="1"/>
      <w:numFmt w:val="decimal"/>
      <w:lvlText w:val="%4."/>
      <w:lvlJc w:val="left"/>
      <w:pPr>
        <w:ind w:left="2880" w:hanging="360"/>
      </w:pPr>
    </w:lvl>
    <w:lvl w:ilvl="4" w:tplc="3AA656CA">
      <w:start w:val="1"/>
      <w:numFmt w:val="lowerLetter"/>
      <w:lvlText w:val="%5."/>
      <w:lvlJc w:val="left"/>
      <w:pPr>
        <w:ind w:left="3600" w:hanging="360"/>
      </w:pPr>
    </w:lvl>
    <w:lvl w:ilvl="5" w:tplc="01CC7212">
      <w:start w:val="1"/>
      <w:numFmt w:val="lowerRoman"/>
      <w:lvlText w:val="%6."/>
      <w:lvlJc w:val="right"/>
      <w:pPr>
        <w:ind w:left="4320" w:hanging="180"/>
      </w:pPr>
    </w:lvl>
    <w:lvl w:ilvl="6" w:tplc="9B3A671E">
      <w:start w:val="1"/>
      <w:numFmt w:val="decimal"/>
      <w:lvlText w:val="%7."/>
      <w:lvlJc w:val="left"/>
      <w:pPr>
        <w:ind w:left="5040" w:hanging="360"/>
      </w:pPr>
    </w:lvl>
    <w:lvl w:ilvl="7" w:tplc="699299E4">
      <w:start w:val="1"/>
      <w:numFmt w:val="lowerLetter"/>
      <w:lvlText w:val="%8."/>
      <w:lvlJc w:val="left"/>
      <w:pPr>
        <w:ind w:left="5760" w:hanging="360"/>
      </w:pPr>
    </w:lvl>
    <w:lvl w:ilvl="8" w:tplc="6D4A4E3C">
      <w:start w:val="1"/>
      <w:numFmt w:val="lowerRoman"/>
      <w:lvlText w:val="%9."/>
      <w:lvlJc w:val="right"/>
      <w:pPr>
        <w:ind w:left="6480" w:hanging="180"/>
      </w:pPr>
    </w:lvl>
  </w:abstractNum>
  <w:abstractNum w:abstractNumId="122" w15:restartNumberingAfterBreak="0">
    <w:nsid w:val="44C5306D"/>
    <w:multiLevelType w:val="hybridMultilevel"/>
    <w:tmpl w:val="FFFFFFFF"/>
    <w:lvl w:ilvl="0" w:tplc="65107B04">
      <w:start w:val="1"/>
      <w:numFmt w:val="decimal"/>
      <w:lvlText w:val="%1."/>
      <w:lvlJc w:val="left"/>
      <w:pPr>
        <w:ind w:left="720" w:hanging="360"/>
      </w:pPr>
    </w:lvl>
    <w:lvl w:ilvl="1" w:tplc="C4E28FBA">
      <w:start w:val="1"/>
      <w:numFmt w:val="lowerLetter"/>
      <w:lvlText w:val="%2."/>
      <w:lvlJc w:val="left"/>
      <w:pPr>
        <w:ind w:left="1440" w:hanging="360"/>
      </w:pPr>
    </w:lvl>
    <w:lvl w:ilvl="2" w:tplc="6630B0C2">
      <w:start w:val="1"/>
      <w:numFmt w:val="lowerRoman"/>
      <w:lvlText w:val="%3."/>
      <w:lvlJc w:val="right"/>
      <w:pPr>
        <w:ind w:left="2160" w:hanging="180"/>
      </w:pPr>
    </w:lvl>
    <w:lvl w:ilvl="3" w:tplc="AB021474">
      <w:start w:val="1"/>
      <w:numFmt w:val="decimal"/>
      <w:lvlText w:val="%4."/>
      <w:lvlJc w:val="left"/>
      <w:pPr>
        <w:ind w:left="2880" w:hanging="360"/>
      </w:pPr>
    </w:lvl>
    <w:lvl w:ilvl="4" w:tplc="030E747C">
      <w:start w:val="1"/>
      <w:numFmt w:val="lowerLetter"/>
      <w:lvlText w:val="%5."/>
      <w:lvlJc w:val="left"/>
      <w:pPr>
        <w:ind w:left="3600" w:hanging="360"/>
      </w:pPr>
    </w:lvl>
    <w:lvl w:ilvl="5" w:tplc="5C324D66">
      <w:start w:val="1"/>
      <w:numFmt w:val="lowerRoman"/>
      <w:lvlText w:val="%6."/>
      <w:lvlJc w:val="right"/>
      <w:pPr>
        <w:ind w:left="4320" w:hanging="180"/>
      </w:pPr>
    </w:lvl>
    <w:lvl w:ilvl="6" w:tplc="B76C1914">
      <w:start w:val="1"/>
      <w:numFmt w:val="decimal"/>
      <w:lvlText w:val="%7."/>
      <w:lvlJc w:val="left"/>
      <w:pPr>
        <w:ind w:left="5040" w:hanging="360"/>
      </w:pPr>
    </w:lvl>
    <w:lvl w:ilvl="7" w:tplc="9542A668">
      <w:start w:val="1"/>
      <w:numFmt w:val="lowerLetter"/>
      <w:lvlText w:val="%8."/>
      <w:lvlJc w:val="left"/>
      <w:pPr>
        <w:ind w:left="5760" w:hanging="360"/>
      </w:pPr>
    </w:lvl>
    <w:lvl w:ilvl="8" w:tplc="7E2CCE3E">
      <w:start w:val="1"/>
      <w:numFmt w:val="lowerRoman"/>
      <w:lvlText w:val="%9."/>
      <w:lvlJc w:val="right"/>
      <w:pPr>
        <w:ind w:left="6480" w:hanging="180"/>
      </w:pPr>
    </w:lvl>
  </w:abstractNum>
  <w:abstractNum w:abstractNumId="123" w15:restartNumberingAfterBreak="0">
    <w:nsid w:val="451A5B52"/>
    <w:multiLevelType w:val="hybridMultilevel"/>
    <w:tmpl w:val="9FA279FC"/>
    <w:lvl w:ilvl="0" w:tplc="28AEF6D6">
      <w:start w:val="1"/>
      <w:numFmt w:val="decimal"/>
      <w:lvlText w:val="%1."/>
      <w:lvlJc w:val="left"/>
      <w:pPr>
        <w:ind w:left="720" w:hanging="360"/>
      </w:pPr>
    </w:lvl>
    <w:lvl w:ilvl="1" w:tplc="F858EB7E">
      <w:start w:val="1"/>
      <w:numFmt w:val="lowerLetter"/>
      <w:lvlText w:val="%2."/>
      <w:lvlJc w:val="left"/>
      <w:pPr>
        <w:ind w:left="1440" w:hanging="360"/>
      </w:pPr>
    </w:lvl>
    <w:lvl w:ilvl="2" w:tplc="E196C784">
      <w:start w:val="1"/>
      <w:numFmt w:val="lowerRoman"/>
      <w:lvlText w:val="%3."/>
      <w:lvlJc w:val="right"/>
      <w:pPr>
        <w:ind w:left="2160" w:hanging="180"/>
      </w:pPr>
    </w:lvl>
    <w:lvl w:ilvl="3" w:tplc="937C7D88">
      <w:start w:val="1"/>
      <w:numFmt w:val="decimal"/>
      <w:lvlText w:val="%4."/>
      <w:lvlJc w:val="left"/>
      <w:pPr>
        <w:ind w:left="2880" w:hanging="360"/>
      </w:pPr>
    </w:lvl>
    <w:lvl w:ilvl="4" w:tplc="55A2A660">
      <w:start w:val="1"/>
      <w:numFmt w:val="lowerLetter"/>
      <w:lvlText w:val="%5."/>
      <w:lvlJc w:val="left"/>
      <w:pPr>
        <w:ind w:left="3600" w:hanging="360"/>
      </w:pPr>
    </w:lvl>
    <w:lvl w:ilvl="5" w:tplc="36A84B74">
      <w:start w:val="1"/>
      <w:numFmt w:val="lowerRoman"/>
      <w:lvlText w:val="%6."/>
      <w:lvlJc w:val="right"/>
      <w:pPr>
        <w:ind w:left="4320" w:hanging="180"/>
      </w:pPr>
    </w:lvl>
    <w:lvl w:ilvl="6" w:tplc="11E862D0">
      <w:start w:val="1"/>
      <w:numFmt w:val="decimal"/>
      <w:lvlText w:val="%7."/>
      <w:lvlJc w:val="left"/>
      <w:pPr>
        <w:ind w:left="5040" w:hanging="360"/>
      </w:pPr>
    </w:lvl>
    <w:lvl w:ilvl="7" w:tplc="37480E76">
      <w:start w:val="1"/>
      <w:numFmt w:val="lowerLetter"/>
      <w:lvlText w:val="%8."/>
      <w:lvlJc w:val="left"/>
      <w:pPr>
        <w:ind w:left="5760" w:hanging="360"/>
      </w:pPr>
    </w:lvl>
    <w:lvl w:ilvl="8" w:tplc="3CFC12D8">
      <w:start w:val="1"/>
      <w:numFmt w:val="lowerRoman"/>
      <w:lvlText w:val="%9."/>
      <w:lvlJc w:val="right"/>
      <w:pPr>
        <w:ind w:left="6480" w:hanging="180"/>
      </w:pPr>
    </w:lvl>
  </w:abstractNum>
  <w:abstractNum w:abstractNumId="124" w15:restartNumberingAfterBreak="0">
    <w:nsid w:val="45B495BB"/>
    <w:multiLevelType w:val="hybridMultilevel"/>
    <w:tmpl w:val="71FAECC0"/>
    <w:lvl w:ilvl="0" w:tplc="2482192E">
      <w:start w:val="1"/>
      <w:numFmt w:val="decimal"/>
      <w:lvlText w:val="%1."/>
      <w:lvlJc w:val="left"/>
      <w:pPr>
        <w:ind w:left="720" w:hanging="360"/>
      </w:pPr>
    </w:lvl>
    <w:lvl w:ilvl="1" w:tplc="530093D6">
      <w:start w:val="1"/>
      <w:numFmt w:val="lowerLetter"/>
      <w:lvlText w:val="%2."/>
      <w:lvlJc w:val="left"/>
      <w:pPr>
        <w:ind w:left="1440" w:hanging="360"/>
      </w:pPr>
    </w:lvl>
    <w:lvl w:ilvl="2" w:tplc="050CDB2A">
      <w:start w:val="1"/>
      <w:numFmt w:val="lowerRoman"/>
      <w:lvlText w:val="%3."/>
      <w:lvlJc w:val="right"/>
      <w:pPr>
        <w:ind w:left="2160" w:hanging="180"/>
      </w:pPr>
    </w:lvl>
    <w:lvl w:ilvl="3" w:tplc="6B0C40B2">
      <w:start w:val="1"/>
      <w:numFmt w:val="decimal"/>
      <w:lvlText w:val="%4."/>
      <w:lvlJc w:val="left"/>
      <w:pPr>
        <w:ind w:left="2880" w:hanging="360"/>
      </w:pPr>
    </w:lvl>
    <w:lvl w:ilvl="4" w:tplc="3C308C60">
      <w:start w:val="1"/>
      <w:numFmt w:val="lowerLetter"/>
      <w:lvlText w:val="%5."/>
      <w:lvlJc w:val="left"/>
      <w:pPr>
        <w:ind w:left="3600" w:hanging="360"/>
      </w:pPr>
    </w:lvl>
    <w:lvl w:ilvl="5" w:tplc="B63A8016">
      <w:start w:val="1"/>
      <w:numFmt w:val="lowerRoman"/>
      <w:lvlText w:val="%6."/>
      <w:lvlJc w:val="right"/>
      <w:pPr>
        <w:ind w:left="4320" w:hanging="180"/>
      </w:pPr>
    </w:lvl>
    <w:lvl w:ilvl="6" w:tplc="388E1352">
      <w:start w:val="1"/>
      <w:numFmt w:val="decimal"/>
      <w:lvlText w:val="%7."/>
      <w:lvlJc w:val="left"/>
      <w:pPr>
        <w:ind w:left="5040" w:hanging="360"/>
      </w:pPr>
    </w:lvl>
    <w:lvl w:ilvl="7" w:tplc="887EB7DE">
      <w:start w:val="1"/>
      <w:numFmt w:val="lowerLetter"/>
      <w:lvlText w:val="%8."/>
      <w:lvlJc w:val="left"/>
      <w:pPr>
        <w:ind w:left="5760" w:hanging="360"/>
      </w:pPr>
    </w:lvl>
    <w:lvl w:ilvl="8" w:tplc="2D2A332E">
      <w:start w:val="1"/>
      <w:numFmt w:val="lowerRoman"/>
      <w:lvlText w:val="%9."/>
      <w:lvlJc w:val="right"/>
      <w:pPr>
        <w:ind w:left="6480" w:hanging="180"/>
      </w:pPr>
    </w:lvl>
  </w:abstractNum>
  <w:abstractNum w:abstractNumId="125" w15:restartNumberingAfterBreak="0">
    <w:nsid w:val="45D8D266"/>
    <w:multiLevelType w:val="hybridMultilevel"/>
    <w:tmpl w:val="FFFFFFFF"/>
    <w:lvl w:ilvl="0" w:tplc="B5E6B2B8">
      <w:start w:val="1"/>
      <w:numFmt w:val="decimal"/>
      <w:lvlText w:val="%1."/>
      <w:lvlJc w:val="left"/>
      <w:pPr>
        <w:ind w:left="720" w:hanging="360"/>
      </w:pPr>
    </w:lvl>
    <w:lvl w:ilvl="1" w:tplc="F4621614">
      <w:start w:val="1"/>
      <w:numFmt w:val="lowerLetter"/>
      <w:lvlText w:val="%2."/>
      <w:lvlJc w:val="left"/>
      <w:pPr>
        <w:ind w:left="1440" w:hanging="360"/>
      </w:pPr>
    </w:lvl>
    <w:lvl w:ilvl="2" w:tplc="6FF0E54C">
      <w:start w:val="1"/>
      <w:numFmt w:val="lowerRoman"/>
      <w:lvlText w:val="%3."/>
      <w:lvlJc w:val="right"/>
      <w:pPr>
        <w:ind w:left="2160" w:hanging="180"/>
      </w:pPr>
    </w:lvl>
    <w:lvl w:ilvl="3" w:tplc="1382BB5E">
      <w:start w:val="1"/>
      <w:numFmt w:val="decimal"/>
      <w:lvlText w:val="%4."/>
      <w:lvlJc w:val="left"/>
      <w:pPr>
        <w:ind w:left="2880" w:hanging="360"/>
      </w:pPr>
    </w:lvl>
    <w:lvl w:ilvl="4" w:tplc="880001A0">
      <w:start w:val="1"/>
      <w:numFmt w:val="lowerLetter"/>
      <w:lvlText w:val="%5."/>
      <w:lvlJc w:val="left"/>
      <w:pPr>
        <w:ind w:left="3600" w:hanging="360"/>
      </w:pPr>
    </w:lvl>
    <w:lvl w:ilvl="5" w:tplc="A5DA13DA">
      <w:start w:val="1"/>
      <w:numFmt w:val="lowerRoman"/>
      <w:lvlText w:val="%6."/>
      <w:lvlJc w:val="right"/>
      <w:pPr>
        <w:ind w:left="4320" w:hanging="180"/>
      </w:pPr>
    </w:lvl>
    <w:lvl w:ilvl="6" w:tplc="FC24A6E0">
      <w:start w:val="1"/>
      <w:numFmt w:val="decimal"/>
      <w:lvlText w:val="%7."/>
      <w:lvlJc w:val="left"/>
      <w:pPr>
        <w:ind w:left="5040" w:hanging="360"/>
      </w:pPr>
    </w:lvl>
    <w:lvl w:ilvl="7" w:tplc="8B42CE6C">
      <w:start w:val="1"/>
      <w:numFmt w:val="lowerLetter"/>
      <w:lvlText w:val="%8."/>
      <w:lvlJc w:val="left"/>
      <w:pPr>
        <w:ind w:left="5760" w:hanging="360"/>
      </w:pPr>
    </w:lvl>
    <w:lvl w:ilvl="8" w:tplc="9FA283E2">
      <w:start w:val="1"/>
      <w:numFmt w:val="lowerRoman"/>
      <w:lvlText w:val="%9."/>
      <w:lvlJc w:val="right"/>
      <w:pPr>
        <w:ind w:left="6480" w:hanging="180"/>
      </w:pPr>
    </w:lvl>
  </w:abstractNum>
  <w:abstractNum w:abstractNumId="126" w15:restartNumberingAfterBreak="0">
    <w:nsid w:val="479327D3"/>
    <w:multiLevelType w:val="hybridMultilevel"/>
    <w:tmpl w:val="FFFFFFFF"/>
    <w:lvl w:ilvl="0" w:tplc="5522505C">
      <w:start w:val="1"/>
      <w:numFmt w:val="decimal"/>
      <w:lvlText w:val="%1."/>
      <w:lvlJc w:val="left"/>
      <w:pPr>
        <w:ind w:left="720" w:hanging="360"/>
      </w:pPr>
    </w:lvl>
    <w:lvl w:ilvl="1" w:tplc="41827C0E">
      <w:start w:val="1"/>
      <w:numFmt w:val="lowerLetter"/>
      <w:lvlText w:val="%2."/>
      <w:lvlJc w:val="left"/>
      <w:pPr>
        <w:ind w:left="1440" w:hanging="360"/>
      </w:pPr>
    </w:lvl>
    <w:lvl w:ilvl="2" w:tplc="BE3C7DB8">
      <w:start w:val="1"/>
      <w:numFmt w:val="lowerRoman"/>
      <w:lvlText w:val="%3."/>
      <w:lvlJc w:val="right"/>
      <w:pPr>
        <w:ind w:left="2160" w:hanging="180"/>
      </w:pPr>
    </w:lvl>
    <w:lvl w:ilvl="3" w:tplc="952C6354">
      <w:start w:val="1"/>
      <w:numFmt w:val="decimal"/>
      <w:lvlText w:val="%4."/>
      <w:lvlJc w:val="left"/>
      <w:pPr>
        <w:ind w:left="2880" w:hanging="360"/>
      </w:pPr>
    </w:lvl>
    <w:lvl w:ilvl="4" w:tplc="240078EC">
      <w:start w:val="1"/>
      <w:numFmt w:val="lowerLetter"/>
      <w:lvlText w:val="%5."/>
      <w:lvlJc w:val="left"/>
      <w:pPr>
        <w:ind w:left="3600" w:hanging="360"/>
      </w:pPr>
    </w:lvl>
    <w:lvl w:ilvl="5" w:tplc="6B88D978">
      <w:start w:val="1"/>
      <w:numFmt w:val="lowerRoman"/>
      <w:lvlText w:val="%6."/>
      <w:lvlJc w:val="right"/>
      <w:pPr>
        <w:ind w:left="4320" w:hanging="180"/>
      </w:pPr>
    </w:lvl>
    <w:lvl w:ilvl="6" w:tplc="514060F0">
      <w:start w:val="1"/>
      <w:numFmt w:val="decimal"/>
      <w:lvlText w:val="%7."/>
      <w:lvlJc w:val="left"/>
      <w:pPr>
        <w:ind w:left="5040" w:hanging="360"/>
      </w:pPr>
    </w:lvl>
    <w:lvl w:ilvl="7" w:tplc="55E6CB26">
      <w:start w:val="1"/>
      <w:numFmt w:val="lowerLetter"/>
      <w:lvlText w:val="%8."/>
      <w:lvlJc w:val="left"/>
      <w:pPr>
        <w:ind w:left="5760" w:hanging="360"/>
      </w:pPr>
    </w:lvl>
    <w:lvl w:ilvl="8" w:tplc="F1D07872">
      <w:start w:val="1"/>
      <w:numFmt w:val="lowerRoman"/>
      <w:lvlText w:val="%9."/>
      <w:lvlJc w:val="right"/>
      <w:pPr>
        <w:ind w:left="6480" w:hanging="180"/>
      </w:pPr>
    </w:lvl>
  </w:abstractNum>
  <w:abstractNum w:abstractNumId="127" w15:restartNumberingAfterBreak="0">
    <w:nsid w:val="47D34F9F"/>
    <w:multiLevelType w:val="hybridMultilevel"/>
    <w:tmpl w:val="FFFFFFFF"/>
    <w:lvl w:ilvl="0" w:tplc="96A262A0">
      <w:start w:val="1"/>
      <w:numFmt w:val="decimal"/>
      <w:lvlText w:val="%1."/>
      <w:lvlJc w:val="left"/>
      <w:pPr>
        <w:ind w:left="720" w:hanging="360"/>
      </w:pPr>
    </w:lvl>
    <w:lvl w:ilvl="1" w:tplc="F9FCCB22">
      <w:start w:val="1"/>
      <w:numFmt w:val="lowerLetter"/>
      <w:lvlText w:val="%2."/>
      <w:lvlJc w:val="left"/>
      <w:pPr>
        <w:ind w:left="1440" w:hanging="360"/>
      </w:pPr>
    </w:lvl>
    <w:lvl w:ilvl="2" w:tplc="6F1CDE70">
      <w:start w:val="1"/>
      <w:numFmt w:val="lowerRoman"/>
      <w:lvlText w:val="%3."/>
      <w:lvlJc w:val="right"/>
      <w:pPr>
        <w:ind w:left="2160" w:hanging="180"/>
      </w:pPr>
    </w:lvl>
    <w:lvl w:ilvl="3" w:tplc="0EAE913E">
      <w:start w:val="1"/>
      <w:numFmt w:val="decimal"/>
      <w:lvlText w:val="%4."/>
      <w:lvlJc w:val="left"/>
      <w:pPr>
        <w:ind w:left="2880" w:hanging="360"/>
      </w:pPr>
    </w:lvl>
    <w:lvl w:ilvl="4" w:tplc="5B9CCB8A">
      <w:start w:val="1"/>
      <w:numFmt w:val="lowerLetter"/>
      <w:lvlText w:val="%5."/>
      <w:lvlJc w:val="left"/>
      <w:pPr>
        <w:ind w:left="3600" w:hanging="360"/>
      </w:pPr>
    </w:lvl>
    <w:lvl w:ilvl="5" w:tplc="EA901CBA">
      <w:start w:val="1"/>
      <w:numFmt w:val="lowerRoman"/>
      <w:lvlText w:val="%6."/>
      <w:lvlJc w:val="right"/>
      <w:pPr>
        <w:ind w:left="4320" w:hanging="180"/>
      </w:pPr>
    </w:lvl>
    <w:lvl w:ilvl="6" w:tplc="6F3CB568">
      <w:start w:val="1"/>
      <w:numFmt w:val="decimal"/>
      <w:lvlText w:val="%7."/>
      <w:lvlJc w:val="left"/>
      <w:pPr>
        <w:ind w:left="5040" w:hanging="360"/>
      </w:pPr>
    </w:lvl>
    <w:lvl w:ilvl="7" w:tplc="F1841AD0">
      <w:start w:val="1"/>
      <w:numFmt w:val="lowerLetter"/>
      <w:lvlText w:val="%8."/>
      <w:lvlJc w:val="left"/>
      <w:pPr>
        <w:ind w:left="5760" w:hanging="360"/>
      </w:pPr>
    </w:lvl>
    <w:lvl w:ilvl="8" w:tplc="ED3A565C">
      <w:start w:val="1"/>
      <w:numFmt w:val="lowerRoman"/>
      <w:lvlText w:val="%9."/>
      <w:lvlJc w:val="right"/>
      <w:pPr>
        <w:ind w:left="6480" w:hanging="180"/>
      </w:pPr>
    </w:lvl>
  </w:abstractNum>
  <w:abstractNum w:abstractNumId="128" w15:restartNumberingAfterBreak="0">
    <w:nsid w:val="47F6A774"/>
    <w:multiLevelType w:val="hybridMultilevel"/>
    <w:tmpl w:val="FFFFFFFF"/>
    <w:lvl w:ilvl="0" w:tplc="57141266">
      <w:start w:val="1"/>
      <w:numFmt w:val="decimal"/>
      <w:lvlText w:val="%1."/>
      <w:lvlJc w:val="left"/>
      <w:pPr>
        <w:ind w:left="720" w:hanging="360"/>
      </w:pPr>
    </w:lvl>
    <w:lvl w:ilvl="1" w:tplc="5950B410">
      <w:start w:val="1"/>
      <w:numFmt w:val="lowerLetter"/>
      <w:lvlText w:val="%2."/>
      <w:lvlJc w:val="left"/>
      <w:pPr>
        <w:ind w:left="1440" w:hanging="360"/>
      </w:pPr>
    </w:lvl>
    <w:lvl w:ilvl="2" w:tplc="45FC2132">
      <w:start w:val="1"/>
      <w:numFmt w:val="lowerRoman"/>
      <w:lvlText w:val="%3."/>
      <w:lvlJc w:val="right"/>
      <w:pPr>
        <w:ind w:left="2160" w:hanging="180"/>
      </w:pPr>
    </w:lvl>
    <w:lvl w:ilvl="3" w:tplc="D03AC92A">
      <w:start w:val="1"/>
      <w:numFmt w:val="decimal"/>
      <w:lvlText w:val="%4."/>
      <w:lvlJc w:val="left"/>
      <w:pPr>
        <w:ind w:left="2880" w:hanging="360"/>
      </w:pPr>
    </w:lvl>
    <w:lvl w:ilvl="4" w:tplc="DE7E2BEA">
      <w:start w:val="1"/>
      <w:numFmt w:val="lowerLetter"/>
      <w:lvlText w:val="%5."/>
      <w:lvlJc w:val="left"/>
      <w:pPr>
        <w:ind w:left="3600" w:hanging="360"/>
      </w:pPr>
    </w:lvl>
    <w:lvl w:ilvl="5" w:tplc="076E444A">
      <w:start w:val="1"/>
      <w:numFmt w:val="lowerRoman"/>
      <w:lvlText w:val="%6."/>
      <w:lvlJc w:val="right"/>
      <w:pPr>
        <w:ind w:left="4320" w:hanging="180"/>
      </w:pPr>
    </w:lvl>
    <w:lvl w:ilvl="6" w:tplc="53DA47D2">
      <w:start w:val="1"/>
      <w:numFmt w:val="decimal"/>
      <w:lvlText w:val="%7."/>
      <w:lvlJc w:val="left"/>
      <w:pPr>
        <w:ind w:left="5040" w:hanging="360"/>
      </w:pPr>
    </w:lvl>
    <w:lvl w:ilvl="7" w:tplc="9084B96E">
      <w:start w:val="1"/>
      <w:numFmt w:val="lowerLetter"/>
      <w:lvlText w:val="%8."/>
      <w:lvlJc w:val="left"/>
      <w:pPr>
        <w:ind w:left="5760" w:hanging="360"/>
      </w:pPr>
    </w:lvl>
    <w:lvl w:ilvl="8" w:tplc="20B29E82">
      <w:start w:val="1"/>
      <w:numFmt w:val="lowerRoman"/>
      <w:lvlText w:val="%9."/>
      <w:lvlJc w:val="right"/>
      <w:pPr>
        <w:ind w:left="6480" w:hanging="180"/>
      </w:pPr>
    </w:lvl>
  </w:abstractNum>
  <w:abstractNum w:abstractNumId="129" w15:restartNumberingAfterBreak="0">
    <w:nsid w:val="48E791E9"/>
    <w:multiLevelType w:val="hybridMultilevel"/>
    <w:tmpl w:val="FFFFFFFF"/>
    <w:lvl w:ilvl="0" w:tplc="9E524002">
      <w:start w:val="1"/>
      <w:numFmt w:val="decimal"/>
      <w:lvlText w:val="%1."/>
      <w:lvlJc w:val="left"/>
      <w:pPr>
        <w:ind w:left="720" w:hanging="360"/>
      </w:pPr>
    </w:lvl>
    <w:lvl w:ilvl="1" w:tplc="FA145EBE">
      <w:start w:val="1"/>
      <w:numFmt w:val="lowerLetter"/>
      <w:lvlText w:val="%2."/>
      <w:lvlJc w:val="left"/>
      <w:pPr>
        <w:ind w:left="1440" w:hanging="360"/>
      </w:pPr>
    </w:lvl>
    <w:lvl w:ilvl="2" w:tplc="07A246DC">
      <w:start w:val="1"/>
      <w:numFmt w:val="lowerRoman"/>
      <w:lvlText w:val="%3."/>
      <w:lvlJc w:val="right"/>
      <w:pPr>
        <w:ind w:left="2160" w:hanging="180"/>
      </w:pPr>
    </w:lvl>
    <w:lvl w:ilvl="3" w:tplc="CCF69C9A">
      <w:start w:val="1"/>
      <w:numFmt w:val="decimal"/>
      <w:lvlText w:val="%4."/>
      <w:lvlJc w:val="left"/>
      <w:pPr>
        <w:ind w:left="2880" w:hanging="360"/>
      </w:pPr>
    </w:lvl>
    <w:lvl w:ilvl="4" w:tplc="57B87FB8">
      <w:start w:val="1"/>
      <w:numFmt w:val="lowerLetter"/>
      <w:lvlText w:val="%5."/>
      <w:lvlJc w:val="left"/>
      <w:pPr>
        <w:ind w:left="3600" w:hanging="360"/>
      </w:pPr>
    </w:lvl>
    <w:lvl w:ilvl="5" w:tplc="3FEA71E0">
      <w:start w:val="1"/>
      <w:numFmt w:val="lowerRoman"/>
      <w:lvlText w:val="%6."/>
      <w:lvlJc w:val="right"/>
      <w:pPr>
        <w:ind w:left="4320" w:hanging="180"/>
      </w:pPr>
    </w:lvl>
    <w:lvl w:ilvl="6" w:tplc="346EAFDC">
      <w:start w:val="1"/>
      <w:numFmt w:val="decimal"/>
      <w:lvlText w:val="%7."/>
      <w:lvlJc w:val="left"/>
      <w:pPr>
        <w:ind w:left="5040" w:hanging="360"/>
      </w:pPr>
    </w:lvl>
    <w:lvl w:ilvl="7" w:tplc="29341872">
      <w:start w:val="1"/>
      <w:numFmt w:val="lowerLetter"/>
      <w:lvlText w:val="%8."/>
      <w:lvlJc w:val="left"/>
      <w:pPr>
        <w:ind w:left="5760" w:hanging="360"/>
      </w:pPr>
    </w:lvl>
    <w:lvl w:ilvl="8" w:tplc="5664A1F8">
      <w:start w:val="1"/>
      <w:numFmt w:val="lowerRoman"/>
      <w:lvlText w:val="%9."/>
      <w:lvlJc w:val="right"/>
      <w:pPr>
        <w:ind w:left="6480" w:hanging="180"/>
      </w:pPr>
    </w:lvl>
  </w:abstractNum>
  <w:abstractNum w:abstractNumId="130" w15:restartNumberingAfterBreak="0">
    <w:nsid w:val="4915D2EE"/>
    <w:multiLevelType w:val="hybridMultilevel"/>
    <w:tmpl w:val="FFFFFFFF"/>
    <w:lvl w:ilvl="0" w:tplc="0F602C22">
      <w:start w:val="1"/>
      <w:numFmt w:val="decimal"/>
      <w:lvlText w:val="%1."/>
      <w:lvlJc w:val="left"/>
      <w:pPr>
        <w:ind w:left="720" w:hanging="360"/>
      </w:pPr>
    </w:lvl>
    <w:lvl w:ilvl="1" w:tplc="7F8CA818">
      <w:start w:val="1"/>
      <w:numFmt w:val="lowerLetter"/>
      <w:lvlText w:val="%2."/>
      <w:lvlJc w:val="left"/>
      <w:pPr>
        <w:ind w:left="1440" w:hanging="360"/>
      </w:pPr>
    </w:lvl>
    <w:lvl w:ilvl="2" w:tplc="187EF786">
      <w:start w:val="1"/>
      <w:numFmt w:val="lowerRoman"/>
      <w:lvlText w:val="%3."/>
      <w:lvlJc w:val="right"/>
      <w:pPr>
        <w:ind w:left="2160" w:hanging="180"/>
      </w:pPr>
    </w:lvl>
    <w:lvl w:ilvl="3" w:tplc="8C5A0482">
      <w:start w:val="1"/>
      <w:numFmt w:val="decimal"/>
      <w:lvlText w:val="%4."/>
      <w:lvlJc w:val="left"/>
      <w:pPr>
        <w:ind w:left="2880" w:hanging="360"/>
      </w:pPr>
    </w:lvl>
    <w:lvl w:ilvl="4" w:tplc="345ACCC2">
      <w:start w:val="1"/>
      <w:numFmt w:val="lowerLetter"/>
      <w:lvlText w:val="%5."/>
      <w:lvlJc w:val="left"/>
      <w:pPr>
        <w:ind w:left="3600" w:hanging="360"/>
      </w:pPr>
    </w:lvl>
    <w:lvl w:ilvl="5" w:tplc="AC4C8052">
      <w:start w:val="1"/>
      <w:numFmt w:val="lowerRoman"/>
      <w:lvlText w:val="%6."/>
      <w:lvlJc w:val="right"/>
      <w:pPr>
        <w:ind w:left="4320" w:hanging="180"/>
      </w:pPr>
    </w:lvl>
    <w:lvl w:ilvl="6" w:tplc="2C3414B0">
      <w:start w:val="1"/>
      <w:numFmt w:val="decimal"/>
      <w:lvlText w:val="%7."/>
      <w:lvlJc w:val="left"/>
      <w:pPr>
        <w:ind w:left="5040" w:hanging="360"/>
      </w:pPr>
    </w:lvl>
    <w:lvl w:ilvl="7" w:tplc="258E092E">
      <w:start w:val="1"/>
      <w:numFmt w:val="lowerLetter"/>
      <w:lvlText w:val="%8."/>
      <w:lvlJc w:val="left"/>
      <w:pPr>
        <w:ind w:left="5760" w:hanging="360"/>
      </w:pPr>
    </w:lvl>
    <w:lvl w:ilvl="8" w:tplc="635AE7C8">
      <w:start w:val="1"/>
      <w:numFmt w:val="lowerRoman"/>
      <w:lvlText w:val="%9."/>
      <w:lvlJc w:val="right"/>
      <w:pPr>
        <w:ind w:left="6480" w:hanging="180"/>
      </w:pPr>
    </w:lvl>
  </w:abstractNum>
  <w:abstractNum w:abstractNumId="131" w15:restartNumberingAfterBreak="0">
    <w:nsid w:val="49BDB4EB"/>
    <w:multiLevelType w:val="hybridMultilevel"/>
    <w:tmpl w:val="A4886E28"/>
    <w:lvl w:ilvl="0" w:tplc="8C1CB3D0">
      <w:start w:val="1"/>
      <w:numFmt w:val="decimal"/>
      <w:lvlText w:val="%1."/>
      <w:lvlJc w:val="left"/>
      <w:pPr>
        <w:ind w:left="720" w:hanging="360"/>
      </w:pPr>
    </w:lvl>
    <w:lvl w:ilvl="1" w:tplc="B43CEE68">
      <w:start w:val="1"/>
      <w:numFmt w:val="lowerLetter"/>
      <w:lvlText w:val="%2."/>
      <w:lvlJc w:val="left"/>
      <w:pPr>
        <w:ind w:left="1440" w:hanging="360"/>
      </w:pPr>
    </w:lvl>
    <w:lvl w:ilvl="2" w:tplc="8DC2CB34">
      <w:start w:val="1"/>
      <w:numFmt w:val="lowerRoman"/>
      <w:lvlText w:val="%3."/>
      <w:lvlJc w:val="right"/>
      <w:pPr>
        <w:ind w:left="2160" w:hanging="180"/>
      </w:pPr>
    </w:lvl>
    <w:lvl w:ilvl="3" w:tplc="439C0A54">
      <w:start w:val="1"/>
      <w:numFmt w:val="decimal"/>
      <w:lvlText w:val="%4."/>
      <w:lvlJc w:val="left"/>
      <w:pPr>
        <w:ind w:left="2880" w:hanging="360"/>
      </w:pPr>
    </w:lvl>
    <w:lvl w:ilvl="4" w:tplc="81FAD012">
      <w:start w:val="1"/>
      <w:numFmt w:val="lowerLetter"/>
      <w:lvlText w:val="%5."/>
      <w:lvlJc w:val="left"/>
      <w:pPr>
        <w:ind w:left="3600" w:hanging="360"/>
      </w:pPr>
    </w:lvl>
    <w:lvl w:ilvl="5" w:tplc="BD2CDF5A">
      <w:start w:val="1"/>
      <w:numFmt w:val="lowerRoman"/>
      <w:lvlText w:val="%6."/>
      <w:lvlJc w:val="right"/>
      <w:pPr>
        <w:ind w:left="4320" w:hanging="180"/>
      </w:pPr>
    </w:lvl>
    <w:lvl w:ilvl="6" w:tplc="25E8A1A6">
      <w:start w:val="1"/>
      <w:numFmt w:val="decimal"/>
      <w:lvlText w:val="%7."/>
      <w:lvlJc w:val="left"/>
      <w:pPr>
        <w:ind w:left="5040" w:hanging="360"/>
      </w:pPr>
    </w:lvl>
    <w:lvl w:ilvl="7" w:tplc="CBBC746A">
      <w:start w:val="1"/>
      <w:numFmt w:val="lowerLetter"/>
      <w:lvlText w:val="%8."/>
      <w:lvlJc w:val="left"/>
      <w:pPr>
        <w:ind w:left="5760" w:hanging="360"/>
      </w:pPr>
    </w:lvl>
    <w:lvl w:ilvl="8" w:tplc="AB6499E2">
      <w:start w:val="1"/>
      <w:numFmt w:val="lowerRoman"/>
      <w:lvlText w:val="%9."/>
      <w:lvlJc w:val="right"/>
      <w:pPr>
        <w:ind w:left="6480" w:hanging="180"/>
      </w:pPr>
    </w:lvl>
  </w:abstractNum>
  <w:abstractNum w:abstractNumId="132" w15:restartNumberingAfterBreak="0">
    <w:nsid w:val="4C2CE7C9"/>
    <w:multiLevelType w:val="hybridMultilevel"/>
    <w:tmpl w:val="FFFFFFFF"/>
    <w:lvl w:ilvl="0" w:tplc="209A1E10">
      <w:start w:val="1"/>
      <w:numFmt w:val="decimal"/>
      <w:lvlText w:val="%1."/>
      <w:lvlJc w:val="left"/>
      <w:pPr>
        <w:ind w:left="720" w:hanging="360"/>
      </w:pPr>
    </w:lvl>
    <w:lvl w:ilvl="1" w:tplc="BC70BD6E">
      <w:start w:val="1"/>
      <w:numFmt w:val="lowerLetter"/>
      <w:lvlText w:val="%2."/>
      <w:lvlJc w:val="left"/>
      <w:pPr>
        <w:ind w:left="1440" w:hanging="360"/>
      </w:pPr>
    </w:lvl>
    <w:lvl w:ilvl="2" w:tplc="D6088450">
      <w:start w:val="1"/>
      <w:numFmt w:val="lowerRoman"/>
      <w:lvlText w:val="%3."/>
      <w:lvlJc w:val="right"/>
      <w:pPr>
        <w:ind w:left="2160" w:hanging="180"/>
      </w:pPr>
    </w:lvl>
    <w:lvl w:ilvl="3" w:tplc="7B5E2408">
      <w:start w:val="1"/>
      <w:numFmt w:val="decimal"/>
      <w:lvlText w:val="%4."/>
      <w:lvlJc w:val="left"/>
      <w:pPr>
        <w:ind w:left="2880" w:hanging="360"/>
      </w:pPr>
    </w:lvl>
    <w:lvl w:ilvl="4" w:tplc="9D100A44">
      <w:start w:val="1"/>
      <w:numFmt w:val="lowerLetter"/>
      <w:lvlText w:val="%5."/>
      <w:lvlJc w:val="left"/>
      <w:pPr>
        <w:ind w:left="3600" w:hanging="360"/>
      </w:pPr>
    </w:lvl>
    <w:lvl w:ilvl="5" w:tplc="48067C2A">
      <w:start w:val="1"/>
      <w:numFmt w:val="lowerRoman"/>
      <w:lvlText w:val="%6."/>
      <w:lvlJc w:val="right"/>
      <w:pPr>
        <w:ind w:left="4320" w:hanging="180"/>
      </w:pPr>
    </w:lvl>
    <w:lvl w:ilvl="6" w:tplc="BB82F8F0">
      <w:start w:val="1"/>
      <w:numFmt w:val="decimal"/>
      <w:lvlText w:val="%7."/>
      <w:lvlJc w:val="left"/>
      <w:pPr>
        <w:ind w:left="5040" w:hanging="360"/>
      </w:pPr>
    </w:lvl>
    <w:lvl w:ilvl="7" w:tplc="D834E7C4">
      <w:start w:val="1"/>
      <w:numFmt w:val="lowerLetter"/>
      <w:lvlText w:val="%8."/>
      <w:lvlJc w:val="left"/>
      <w:pPr>
        <w:ind w:left="5760" w:hanging="360"/>
      </w:pPr>
    </w:lvl>
    <w:lvl w:ilvl="8" w:tplc="E2708D3C">
      <w:start w:val="1"/>
      <w:numFmt w:val="lowerRoman"/>
      <w:lvlText w:val="%9."/>
      <w:lvlJc w:val="right"/>
      <w:pPr>
        <w:ind w:left="6480" w:hanging="180"/>
      </w:pPr>
    </w:lvl>
  </w:abstractNum>
  <w:abstractNum w:abstractNumId="133" w15:restartNumberingAfterBreak="0">
    <w:nsid w:val="4C91FFAF"/>
    <w:multiLevelType w:val="hybridMultilevel"/>
    <w:tmpl w:val="FFFFFFFF"/>
    <w:lvl w:ilvl="0" w:tplc="84FA1444">
      <w:start w:val="1"/>
      <w:numFmt w:val="decimal"/>
      <w:lvlText w:val="%1."/>
      <w:lvlJc w:val="left"/>
      <w:pPr>
        <w:ind w:left="720" w:hanging="360"/>
      </w:pPr>
    </w:lvl>
    <w:lvl w:ilvl="1" w:tplc="D54AF5E2">
      <w:start w:val="1"/>
      <w:numFmt w:val="lowerLetter"/>
      <w:lvlText w:val="%2."/>
      <w:lvlJc w:val="left"/>
      <w:pPr>
        <w:ind w:left="1440" w:hanging="360"/>
      </w:pPr>
    </w:lvl>
    <w:lvl w:ilvl="2" w:tplc="6470A8BE">
      <w:start w:val="1"/>
      <w:numFmt w:val="lowerRoman"/>
      <w:lvlText w:val="%3."/>
      <w:lvlJc w:val="right"/>
      <w:pPr>
        <w:ind w:left="2160" w:hanging="180"/>
      </w:pPr>
    </w:lvl>
    <w:lvl w:ilvl="3" w:tplc="2160E83A">
      <w:start w:val="1"/>
      <w:numFmt w:val="decimal"/>
      <w:lvlText w:val="%4."/>
      <w:lvlJc w:val="left"/>
      <w:pPr>
        <w:ind w:left="2880" w:hanging="360"/>
      </w:pPr>
    </w:lvl>
    <w:lvl w:ilvl="4" w:tplc="83A61B66">
      <w:start w:val="1"/>
      <w:numFmt w:val="lowerLetter"/>
      <w:lvlText w:val="%5."/>
      <w:lvlJc w:val="left"/>
      <w:pPr>
        <w:ind w:left="3600" w:hanging="360"/>
      </w:pPr>
    </w:lvl>
    <w:lvl w:ilvl="5" w:tplc="7A6610CA">
      <w:start w:val="1"/>
      <w:numFmt w:val="lowerRoman"/>
      <w:lvlText w:val="%6."/>
      <w:lvlJc w:val="right"/>
      <w:pPr>
        <w:ind w:left="4320" w:hanging="180"/>
      </w:pPr>
    </w:lvl>
    <w:lvl w:ilvl="6" w:tplc="97CE3610">
      <w:start w:val="1"/>
      <w:numFmt w:val="decimal"/>
      <w:lvlText w:val="%7."/>
      <w:lvlJc w:val="left"/>
      <w:pPr>
        <w:ind w:left="5040" w:hanging="360"/>
      </w:pPr>
    </w:lvl>
    <w:lvl w:ilvl="7" w:tplc="6CB4B352">
      <w:start w:val="1"/>
      <w:numFmt w:val="lowerLetter"/>
      <w:lvlText w:val="%8."/>
      <w:lvlJc w:val="left"/>
      <w:pPr>
        <w:ind w:left="5760" w:hanging="360"/>
      </w:pPr>
    </w:lvl>
    <w:lvl w:ilvl="8" w:tplc="CDF6D65A">
      <w:start w:val="1"/>
      <w:numFmt w:val="lowerRoman"/>
      <w:lvlText w:val="%9."/>
      <w:lvlJc w:val="right"/>
      <w:pPr>
        <w:ind w:left="6480" w:hanging="180"/>
      </w:pPr>
    </w:lvl>
  </w:abstractNum>
  <w:abstractNum w:abstractNumId="134" w15:restartNumberingAfterBreak="0">
    <w:nsid w:val="4D6305C7"/>
    <w:multiLevelType w:val="hybridMultilevel"/>
    <w:tmpl w:val="BD88B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DC05E04"/>
    <w:multiLevelType w:val="hybridMultilevel"/>
    <w:tmpl w:val="FFFFFFFF"/>
    <w:lvl w:ilvl="0" w:tplc="4C7EE0B4">
      <w:start w:val="1"/>
      <w:numFmt w:val="decimal"/>
      <w:lvlText w:val="%1."/>
      <w:lvlJc w:val="left"/>
      <w:pPr>
        <w:ind w:left="720" w:hanging="360"/>
      </w:pPr>
    </w:lvl>
    <w:lvl w:ilvl="1" w:tplc="D46CD40A">
      <w:start w:val="1"/>
      <w:numFmt w:val="lowerLetter"/>
      <w:lvlText w:val="%2."/>
      <w:lvlJc w:val="left"/>
      <w:pPr>
        <w:ind w:left="1440" w:hanging="360"/>
      </w:pPr>
    </w:lvl>
    <w:lvl w:ilvl="2" w:tplc="06EAC07C">
      <w:start w:val="1"/>
      <w:numFmt w:val="lowerRoman"/>
      <w:lvlText w:val="%3."/>
      <w:lvlJc w:val="right"/>
      <w:pPr>
        <w:ind w:left="2160" w:hanging="180"/>
      </w:pPr>
    </w:lvl>
    <w:lvl w:ilvl="3" w:tplc="E60290A2">
      <w:start w:val="1"/>
      <w:numFmt w:val="decimal"/>
      <w:lvlText w:val="%4."/>
      <w:lvlJc w:val="left"/>
      <w:pPr>
        <w:ind w:left="2880" w:hanging="360"/>
      </w:pPr>
    </w:lvl>
    <w:lvl w:ilvl="4" w:tplc="42E2404A">
      <w:start w:val="1"/>
      <w:numFmt w:val="lowerLetter"/>
      <w:lvlText w:val="%5."/>
      <w:lvlJc w:val="left"/>
      <w:pPr>
        <w:ind w:left="3600" w:hanging="360"/>
      </w:pPr>
    </w:lvl>
    <w:lvl w:ilvl="5" w:tplc="A6D24CFE">
      <w:start w:val="1"/>
      <w:numFmt w:val="lowerRoman"/>
      <w:lvlText w:val="%6."/>
      <w:lvlJc w:val="right"/>
      <w:pPr>
        <w:ind w:left="4320" w:hanging="180"/>
      </w:pPr>
    </w:lvl>
    <w:lvl w:ilvl="6" w:tplc="039AA5D6">
      <w:start w:val="1"/>
      <w:numFmt w:val="decimal"/>
      <w:lvlText w:val="%7."/>
      <w:lvlJc w:val="left"/>
      <w:pPr>
        <w:ind w:left="5040" w:hanging="360"/>
      </w:pPr>
    </w:lvl>
    <w:lvl w:ilvl="7" w:tplc="6B448FD0">
      <w:start w:val="1"/>
      <w:numFmt w:val="lowerLetter"/>
      <w:lvlText w:val="%8."/>
      <w:lvlJc w:val="left"/>
      <w:pPr>
        <w:ind w:left="5760" w:hanging="360"/>
      </w:pPr>
    </w:lvl>
    <w:lvl w:ilvl="8" w:tplc="C4FA2C4E">
      <w:start w:val="1"/>
      <w:numFmt w:val="lowerRoman"/>
      <w:lvlText w:val="%9."/>
      <w:lvlJc w:val="right"/>
      <w:pPr>
        <w:ind w:left="6480" w:hanging="180"/>
      </w:pPr>
    </w:lvl>
  </w:abstractNum>
  <w:abstractNum w:abstractNumId="136" w15:restartNumberingAfterBreak="0">
    <w:nsid w:val="4DF0CBF4"/>
    <w:multiLevelType w:val="hybridMultilevel"/>
    <w:tmpl w:val="FFFFFFFF"/>
    <w:lvl w:ilvl="0" w:tplc="24729FCA">
      <w:start w:val="1"/>
      <w:numFmt w:val="decimal"/>
      <w:lvlText w:val="%1."/>
      <w:lvlJc w:val="left"/>
      <w:pPr>
        <w:ind w:left="720" w:hanging="360"/>
      </w:pPr>
    </w:lvl>
    <w:lvl w:ilvl="1" w:tplc="897A763C">
      <w:start w:val="1"/>
      <w:numFmt w:val="lowerLetter"/>
      <w:lvlText w:val="%2."/>
      <w:lvlJc w:val="left"/>
      <w:pPr>
        <w:ind w:left="1440" w:hanging="360"/>
      </w:pPr>
    </w:lvl>
    <w:lvl w:ilvl="2" w:tplc="4CA498E8">
      <w:start w:val="1"/>
      <w:numFmt w:val="lowerRoman"/>
      <w:lvlText w:val="%3."/>
      <w:lvlJc w:val="right"/>
      <w:pPr>
        <w:ind w:left="2160" w:hanging="180"/>
      </w:pPr>
    </w:lvl>
    <w:lvl w:ilvl="3" w:tplc="AB5461D2">
      <w:start w:val="1"/>
      <w:numFmt w:val="decimal"/>
      <w:lvlText w:val="%4."/>
      <w:lvlJc w:val="left"/>
      <w:pPr>
        <w:ind w:left="2880" w:hanging="360"/>
      </w:pPr>
    </w:lvl>
    <w:lvl w:ilvl="4" w:tplc="0D8E4C90">
      <w:start w:val="1"/>
      <w:numFmt w:val="lowerLetter"/>
      <w:lvlText w:val="%5."/>
      <w:lvlJc w:val="left"/>
      <w:pPr>
        <w:ind w:left="3600" w:hanging="360"/>
      </w:pPr>
    </w:lvl>
    <w:lvl w:ilvl="5" w:tplc="9D820DB0">
      <w:start w:val="1"/>
      <w:numFmt w:val="lowerRoman"/>
      <w:lvlText w:val="%6."/>
      <w:lvlJc w:val="right"/>
      <w:pPr>
        <w:ind w:left="4320" w:hanging="180"/>
      </w:pPr>
    </w:lvl>
    <w:lvl w:ilvl="6" w:tplc="5A0E60B2">
      <w:start w:val="1"/>
      <w:numFmt w:val="decimal"/>
      <w:lvlText w:val="%7."/>
      <w:lvlJc w:val="left"/>
      <w:pPr>
        <w:ind w:left="5040" w:hanging="360"/>
      </w:pPr>
    </w:lvl>
    <w:lvl w:ilvl="7" w:tplc="F762F7E0">
      <w:start w:val="1"/>
      <w:numFmt w:val="lowerLetter"/>
      <w:lvlText w:val="%8."/>
      <w:lvlJc w:val="left"/>
      <w:pPr>
        <w:ind w:left="5760" w:hanging="360"/>
      </w:pPr>
    </w:lvl>
    <w:lvl w:ilvl="8" w:tplc="04C444DE">
      <w:start w:val="1"/>
      <w:numFmt w:val="lowerRoman"/>
      <w:lvlText w:val="%9."/>
      <w:lvlJc w:val="right"/>
      <w:pPr>
        <w:ind w:left="6480" w:hanging="180"/>
      </w:pPr>
    </w:lvl>
  </w:abstractNum>
  <w:abstractNum w:abstractNumId="137" w15:restartNumberingAfterBreak="0">
    <w:nsid w:val="4EEE1E52"/>
    <w:multiLevelType w:val="hybridMultilevel"/>
    <w:tmpl w:val="A63A779E"/>
    <w:lvl w:ilvl="0" w:tplc="4A589792">
      <w:start w:val="1"/>
      <w:numFmt w:val="decimal"/>
      <w:lvlText w:val="%1."/>
      <w:lvlJc w:val="left"/>
      <w:pPr>
        <w:ind w:left="720" w:hanging="360"/>
      </w:pPr>
    </w:lvl>
    <w:lvl w:ilvl="1" w:tplc="4B6A87A6">
      <w:start w:val="1"/>
      <w:numFmt w:val="lowerLetter"/>
      <w:lvlText w:val="%2."/>
      <w:lvlJc w:val="left"/>
      <w:pPr>
        <w:ind w:left="1440" w:hanging="360"/>
      </w:pPr>
    </w:lvl>
    <w:lvl w:ilvl="2" w:tplc="6AF260C4">
      <w:start w:val="1"/>
      <w:numFmt w:val="lowerRoman"/>
      <w:lvlText w:val="%3."/>
      <w:lvlJc w:val="right"/>
      <w:pPr>
        <w:ind w:left="2160" w:hanging="180"/>
      </w:pPr>
    </w:lvl>
    <w:lvl w:ilvl="3" w:tplc="A946790C">
      <w:start w:val="1"/>
      <w:numFmt w:val="decimal"/>
      <w:lvlText w:val="%4."/>
      <w:lvlJc w:val="left"/>
      <w:pPr>
        <w:ind w:left="2880" w:hanging="360"/>
      </w:pPr>
    </w:lvl>
    <w:lvl w:ilvl="4" w:tplc="43DA810A">
      <w:start w:val="1"/>
      <w:numFmt w:val="lowerLetter"/>
      <w:lvlText w:val="%5."/>
      <w:lvlJc w:val="left"/>
      <w:pPr>
        <w:ind w:left="3600" w:hanging="360"/>
      </w:pPr>
    </w:lvl>
    <w:lvl w:ilvl="5" w:tplc="D194AD70">
      <w:start w:val="1"/>
      <w:numFmt w:val="lowerRoman"/>
      <w:lvlText w:val="%6."/>
      <w:lvlJc w:val="right"/>
      <w:pPr>
        <w:ind w:left="4320" w:hanging="180"/>
      </w:pPr>
    </w:lvl>
    <w:lvl w:ilvl="6" w:tplc="246E182A">
      <w:start w:val="1"/>
      <w:numFmt w:val="decimal"/>
      <w:lvlText w:val="%7."/>
      <w:lvlJc w:val="left"/>
      <w:pPr>
        <w:ind w:left="5040" w:hanging="360"/>
      </w:pPr>
    </w:lvl>
    <w:lvl w:ilvl="7" w:tplc="7CA07E92">
      <w:start w:val="1"/>
      <w:numFmt w:val="lowerLetter"/>
      <w:lvlText w:val="%8."/>
      <w:lvlJc w:val="left"/>
      <w:pPr>
        <w:ind w:left="5760" w:hanging="360"/>
      </w:pPr>
    </w:lvl>
    <w:lvl w:ilvl="8" w:tplc="37563574">
      <w:start w:val="1"/>
      <w:numFmt w:val="lowerRoman"/>
      <w:lvlText w:val="%9."/>
      <w:lvlJc w:val="right"/>
      <w:pPr>
        <w:ind w:left="6480" w:hanging="180"/>
      </w:pPr>
    </w:lvl>
  </w:abstractNum>
  <w:abstractNum w:abstractNumId="138" w15:restartNumberingAfterBreak="0">
    <w:nsid w:val="4EF76546"/>
    <w:multiLevelType w:val="hybridMultilevel"/>
    <w:tmpl w:val="232A8938"/>
    <w:lvl w:ilvl="0" w:tplc="C2DAD420">
      <w:start w:val="1"/>
      <w:numFmt w:val="decimal"/>
      <w:lvlText w:val="%1."/>
      <w:lvlJc w:val="left"/>
      <w:pPr>
        <w:ind w:left="720" w:hanging="360"/>
      </w:pPr>
    </w:lvl>
    <w:lvl w:ilvl="1" w:tplc="62306472">
      <w:start w:val="1"/>
      <w:numFmt w:val="lowerLetter"/>
      <w:lvlText w:val="%2."/>
      <w:lvlJc w:val="left"/>
      <w:pPr>
        <w:ind w:left="1440" w:hanging="360"/>
      </w:pPr>
    </w:lvl>
    <w:lvl w:ilvl="2" w:tplc="E15AF86C">
      <w:start w:val="1"/>
      <w:numFmt w:val="lowerRoman"/>
      <w:lvlText w:val="%3."/>
      <w:lvlJc w:val="right"/>
      <w:pPr>
        <w:ind w:left="2160" w:hanging="180"/>
      </w:pPr>
    </w:lvl>
    <w:lvl w:ilvl="3" w:tplc="1312F8F6">
      <w:start w:val="1"/>
      <w:numFmt w:val="decimal"/>
      <w:lvlText w:val="%4."/>
      <w:lvlJc w:val="left"/>
      <w:pPr>
        <w:ind w:left="2880" w:hanging="360"/>
      </w:pPr>
    </w:lvl>
    <w:lvl w:ilvl="4" w:tplc="8BEC6B5A">
      <w:start w:val="1"/>
      <w:numFmt w:val="lowerLetter"/>
      <w:lvlText w:val="%5."/>
      <w:lvlJc w:val="left"/>
      <w:pPr>
        <w:ind w:left="3600" w:hanging="360"/>
      </w:pPr>
    </w:lvl>
    <w:lvl w:ilvl="5" w:tplc="C0785458">
      <w:start w:val="1"/>
      <w:numFmt w:val="lowerRoman"/>
      <w:lvlText w:val="%6."/>
      <w:lvlJc w:val="right"/>
      <w:pPr>
        <w:ind w:left="4320" w:hanging="180"/>
      </w:pPr>
    </w:lvl>
    <w:lvl w:ilvl="6" w:tplc="44083F3E">
      <w:start w:val="1"/>
      <w:numFmt w:val="decimal"/>
      <w:lvlText w:val="%7."/>
      <w:lvlJc w:val="left"/>
      <w:pPr>
        <w:ind w:left="5040" w:hanging="360"/>
      </w:pPr>
    </w:lvl>
    <w:lvl w:ilvl="7" w:tplc="9414431E">
      <w:start w:val="1"/>
      <w:numFmt w:val="lowerLetter"/>
      <w:lvlText w:val="%8."/>
      <w:lvlJc w:val="left"/>
      <w:pPr>
        <w:ind w:left="5760" w:hanging="360"/>
      </w:pPr>
    </w:lvl>
    <w:lvl w:ilvl="8" w:tplc="4226082E">
      <w:start w:val="1"/>
      <w:numFmt w:val="lowerRoman"/>
      <w:lvlText w:val="%9."/>
      <w:lvlJc w:val="right"/>
      <w:pPr>
        <w:ind w:left="6480" w:hanging="180"/>
      </w:pPr>
    </w:lvl>
  </w:abstractNum>
  <w:abstractNum w:abstractNumId="139" w15:restartNumberingAfterBreak="0">
    <w:nsid w:val="4FD65AF2"/>
    <w:multiLevelType w:val="hybridMultilevel"/>
    <w:tmpl w:val="3920EC20"/>
    <w:lvl w:ilvl="0" w:tplc="07F82F74">
      <w:start w:val="1"/>
      <w:numFmt w:val="decimal"/>
      <w:lvlText w:val="%1."/>
      <w:lvlJc w:val="left"/>
      <w:pPr>
        <w:ind w:left="720" w:hanging="360"/>
      </w:pPr>
    </w:lvl>
    <w:lvl w:ilvl="1" w:tplc="BA222DB0">
      <w:start w:val="1"/>
      <w:numFmt w:val="lowerLetter"/>
      <w:lvlText w:val="%2."/>
      <w:lvlJc w:val="left"/>
      <w:pPr>
        <w:ind w:left="1440" w:hanging="360"/>
      </w:pPr>
    </w:lvl>
    <w:lvl w:ilvl="2" w:tplc="15A60850">
      <w:start w:val="1"/>
      <w:numFmt w:val="lowerRoman"/>
      <w:lvlText w:val="%3."/>
      <w:lvlJc w:val="right"/>
      <w:pPr>
        <w:ind w:left="2160" w:hanging="180"/>
      </w:pPr>
    </w:lvl>
    <w:lvl w:ilvl="3" w:tplc="1EEC9648">
      <w:start w:val="1"/>
      <w:numFmt w:val="decimal"/>
      <w:lvlText w:val="%4."/>
      <w:lvlJc w:val="left"/>
      <w:pPr>
        <w:ind w:left="2880" w:hanging="360"/>
      </w:pPr>
    </w:lvl>
    <w:lvl w:ilvl="4" w:tplc="AFACE7FA">
      <w:start w:val="1"/>
      <w:numFmt w:val="lowerLetter"/>
      <w:lvlText w:val="%5."/>
      <w:lvlJc w:val="left"/>
      <w:pPr>
        <w:ind w:left="3600" w:hanging="360"/>
      </w:pPr>
    </w:lvl>
    <w:lvl w:ilvl="5" w:tplc="FDE00956">
      <w:start w:val="1"/>
      <w:numFmt w:val="lowerRoman"/>
      <w:lvlText w:val="%6."/>
      <w:lvlJc w:val="right"/>
      <w:pPr>
        <w:ind w:left="4320" w:hanging="180"/>
      </w:pPr>
    </w:lvl>
    <w:lvl w:ilvl="6" w:tplc="97E009E8">
      <w:start w:val="1"/>
      <w:numFmt w:val="decimal"/>
      <w:lvlText w:val="%7."/>
      <w:lvlJc w:val="left"/>
      <w:pPr>
        <w:ind w:left="5040" w:hanging="360"/>
      </w:pPr>
    </w:lvl>
    <w:lvl w:ilvl="7" w:tplc="43BAA174">
      <w:start w:val="1"/>
      <w:numFmt w:val="lowerLetter"/>
      <w:lvlText w:val="%8."/>
      <w:lvlJc w:val="left"/>
      <w:pPr>
        <w:ind w:left="5760" w:hanging="360"/>
      </w:pPr>
    </w:lvl>
    <w:lvl w:ilvl="8" w:tplc="8A00CE00">
      <w:start w:val="1"/>
      <w:numFmt w:val="lowerRoman"/>
      <w:lvlText w:val="%9."/>
      <w:lvlJc w:val="right"/>
      <w:pPr>
        <w:ind w:left="6480" w:hanging="180"/>
      </w:pPr>
    </w:lvl>
  </w:abstractNum>
  <w:abstractNum w:abstractNumId="140" w15:restartNumberingAfterBreak="0">
    <w:nsid w:val="4FE1F4C2"/>
    <w:multiLevelType w:val="hybridMultilevel"/>
    <w:tmpl w:val="32E4CC56"/>
    <w:lvl w:ilvl="0" w:tplc="BB1A5CB6">
      <w:start w:val="1"/>
      <w:numFmt w:val="decimal"/>
      <w:lvlText w:val="%1."/>
      <w:lvlJc w:val="left"/>
      <w:pPr>
        <w:ind w:left="720" w:hanging="360"/>
      </w:pPr>
    </w:lvl>
    <w:lvl w:ilvl="1" w:tplc="3E6C1BBC">
      <w:start w:val="1"/>
      <w:numFmt w:val="lowerLetter"/>
      <w:lvlText w:val="%2."/>
      <w:lvlJc w:val="left"/>
      <w:pPr>
        <w:ind w:left="1440" w:hanging="360"/>
      </w:pPr>
    </w:lvl>
    <w:lvl w:ilvl="2" w:tplc="6C380FE0">
      <w:start w:val="1"/>
      <w:numFmt w:val="lowerRoman"/>
      <w:lvlText w:val="%3."/>
      <w:lvlJc w:val="right"/>
      <w:pPr>
        <w:ind w:left="2160" w:hanging="180"/>
      </w:pPr>
    </w:lvl>
    <w:lvl w:ilvl="3" w:tplc="819A718E">
      <w:start w:val="1"/>
      <w:numFmt w:val="decimal"/>
      <w:lvlText w:val="%4."/>
      <w:lvlJc w:val="left"/>
      <w:pPr>
        <w:ind w:left="2880" w:hanging="360"/>
      </w:pPr>
    </w:lvl>
    <w:lvl w:ilvl="4" w:tplc="CBEC925A">
      <w:start w:val="1"/>
      <w:numFmt w:val="lowerLetter"/>
      <w:lvlText w:val="%5."/>
      <w:lvlJc w:val="left"/>
      <w:pPr>
        <w:ind w:left="3600" w:hanging="360"/>
      </w:pPr>
    </w:lvl>
    <w:lvl w:ilvl="5" w:tplc="1C8C791C">
      <w:start w:val="1"/>
      <w:numFmt w:val="lowerRoman"/>
      <w:lvlText w:val="%6."/>
      <w:lvlJc w:val="right"/>
      <w:pPr>
        <w:ind w:left="4320" w:hanging="180"/>
      </w:pPr>
    </w:lvl>
    <w:lvl w:ilvl="6" w:tplc="AE48853A">
      <w:start w:val="1"/>
      <w:numFmt w:val="decimal"/>
      <w:lvlText w:val="%7."/>
      <w:lvlJc w:val="left"/>
      <w:pPr>
        <w:ind w:left="5040" w:hanging="360"/>
      </w:pPr>
    </w:lvl>
    <w:lvl w:ilvl="7" w:tplc="676C1864">
      <w:start w:val="1"/>
      <w:numFmt w:val="lowerLetter"/>
      <w:lvlText w:val="%8."/>
      <w:lvlJc w:val="left"/>
      <w:pPr>
        <w:ind w:left="5760" w:hanging="360"/>
      </w:pPr>
    </w:lvl>
    <w:lvl w:ilvl="8" w:tplc="146A74AA">
      <w:start w:val="1"/>
      <w:numFmt w:val="lowerRoman"/>
      <w:lvlText w:val="%9."/>
      <w:lvlJc w:val="right"/>
      <w:pPr>
        <w:ind w:left="6480" w:hanging="180"/>
      </w:pPr>
    </w:lvl>
  </w:abstractNum>
  <w:abstractNum w:abstractNumId="141" w15:restartNumberingAfterBreak="0">
    <w:nsid w:val="509C0DD5"/>
    <w:multiLevelType w:val="hybridMultilevel"/>
    <w:tmpl w:val="FFFFFFFF"/>
    <w:lvl w:ilvl="0" w:tplc="8EDE79DC">
      <w:start w:val="1"/>
      <w:numFmt w:val="decimal"/>
      <w:lvlText w:val="%1."/>
      <w:lvlJc w:val="left"/>
      <w:pPr>
        <w:ind w:left="720" w:hanging="360"/>
      </w:pPr>
    </w:lvl>
    <w:lvl w:ilvl="1" w:tplc="77DA4F34">
      <w:start w:val="1"/>
      <w:numFmt w:val="lowerLetter"/>
      <w:lvlText w:val="%2."/>
      <w:lvlJc w:val="left"/>
      <w:pPr>
        <w:ind w:left="1440" w:hanging="360"/>
      </w:pPr>
    </w:lvl>
    <w:lvl w:ilvl="2" w:tplc="EC6A21F2">
      <w:start w:val="1"/>
      <w:numFmt w:val="lowerRoman"/>
      <w:lvlText w:val="%3."/>
      <w:lvlJc w:val="right"/>
      <w:pPr>
        <w:ind w:left="2160" w:hanging="180"/>
      </w:pPr>
    </w:lvl>
    <w:lvl w:ilvl="3" w:tplc="A5CE4D82">
      <w:start w:val="1"/>
      <w:numFmt w:val="decimal"/>
      <w:lvlText w:val="%4."/>
      <w:lvlJc w:val="left"/>
      <w:pPr>
        <w:ind w:left="2880" w:hanging="360"/>
      </w:pPr>
    </w:lvl>
    <w:lvl w:ilvl="4" w:tplc="D1FAE6D8">
      <w:start w:val="1"/>
      <w:numFmt w:val="lowerLetter"/>
      <w:lvlText w:val="%5."/>
      <w:lvlJc w:val="left"/>
      <w:pPr>
        <w:ind w:left="3600" w:hanging="360"/>
      </w:pPr>
    </w:lvl>
    <w:lvl w:ilvl="5" w:tplc="A574F426">
      <w:start w:val="1"/>
      <w:numFmt w:val="lowerRoman"/>
      <w:lvlText w:val="%6."/>
      <w:lvlJc w:val="right"/>
      <w:pPr>
        <w:ind w:left="4320" w:hanging="180"/>
      </w:pPr>
    </w:lvl>
    <w:lvl w:ilvl="6" w:tplc="0750FCD2">
      <w:start w:val="1"/>
      <w:numFmt w:val="decimal"/>
      <w:lvlText w:val="%7."/>
      <w:lvlJc w:val="left"/>
      <w:pPr>
        <w:ind w:left="5040" w:hanging="360"/>
      </w:pPr>
    </w:lvl>
    <w:lvl w:ilvl="7" w:tplc="ADFC4806">
      <w:start w:val="1"/>
      <w:numFmt w:val="lowerLetter"/>
      <w:lvlText w:val="%8."/>
      <w:lvlJc w:val="left"/>
      <w:pPr>
        <w:ind w:left="5760" w:hanging="360"/>
      </w:pPr>
    </w:lvl>
    <w:lvl w:ilvl="8" w:tplc="7F72DC14">
      <w:start w:val="1"/>
      <w:numFmt w:val="lowerRoman"/>
      <w:lvlText w:val="%9."/>
      <w:lvlJc w:val="right"/>
      <w:pPr>
        <w:ind w:left="6480" w:hanging="180"/>
      </w:pPr>
    </w:lvl>
  </w:abstractNum>
  <w:abstractNum w:abstractNumId="142" w15:restartNumberingAfterBreak="0">
    <w:nsid w:val="50BEED0B"/>
    <w:multiLevelType w:val="hybridMultilevel"/>
    <w:tmpl w:val="975AD110"/>
    <w:lvl w:ilvl="0" w:tplc="FCD2955A">
      <w:start w:val="1"/>
      <w:numFmt w:val="decimal"/>
      <w:lvlText w:val="%1."/>
      <w:lvlJc w:val="left"/>
      <w:pPr>
        <w:ind w:left="720" w:hanging="360"/>
      </w:pPr>
    </w:lvl>
    <w:lvl w:ilvl="1" w:tplc="3974653E">
      <w:start w:val="1"/>
      <w:numFmt w:val="lowerLetter"/>
      <w:lvlText w:val="%2."/>
      <w:lvlJc w:val="left"/>
      <w:pPr>
        <w:ind w:left="1440" w:hanging="360"/>
      </w:pPr>
    </w:lvl>
    <w:lvl w:ilvl="2" w:tplc="652A8480">
      <w:start w:val="1"/>
      <w:numFmt w:val="lowerRoman"/>
      <w:lvlText w:val="%3."/>
      <w:lvlJc w:val="right"/>
      <w:pPr>
        <w:ind w:left="2160" w:hanging="180"/>
      </w:pPr>
    </w:lvl>
    <w:lvl w:ilvl="3" w:tplc="C1FEE9CA">
      <w:start w:val="1"/>
      <w:numFmt w:val="decimal"/>
      <w:lvlText w:val="%4."/>
      <w:lvlJc w:val="left"/>
      <w:pPr>
        <w:ind w:left="2880" w:hanging="360"/>
      </w:pPr>
    </w:lvl>
    <w:lvl w:ilvl="4" w:tplc="A000BF30">
      <w:start w:val="1"/>
      <w:numFmt w:val="lowerLetter"/>
      <w:lvlText w:val="%5."/>
      <w:lvlJc w:val="left"/>
      <w:pPr>
        <w:ind w:left="3600" w:hanging="360"/>
      </w:pPr>
    </w:lvl>
    <w:lvl w:ilvl="5" w:tplc="1B5E3C5C">
      <w:start w:val="1"/>
      <w:numFmt w:val="lowerRoman"/>
      <w:lvlText w:val="%6."/>
      <w:lvlJc w:val="right"/>
      <w:pPr>
        <w:ind w:left="4320" w:hanging="180"/>
      </w:pPr>
    </w:lvl>
    <w:lvl w:ilvl="6" w:tplc="E606F6E0">
      <w:start w:val="1"/>
      <w:numFmt w:val="decimal"/>
      <w:lvlText w:val="%7."/>
      <w:lvlJc w:val="left"/>
      <w:pPr>
        <w:ind w:left="5040" w:hanging="360"/>
      </w:pPr>
    </w:lvl>
    <w:lvl w:ilvl="7" w:tplc="A704F0C4">
      <w:start w:val="1"/>
      <w:numFmt w:val="lowerLetter"/>
      <w:lvlText w:val="%8."/>
      <w:lvlJc w:val="left"/>
      <w:pPr>
        <w:ind w:left="5760" w:hanging="360"/>
      </w:pPr>
    </w:lvl>
    <w:lvl w:ilvl="8" w:tplc="235280BE">
      <w:start w:val="1"/>
      <w:numFmt w:val="lowerRoman"/>
      <w:lvlText w:val="%9."/>
      <w:lvlJc w:val="right"/>
      <w:pPr>
        <w:ind w:left="6480" w:hanging="180"/>
      </w:pPr>
    </w:lvl>
  </w:abstractNum>
  <w:abstractNum w:abstractNumId="143" w15:restartNumberingAfterBreak="0">
    <w:nsid w:val="52C5B96A"/>
    <w:multiLevelType w:val="hybridMultilevel"/>
    <w:tmpl w:val="FFFFFFFF"/>
    <w:lvl w:ilvl="0" w:tplc="D32CB9A0">
      <w:start w:val="1"/>
      <w:numFmt w:val="decimal"/>
      <w:lvlText w:val="%1."/>
      <w:lvlJc w:val="left"/>
      <w:pPr>
        <w:ind w:left="720" w:hanging="360"/>
      </w:pPr>
    </w:lvl>
    <w:lvl w:ilvl="1" w:tplc="B65A1DF8">
      <w:start w:val="1"/>
      <w:numFmt w:val="lowerLetter"/>
      <w:lvlText w:val="%2."/>
      <w:lvlJc w:val="left"/>
      <w:pPr>
        <w:ind w:left="1440" w:hanging="360"/>
      </w:pPr>
    </w:lvl>
    <w:lvl w:ilvl="2" w:tplc="1A6850FE">
      <w:start w:val="1"/>
      <w:numFmt w:val="lowerRoman"/>
      <w:lvlText w:val="%3."/>
      <w:lvlJc w:val="right"/>
      <w:pPr>
        <w:ind w:left="2160" w:hanging="180"/>
      </w:pPr>
    </w:lvl>
    <w:lvl w:ilvl="3" w:tplc="742C4154">
      <w:start w:val="1"/>
      <w:numFmt w:val="decimal"/>
      <w:lvlText w:val="%4."/>
      <w:lvlJc w:val="left"/>
      <w:pPr>
        <w:ind w:left="2880" w:hanging="360"/>
      </w:pPr>
    </w:lvl>
    <w:lvl w:ilvl="4" w:tplc="AD702008">
      <w:start w:val="1"/>
      <w:numFmt w:val="lowerLetter"/>
      <w:lvlText w:val="%5."/>
      <w:lvlJc w:val="left"/>
      <w:pPr>
        <w:ind w:left="3600" w:hanging="360"/>
      </w:pPr>
    </w:lvl>
    <w:lvl w:ilvl="5" w:tplc="2592D9F6">
      <w:start w:val="1"/>
      <w:numFmt w:val="lowerRoman"/>
      <w:lvlText w:val="%6."/>
      <w:lvlJc w:val="right"/>
      <w:pPr>
        <w:ind w:left="4320" w:hanging="180"/>
      </w:pPr>
    </w:lvl>
    <w:lvl w:ilvl="6" w:tplc="37BED894">
      <w:start w:val="1"/>
      <w:numFmt w:val="decimal"/>
      <w:lvlText w:val="%7."/>
      <w:lvlJc w:val="left"/>
      <w:pPr>
        <w:ind w:left="5040" w:hanging="360"/>
      </w:pPr>
    </w:lvl>
    <w:lvl w:ilvl="7" w:tplc="339A00B0">
      <w:start w:val="1"/>
      <w:numFmt w:val="lowerLetter"/>
      <w:lvlText w:val="%8."/>
      <w:lvlJc w:val="left"/>
      <w:pPr>
        <w:ind w:left="5760" w:hanging="360"/>
      </w:pPr>
    </w:lvl>
    <w:lvl w:ilvl="8" w:tplc="E1E233F4">
      <w:start w:val="1"/>
      <w:numFmt w:val="lowerRoman"/>
      <w:lvlText w:val="%9."/>
      <w:lvlJc w:val="right"/>
      <w:pPr>
        <w:ind w:left="6480" w:hanging="180"/>
      </w:pPr>
    </w:lvl>
  </w:abstractNum>
  <w:abstractNum w:abstractNumId="144" w15:restartNumberingAfterBreak="0">
    <w:nsid w:val="534093E3"/>
    <w:multiLevelType w:val="hybridMultilevel"/>
    <w:tmpl w:val="FFFFFFFF"/>
    <w:lvl w:ilvl="0" w:tplc="E2509650">
      <w:start w:val="1"/>
      <w:numFmt w:val="decimal"/>
      <w:lvlText w:val="%1."/>
      <w:lvlJc w:val="left"/>
      <w:pPr>
        <w:ind w:left="720" w:hanging="360"/>
      </w:pPr>
    </w:lvl>
    <w:lvl w:ilvl="1" w:tplc="DF6834D0">
      <w:start w:val="1"/>
      <w:numFmt w:val="lowerLetter"/>
      <w:lvlText w:val="%2."/>
      <w:lvlJc w:val="left"/>
      <w:pPr>
        <w:ind w:left="1440" w:hanging="360"/>
      </w:pPr>
    </w:lvl>
    <w:lvl w:ilvl="2" w:tplc="8AFA37D8">
      <w:start w:val="1"/>
      <w:numFmt w:val="lowerRoman"/>
      <w:lvlText w:val="%3."/>
      <w:lvlJc w:val="right"/>
      <w:pPr>
        <w:ind w:left="2160" w:hanging="180"/>
      </w:pPr>
    </w:lvl>
    <w:lvl w:ilvl="3" w:tplc="C6F66AEC">
      <w:start w:val="1"/>
      <w:numFmt w:val="decimal"/>
      <w:lvlText w:val="%4."/>
      <w:lvlJc w:val="left"/>
      <w:pPr>
        <w:ind w:left="2880" w:hanging="360"/>
      </w:pPr>
    </w:lvl>
    <w:lvl w:ilvl="4" w:tplc="70A61010">
      <w:start w:val="1"/>
      <w:numFmt w:val="lowerLetter"/>
      <w:lvlText w:val="%5."/>
      <w:lvlJc w:val="left"/>
      <w:pPr>
        <w:ind w:left="3600" w:hanging="360"/>
      </w:pPr>
    </w:lvl>
    <w:lvl w:ilvl="5" w:tplc="B7942038">
      <w:start w:val="1"/>
      <w:numFmt w:val="lowerRoman"/>
      <w:lvlText w:val="%6."/>
      <w:lvlJc w:val="right"/>
      <w:pPr>
        <w:ind w:left="4320" w:hanging="180"/>
      </w:pPr>
    </w:lvl>
    <w:lvl w:ilvl="6" w:tplc="6AA0FB58">
      <w:start w:val="1"/>
      <w:numFmt w:val="decimal"/>
      <w:lvlText w:val="%7."/>
      <w:lvlJc w:val="left"/>
      <w:pPr>
        <w:ind w:left="5040" w:hanging="360"/>
      </w:pPr>
    </w:lvl>
    <w:lvl w:ilvl="7" w:tplc="F55665B0">
      <w:start w:val="1"/>
      <w:numFmt w:val="lowerLetter"/>
      <w:lvlText w:val="%8."/>
      <w:lvlJc w:val="left"/>
      <w:pPr>
        <w:ind w:left="5760" w:hanging="360"/>
      </w:pPr>
    </w:lvl>
    <w:lvl w:ilvl="8" w:tplc="69DCA5F2">
      <w:start w:val="1"/>
      <w:numFmt w:val="lowerRoman"/>
      <w:lvlText w:val="%9."/>
      <w:lvlJc w:val="right"/>
      <w:pPr>
        <w:ind w:left="6480" w:hanging="180"/>
      </w:pPr>
    </w:lvl>
  </w:abstractNum>
  <w:abstractNum w:abstractNumId="145" w15:restartNumberingAfterBreak="0">
    <w:nsid w:val="53958FD3"/>
    <w:multiLevelType w:val="hybridMultilevel"/>
    <w:tmpl w:val="0DE2FDB8"/>
    <w:lvl w:ilvl="0" w:tplc="3536D3AE">
      <w:start w:val="1"/>
      <w:numFmt w:val="decimal"/>
      <w:lvlText w:val="%1."/>
      <w:lvlJc w:val="left"/>
      <w:pPr>
        <w:ind w:left="720" w:hanging="360"/>
      </w:pPr>
    </w:lvl>
    <w:lvl w:ilvl="1" w:tplc="393C17D4">
      <w:start w:val="1"/>
      <w:numFmt w:val="lowerLetter"/>
      <w:lvlText w:val="%2."/>
      <w:lvlJc w:val="left"/>
      <w:pPr>
        <w:ind w:left="1440" w:hanging="360"/>
      </w:pPr>
    </w:lvl>
    <w:lvl w:ilvl="2" w:tplc="8F065E34">
      <w:start w:val="1"/>
      <w:numFmt w:val="lowerRoman"/>
      <w:lvlText w:val="%3."/>
      <w:lvlJc w:val="right"/>
      <w:pPr>
        <w:ind w:left="2160" w:hanging="180"/>
      </w:pPr>
    </w:lvl>
    <w:lvl w:ilvl="3" w:tplc="78805E60">
      <w:start w:val="1"/>
      <w:numFmt w:val="decimal"/>
      <w:lvlText w:val="%4."/>
      <w:lvlJc w:val="left"/>
      <w:pPr>
        <w:ind w:left="2880" w:hanging="360"/>
      </w:pPr>
    </w:lvl>
    <w:lvl w:ilvl="4" w:tplc="1D46825A">
      <w:start w:val="1"/>
      <w:numFmt w:val="lowerLetter"/>
      <w:lvlText w:val="%5."/>
      <w:lvlJc w:val="left"/>
      <w:pPr>
        <w:ind w:left="3600" w:hanging="360"/>
      </w:pPr>
    </w:lvl>
    <w:lvl w:ilvl="5" w:tplc="454E1640">
      <w:start w:val="1"/>
      <w:numFmt w:val="lowerRoman"/>
      <w:lvlText w:val="%6."/>
      <w:lvlJc w:val="right"/>
      <w:pPr>
        <w:ind w:left="4320" w:hanging="180"/>
      </w:pPr>
    </w:lvl>
    <w:lvl w:ilvl="6" w:tplc="046879B6">
      <w:start w:val="1"/>
      <w:numFmt w:val="decimal"/>
      <w:lvlText w:val="%7."/>
      <w:lvlJc w:val="left"/>
      <w:pPr>
        <w:ind w:left="5040" w:hanging="360"/>
      </w:pPr>
    </w:lvl>
    <w:lvl w:ilvl="7" w:tplc="AA3AF6E2">
      <w:start w:val="1"/>
      <w:numFmt w:val="lowerLetter"/>
      <w:lvlText w:val="%8."/>
      <w:lvlJc w:val="left"/>
      <w:pPr>
        <w:ind w:left="5760" w:hanging="360"/>
      </w:pPr>
    </w:lvl>
    <w:lvl w:ilvl="8" w:tplc="E4A2BF48">
      <w:start w:val="1"/>
      <w:numFmt w:val="lowerRoman"/>
      <w:lvlText w:val="%9."/>
      <w:lvlJc w:val="right"/>
      <w:pPr>
        <w:ind w:left="6480" w:hanging="180"/>
      </w:pPr>
    </w:lvl>
  </w:abstractNum>
  <w:abstractNum w:abstractNumId="146" w15:restartNumberingAfterBreak="0">
    <w:nsid w:val="53C15484"/>
    <w:multiLevelType w:val="hybridMultilevel"/>
    <w:tmpl w:val="FFFFFFFF"/>
    <w:lvl w:ilvl="0" w:tplc="75CC8A3C">
      <w:start w:val="1"/>
      <w:numFmt w:val="decimal"/>
      <w:lvlText w:val="%1."/>
      <w:lvlJc w:val="left"/>
      <w:pPr>
        <w:ind w:left="720" w:hanging="360"/>
      </w:pPr>
    </w:lvl>
    <w:lvl w:ilvl="1" w:tplc="A9A8032E">
      <w:start w:val="1"/>
      <w:numFmt w:val="lowerLetter"/>
      <w:lvlText w:val="%2."/>
      <w:lvlJc w:val="left"/>
      <w:pPr>
        <w:ind w:left="1440" w:hanging="360"/>
      </w:pPr>
    </w:lvl>
    <w:lvl w:ilvl="2" w:tplc="32DEDF8C">
      <w:start w:val="1"/>
      <w:numFmt w:val="lowerRoman"/>
      <w:lvlText w:val="%3."/>
      <w:lvlJc w:val="right"/>
      <w:pPr>
        <w:ind w:left="2160" w:hanging="180"/>
      </w:pPr>
    </w:lvl>
    <w:lvl w:ilvl="3" w:tplc="8CA04B52">
      <w:start w:val="1"/>
      <w:numFmt w:val="decimal"/>
      <w:lvlText w:val="%4."/>
      <w:lvlJc w:val="left"/>
      <w:pPr>
        <w:ind w:left="2880" w:hanging="360"/>
      </w:pPr>
    </w:lvl>
    <w:lvl w:ilvl="4" w:tplc="FD0C5136">
      <w:start w:val="1"/>
      <w:numFmt w:val="lowerLetter"/>
      <w:lvlText w:val="%5."/>
      <w:lvlJc w:val="left"/>
      <w:pPr>
        <w:ind w:left="3600" w:hanging="360"/>
      </w:pPr>
    </w:lvl>
    <w:lvl w:ilvl="5" w:tplc="1542CB72">
      <w:start w:val="1"/>
      <w:numFmt w:val="lowerRoman"/>
      <w:lvlText w:val="%6."/>
      <w:lvlJc w:val="right"/>
      <w:pPr>
        <w:ind w:left="4320" w:hanging="180"/>
      </w:pPr>
    </w:lvl>
    <w:lvl w:ilvl="6" w:tplc="656A01D4">
      <w:start w:val="1"/>
      <w:numFmt w:val="decimal"/>
      <w:lvlText w:val="%7."/>
      <w:lvlJc w:val="left"/>
      <w:pPr>
        <w:ind w:left="5040" w:hanging="360"/>
      </w:pPr>
    </w:lvl>
    <w:lvl w:ilvl="7" w:tplc="896A3344">
      <w:start w:val="1"/>
      <w:numFmt w:val="lowerLetter"/>
      <w:lvlText w:val="%8."/>
      <w:lvlJc w:val="left"/>
      <w:pPr>
        <w:ind w:left="5760" w:hanging="360"/>
      </w:pPr>
    </w:lvl>
    <w:lvl w:ilvl="8" w:tplc="201888CC">
      <w:start w:val="1"/>
      <w:numFmt w:val="lowerRoman"/>
      <w:lvlText w:val="%9."/>
      <w:lvlJc w:val="right"/>
      <w:pPr>
        <w:ind w:left="6480" w:hanging="180"/>
      </w:pPr>
    </w:lvl>
  </w:abstractNum>
  <w:abstractNum w:abstractNumId="147" w15:restartNumberingAfterBreak="0">
    <w:nsid w:val="55146B18"/>
    <w:multiLevelType w:val="hybridMultilevel"/>
    <w:tmpl w:val="FFFFFFFF"/>
    <w:lvl w:ilvl="0" w:tplc="26C48E18">
      <w:start w:val="1"/>
      <w:numFmt w:val="decimal"/>
      <w:lvlText w:val="%1."/>
      <w:lvlJc w:val="left"/>
      <w:pPr>
        <w:ind w:left="720" w:hanging="360"/>
      </w:pPr>
    </w:lvl>
    <w:lvl w:ilvl="1" w:tplc="C1149FEE">
      <w:start w:val="1"/>
      <w:numFmt w:val="lowerLetter"/>
      <w:lvlText w:val="%2."/>
      <w:lvlJc w:val="left"/>
      <w:pPr>
        <w:ind w:left="1440" w:hanging="360"/>
      </w:pPr>
    </w:lvl>
    <w:lvl w:ilvl="2" w:tplc="ED883816">
      <w:start w:val="1"/>
      <w:numFmt w:val="lowerRoman"/>
      <w:lvlText w:val="%3."/>
      <w:lvlJc w:val="right"/>
      <w:pPr>
        <w:ind w:left="2160" w:hanging="180"/>
      </w:pPr>
    </w:lvl>
    <w:lvl w:ilvl="3" w:tplc="241211D6">
      <w:start w:val="1"/>
      <w:numFmt w:val="decimal"/>
      <w:lvlText w:val="%4."/>
      <w:lvlJc w:val="left"/>
      <w:pPr>
        <w:ind w:left="2880" w:hanging="360"/>
      </w:pPr>
    </w:lvl>
    <w:lvl w:ilvl="4" w:tplc="96522CA4">
      <w:start w:val="1"/>
      <w:numFmt w:val="lowerLetter"/>
      <w:lvlText w:val="%5."/>
      <w:lvlJc w:val="left"/>
      <w:pPr>
        <w:ind w:left="3600" w:hanging="360"/>
      </w:pPr>
    </w:lvl>
    <w:lvl w:ilvl="5" w:tplc="1F88F62A">
      <w:start w:val="1"/>
      <w:numFmt w:val="lowerRoman"/>
      <w:lvlText w:val="%6."/>
      <w:lvlJc w:val="right"/>
      <w:pPr>
        <w:ind w:left="4320" w:hanging="180"/>
      </w:pPr>
    </w:lvl>
    <w:lvl w:ilvl="6" w:tplc="57B06B28">
      <w:start w:val="1"/>
      <w:numFmt w:val="decimal"/>
      <w:lvlText w:val="%7."/>
      <w:lvlJc w:val="left"/>
      <w:pPr>
        <w:ind w:left="5040" w:hanging="360"/>
      </w:pPr>
    </w:lvl>
    <w:lvl w:ilvl="7" w:tplc="3BFA4448">
      <w:start w:val="1"/>
      <w:numFmt w:val="lowerLetter"/>
      <w:lvlText w:val="%8."/>
      <w:lvlJc w:val="left"/>
      <w:pPr>
        <w:ind w:left="5760" w:hanging="360"/>
      </w:pPr>
    </w:lvl>
    <w:lvl w:ilvl="8" w:tplc="F0DEF80A">
      <w:start w:val="1"/>
      <w:numFmt w:val="lowerRoman"/>
      <w:lvlText w:val="%9."/>
      <w:lvlJc w:val="right"/>
      <w:pPr>
        <w:ind w:left="6480" w:hanging="180"/>
      </w:pPr>
    </w:lvl>
  </w:abstractNum>
  <w:abstractNum w:abstractNumId="148" w15:restartNumberingAfterBreak="0">
    <w:nsid w:val="56BD62FD"/>
    <w:multiLevelType w:val="hybridMultilevel"/>
    <w:tmpl w:val="366E617E"/>
    <w:lvl w:ilvl="0" w:tplc="9BFEFA70">
      <w:start w:val="1"/>
      <w:numFmt w:val="decimal"/>
      <w:lvlText w:val="%1."/>
      <w:lvlJc w:val="left"/>
      <w:pPr>
        <w:ind w:left="720" w:hanging="360"/>
      </w:pPr>
    </w:lvl>
    <w:lvl w:ilvl="1" w:tplc="2F123672">
      <w:start w:val="1"/>
      <w:numFmt w:val="lowerLetter"/>
      <w:lvlText w:val="%2."/>
      <w:lvlJc w:val="left"/>
      <w:pPr>
        <w:ind w:left="1440" w:hanging="360"/>
      </w:pPr>
    </w:lvl>
    <w:lvl w:ilvl="2" w:tplc="04A238C2">
      <w:start w:val="1"/>
      <w:numFmt w:val="lowerRoman"/>
      <w:lvlText w:val="%3."/>
      <w:lvlJc w:val="right"/>
      <w:pPr>
        <w:ind w:left="2160" w:hanging="180"/>
      </w:pPr>
    </w:lvl>
    <w:lvl w:ilvl="3" w:tplc="FC141C02">
      <w:start w:val="1"/>
      <w:numFmt w:val="decimal"/>
      <w:lvlText w:val="%4."/>
      <w:lvlJc w:val="left"/>
      <w:pPr>
        <w:ind w:left="2880" w:hanging="360"/>
      </w:pPr>
    </w:lvl>
    <w:lvl w:ilvl="4" w:tplc="E31C30E6">
      <w:start w:val="1"/>
      <w:numFmt w:val="lowerLetter"/>
      <w:lvlText w:val="%5."/>
      <w:lvlJc w:val="left"/>
      <w:pPr>
        <w:ind w:left="3600" w:hanging="360"/>
      </w:pPr>
    </w:lvl>
    <w:lvl w:ilvl="5" w:tplc="771A9220">
      <w:start w:val="1"/>
      <w:numFmt w:val="lowerRoman"/>
      <w:lvlText w:val="%6."/>
      <w:lvlJc w:val="right"/>
      <w:pPr>
        <w:ind w:left="4320" w:hanging="180"/>
      </w:pPr>
    </w:lvl>
    <w:lvl w:ilvl="6" w:tplc="4D1A53FA">
      <w:start w:val="1"/>
      <w:numFmt w:val="decimal"/>
      <w:lvlText w:val="%7."/>
      <w:lvlJc w:val="left"/>
      <w:pPr>
        <w:ind w:left="5040" w:hanging="360"/>
      </w:pPr>
    </w:lvl>
    <w:lvl w:ilvl="7" w:tplc="38324F7A">
      <w:start w:val="1"/>
      <w:numFmt w:val="lowerLetter"/>
      <w:lvlText w:val="%8."/>
      <w:lvlJc w:val="left"/>
      <w:pPr>
        <w:ind w:left="5760" w:hanging="360"/>
      </w:pPr>
    </w:lvl>
    <w:lvl w:ilvl="8" w:tplc="7A602CE0">
      <w:start w:val="1"/>
      <w:numFmt w:val="lowerRoman"/>
      <w:lvlText w:val="%9."/>
      <w:lvlJc w:val="right"/>
      <w:pPr>
        <w:ind w:left="6480" w:hanging="180"/>
      </w:pPr>
    </w:lvl>
  </w:abstractNum>
  <w:abstractNum w:abstractNumId="149" w15:restartNumberingAfterBreak="0">
    <w:nsid w:val="57093789"/>
    <w:multiLevelType w:val="hybridMultilevel"/>
    <w:tmpl w:val="FFFFFFFF"/>
    <w:lvl w:ilvl="0" w:tplc="1966D960">
      <w:start w:val="1"/>
      <w:numFmt w:val="decimal"/>
      <w:lvlText w:val="%1."/>
      <w:lvlJc w:val="left"/>
      <w:pPr>
        <w:ind w:left="720" w:hanging="360"/>
      </w:pPr>
    </w:lvl>
    <w:lvl w:ilvl="1" w:tplc="BE94C84E">
      <w:start w:val="1"/>
      <w:numFmt w:val="lowerLetter"/>
      <w:lvlText w:val="%2."/>
      <w:lvlJc w:val="left"/>
      <w:pPr>
        <w:ind w:left="1440" w:hanging="360"/>
      </w:pPr>
    </w:lvl>
    <w:lvl w:ilvl="2" w:tplc="1634106E">
      <w:start w:val="1"/>
      <w:numFmt w:val="lowerRoman"/>
      <w:lvlText w:val="%3."/>
      <w:lvlJc w:val="right"/>
      <w:pPr>
        <w:ind w:left="2160" w:hanging="180"/>
      </w:pPr>
    </w:lvl>
    <w:lvl w:ilvl="3" w:tplc="CEB0EFCC">
      <w:start w:val="1"/>
      <w:numFmt w:val="decimal"/>
      <w:lvlText w:val="%4."/>
      <w:lvlJc w:val="left"/>
      <w:pPr>
        <w:ind w:left="2880" w:hanging="360"/>
      </w:pPr>
    </w:lvl>
    <w:lvl w:ilvl="4" w:tplc="E4FE6A50">
      <w:start w:val="1"/>
      <w:numFmt w:val="lowerLetter"/>
      <w:lvlText w:val="%5."/>
      <w:lvlJc w:val="left"/>
      <w:pPr>
        <w:ind w:left="3600" w:hanging="360"/>
      </w:pPr>
    </w:lvl>
    <w:lvl w:ilvl="5" w:tplc="0C9AF3AE">
      <w:start w:val="1"/>
      <w:numFmt w:val="lowerRoman"/>
      <w:lvlText w:val="%6."/>
      <w:lvlJc w:val="right"/>
      <w:pPr>
        <w:ind w:left="4320" w:hanging="180"/>
      </w:pPr>
    </w:lvl>
    <w:lvl w:ilvl="6" w:tplc="18A0F806">
      <w:start w:val="1"/>
      <w:numFmt w:val="decimal"/>
      <w:lvlText w:val="%7."/>
      <w:lvlJc w:val="left"/>
      <w:pPr>
        <w:ind w:left="5040" w:hanging="360"/>
      </w:pPr>
    </w:lvl>
    <w:lvl w:ilvl="7" w:tplc="88024C02">
      <w:start w:val="1"/>
      <w:numFmt w:val="lowerLetter"/>
      <w:lvlText w:val="%8."/>
      <w:lvlJc w:val="left"/>
      <w:pPr>
        <w:ind w:left="5760" w:hanging="360"/>
      </w:pPr>
    </w:lvl>
    <w:lvl w:ilvl="8" w:tplc="7022682C">
      <w:start w:val="1"/>
      <w:numFmt w:val="lowerRoman"/>
      <w:lvlText w:val="%9."/>
      <w:lvlJc w:val="right"/>
      <w:pPr>
        <w:ind w:left="6480" w:hanging="180"/>
      </w:pPr>
    </w:lvl>
  </w:abstractNum>
  <w:abstractNum w:abstractNumId="150" w15:restartNumberingAfterBreak="0">
    <w:nsid w:val="5781712B"/>
    <w:multiLevelType w:val="hybridMultilevel"/>
    <w:tmpl w:val="E070D5A0"/>
    <w:lvl w:ilvl="0" w:tplc="D6F06C2E">
      <w:start w:val="1"/>
      <w:numFmt w:val="decimal"/>
      <w:lvlText w:val="%1."/>
      <w:lvlJc w:val="left"/>
      <w:pPr>
        <w:ind w:left="720" w:hanging="360"/>
      </w:pPr>
    </w:lvl>
    <w:lvl w:ilvl="1" w:tplc="9C6C7718">
      <w:start w:val="1"/>
      <w:numFmt w:val="lowerLetter"/>
      <w:lvlText w:val="%2."/>
      <w:lvlJc w:val="left"/>
      <w:pPr>
        <w:ind w:left="1440" w:hanging="360"/>
      </w:pPr>
    </w:lvl>
    <w:lvl w:ilvl="2" w:tplc="531E1588">
      <w:start w:val="1"/>
      <w:numFmt w:val="lowerRoman"/>
      <w:lvlText w:val="%3."/>
      <w:lvlJc w:val="right"/>
      <w:pPr>
        <w:ind w:left="2160" w:hanging="180"/>
      </w:pPr>
    </w:lvl>
    <w:lvl w:ilvl="3" w:tplc="879033C4">
      <w:start w:val="1"/>
      <w:numFmt w:val="decimal"/>
      <w:lvlText w:val="%4."/>
      <w:lvlJc w:val="left"/>
      <w:pPr>
        <w:ind w:left="2880" w:hanging="360"/>
      </w:pPr>
    </w:lvl>
    <w:lvl w:ilvl="4" w:tplc="60DE88C8">
      <w:start w:val="1"/>
      <w:numFmt w:val="lowerLetter"/>
      <w:lvlText w:val="%5."/>
      <w:lvlJc w:val="left"/>
      <w:pPr>
        <w:ind w:left="3600" w:hanging="360"/>
      </w:pPr>
    </w:lvl>
    <w:lvl w:ilvl="5" w:tplc="CFB6F3A8">
      <w:start w:val="1"/>
      <w:numFmt w:val="lowerRoman"/>
      <w:lvlText w:val="%6."/>
      <w:lvlJc w:val="right"/>
      <w:pPr>
        <w:ind w:left="4320" w:hanging="180"/>
      </w:pPr>
    </w:lvl>
    <w:lvl w:ilvl="6" w:tplc="358EEF34">
      <w:start w:val="1"/>
      <w:numFmt w:val="decimal"/>
      <w:lvlText w:val="%7."/>
      <w:lvlJc w:val="left"/>
      <w:pPr>
        <w:ind w:left="5040" w:hanging="360"/>
      </w:pPr>
    </w:lvl>
    <w:lvl w:ilvl="7" w:tplc="401ABB6E">
      <w:start w:val="1"/>
      <w:numFmt w:val="lowerLetter"/>
      <w:lvlText w:val="%8."/>
      <w:lvlJc w:val="left"/>
      <w:pPr>
        <w:ind w:left="5760" w:hanging="360"/>
      </w:pPr>
    </w:lvl>
    <w:lvl w:ilvl="8" w:tplc="01987164">
      <w:start w:val="1"/>
      <w:numFmt w:val="lowerRoman"/>
      <w:lvlText w:val="%9."/>
      <w:lvlJc w:val="right"/>
      <w:pPr>
        <w:ind w:left="6480" w:hanging="180"/>
      </w:pPr>
    </w:lvl>
  </w:abstractNum>
  <w:abstractNum w:abstractNumId="151" w15:restartNumberingAfterBreak="0">
    <w:nsid w:val="57F3323B"/>
    <w:multiLevelType w:val="hybridMultilevel"/>
    <w:tmpl w:val="FFFFFFFF"/>
    <w:lvl w:ilvl="0" w:tplc="28742FD2">
      <w:start w:val="1"/>
      <w:numFmt w:val="decimal"/>
      <w:lvlText w:val="%1."/>
      <w:lvlJc w:val="left"/>
      <w:pPr>
        <w:ind w:left="720" w:hanging="360"/>
      </w:pPr>
    </w:lvl>
    <w:lvl w:ilvl="1" w:tplc="E472A120">
      <w:start w:val="1"/>
      <w:numFmt w:val="lowerLetter"/>
      <w:lvlText w:val="%2."/>
      <w:lvlJc w:val="left"/>
      <w:pPr>
        <w:ind w:left="1440" w:hanging="360"/>
      </w:pPr>
    </w:lvl>
    <w:lvl w:ilvl="2" w:tplc="E102AA74">
      <w:start w:val="1"/>
      <w:numFmt w:val="lowerRoman"/>
      <w:lvlText w:val="%3."/>
      <w:lvlJc w:val="right"/>
      <w:pPr>
        <w:ind w:left="2160" w:hanging="180"/>
      </w:pPr>
    </w:lvl>
    <w:lvl w:ilvl="3" w:tplc="A2982234">
      <w:start w:val="1"/>
      <w:numFmt w:val="decimal"/>
      <w:lvlText w:val="%4."/>
      <w:lvlJc w:val="left"/>
      <w:pPr>
        <w:ind w:left="2880" w:hanging="360"/>
      </w:pPr>
    </w:lvl>
    <w:lvl w:ilvl="4" w:tplc="A69A014A">
      <w:start w:val="1"/>
      <w:numFmt w:val="lowerLetter"/>
      <w:lvlText w:val="%5."/>
      <w:lvlJc w:val="left"/>
      <w:pPr>
        <w:ind w:left="3600" w:hanging="360"/>
      </w:pPr>
    </w:lvl>
    <w:lvl w:ilvl="5" w:tplc="C1F8CEEC">
      <w:start w:val="1"/>
      <w:numFmt w:val="lowerRoman"/>
      <w:lvlText w:val="%6."/>
      <w:lvlJc w:val="right"/>
      <w:pPr>
        <w:ind w:left="4320" w:hanging="180"/>
      </w:pPr>
    </w:lvl>
    <w:lvl w:ilvl="6" w:tplc="B426969E">
      <w:start w:val="1"/>
      <w:numFmt w:val="decimal"/>
      <w:lvlText w:val="%7."/>
      <w:lvlJc w:val="left"/>
      <w:pPr>
        <w:ind w:left="5040" w:hanging="360"/>
      </w:pPr>
    </w:lvl>
    <w:lvl w:ilvl="7" w:tplc="A5C043DE">
      <w:start w:val="1"/>
      <w:numFmt w:val="lowerLetter"/>
      <w:lvlText w:val="%8."/>
      <w:lvlJc w:val="left"/>
      <w:pPr>
        <w:ind w:left="5760" w:hanging="360"/>
      </w:pPr>
    </w:lvl>
    <w:lvl w:ilvl="8" w:tplc="0A280CF4">
      <w:start w:val="1"/>
      <w:numFmt w:val="lowerRoman"/>
      <w:lvlText w:val="%9."/>
      <w:lvlJc w:val="right"/>
      <w:pPr>
        <w:ind w:left="6480" w:hanging="180"/>
      </w:pPr>
    </w:lvl>
  </w:abstractNum>
  <w:abstractNum w:abstractNumId="152" w15:restartNumberingAfterBreak="0">
    <w:nsid w:val="58017E0C"/>
    <w:multiLevelType w:val="hybridMultilevel"/>
    <w:tmpl w:val="FFFFFFFF"/>
    <w:lvl w:ilvl="0" w:tplc="42C879D0">
      <w:start w:val="1"/>
      <w:numFmt w:val="decimal"/>
      <w:lvlText w:val="%1."/>
      <w:lvlJc w:val="left"/>
      <w:pPr>
        <w:ind w:left="720" w:hanging="360"/>
      </w:pPr>
    </w:lvl>
    <w:lvl w:ilvl="1" w:tplc="9EC454A2">
      <w:start w:val="1"/>
      <w:numFmt w:val="lowerLetter"/>
      <w:lvlText w:val="%2."/>
      <w:lvlJc w:val="left"/>
      <w:pPr>
        <w:ind w:left="1440" w:hanging="360"/>
      </w:pPr>
    </w:lvl>
    <w:lvl w:ilvl="2" w:tplc="456CCFDE">
      <w:start w:val="1"/>
      <w:numFmt w:val="lowerRoman"/>
      <w:lvlText w:val="%3."/>
      <w:lvlJc w:val="right"/>
      <w:pPr>
        <w:ind w:left="2160" w:hanging="180"/>
      </w:pPr>
    </w:lvl>
    <w:lvl w:ilvl="3" w:tplc="0BCA9E3C">
      <w:start w:val="1"/>
      <w:numFmt w:val="decimal"/>
      <w:lvlText w:val="%4."/>
      <w:lvlJc w:val="left"/>
      <w:pPr>
        <w:ind w:left="2880" w:hanging="360"/>
      </w:pPr>
    </w:lvl>
    <w:lvl w:ilvl="4" w:tplc="E6D63D9A">
      <w:start w:val="1"/>
      <w:numFmt w:val="lowerLetter"/>
      <w:lvlText w:val="%5."/>
      <w:lvlJc w:val="left"/>
      <w:pPr>
        <w:ind w:left="3600" w:hanging="360"/>
      </w:pPr>
    </w:lvl>
    <w:lvl w:ilvl="5" w:tplc="93CA46C8">
      <w:start w:val="1"/>
      <w:numFmt w:val="lowerRoman"/>
      <w:lvlText w:val="%6."/>
      <w:lvlJc w:val="right"/>
      <w:pPr>
        <w:ind w:left="4320" w:hanging="180"/>
      </w:pPr>
    </w:lvl>
    <w:lvl w:ilvl="6" w:tplc="F998D7B2">
      <w:start w:val="1"/>
      <w:numFmt w:val="decimal"/>
      <w:lvlText w:val="%7."/>
      <w:lvlJc w:val="left"/>
      <w:pPr>
        <w:ind w:left="5040" w:hanging="360"/>
      </w:pPr>
    </w:lvl>
    <w:lvl w:ilvl="7" w:tplc="76F89DC8">
      <w:start w:val="1"/>
      <w:numFmt w:val="lowerLetter"/>
      <w:lvlText w:val="%8."/>
      <w:lvlJc w:val="left"/>
      <w:pPr>
        <w:ind w:left="5760" w:hanging="360"/>
      </w:pPr>
    </w:lvl>
    <w:lvl w:ilvl="8" w:tplc="A0F8DBBC">
      <w:start w:val="1"/>
      <w:numFmt w:val="lowerRoman"/>
      <w:lvlText w:val="%9."/>
      <w:lvlJc w:val="right"/>
      <w:pPr>
        <w:ind w:left="6480" w:hanging="180"/>
      </w:pPr>
    </w:lvl>
  </w:abstractNum>
  <w:abstractNum w:abstractNumId="153" w15:restartNumberingAfterBreak="0">
    <w:nsid w:val="5932926E"/>
    <w:multiLevelType w:val="hybridMultilevel"/>
    <w:tmpl w:val="FFFFFFFF"/>
    <w:lvl w:ilvl="0" w:tplc="B7B40364">
      <w:start w:val="1"/>
      <w:numFmt w:val="decimal"/>
      <w:lvlText w:val="%1."/>
      <w:lvlJc w:val="left"/>
      <w:pPr>
        <w:ind w:left="720" w:hanging="360"/>
      </w:pPr>
    </w:lvl>
    <w:lvl w:ilvl="1" w:tplc="52AE6DC2">
      <w:start w:val="1"/>
      <w:numFmt w:val="lowerLetter"/>
      <w:lvlText w:val="%2."/>
      <w:lvlJc w:val="left"/>
      <w:pPr>
        <w:ind w:left="1440" w:hanging="360"/>
      </w:pPr>
    </w:lvl>
    <w:lvl w:ilvl="2" w:tplc="2E46A36A">
      <w:start w:val="1"/>
      <w:numFmt w:val="lowerRoman"/>
      <w:lvlText w:val="%3."/>
      <w:lvlJc w:val="right"/>
      <w:pPr>
        <w:ind w:left="2160" w:hanging="180"/>
      </w:pPr>
    </w:lvl>
    <w:lvl w:ilvl="3" w:tplc="C98EF37A">
      <w:start w:val="1"/>
      <w:numFmt w:val="decimal"/>
      <w:lvlText w:val="%4."/>
      <w:lvlJc w:val="left"/>
      <w:pPr>
        <w:ind w:left="2880" w:hanging="360"/>
      </w:pPr>
    </w:lvl>
    <w:lvl w:ilvl="4" w:tplc="1CDA4320">
      <w:start w:val="1"/>
      <w:numFmt w:val="lowerLetter"/>
      <w:lvlText w:val="%5."/>
      <w:lvlJc w:val="left"/>
      <w:pPr>
        <w:ind w:left="3600" w:hanging="360"/>
      </w:pPr>
    </w:lvl>
    <w:lvl w:ilvl="5" w:tplc="8B9C7E22">
      <w:start w:val="1"/>
      <w:numFmt w:val="lowerRoman"/>
      <w:lvlText w:val="%6."/>
      <w:lvlJc w:val="right"/>
      <w:pPr>
        <w:ind w:left="4320" w:hanging="180"/>
      </w:pPr>
    </w:lvl>
    <w:lvl w:ilvl="6" w:tplc="8632ABCE">
      <w:start w:val="1"/>
      <w:numFmt w:val="decimal"/>
      <w:lvlText w:val="%7."/>
      <w:lvlJc w:val="left"/>
      <w:pPr>
        <w:ind w:left="5040" w:hanging="360"/>
      </w:pPr>
    </w:lvl>
    <w:lvl w:ilvl="7" w:tplc="AC32AC0E">
      <w:start w:val="1"/>
      <w:numFmt w:val="lowerLetter"/>
      <w:lvlText w:val="%8."/>
      <w:lvlJc w:val="left"/>
      <w:pPr>
        <w:ind w:left="5760" w:hanging="360"/>
      </w:pPr>
    </w:lvl>
    <w:lvl w:ilvl="8" w:tplc="0172BB6C">
      <w:start w:val="1"/>
      <w:numFmt w:val="lowerRoman"/>
      <w:lvlText w:val="%9."/>
      <w:lvlJc w:val="right"/>
      <w:pPr>
        <w:ind w:left="6480" w:hanging="180"/>
      </w:pPr>
    </w:lvl>
  </w:abstractNum>
  <w:abstractNum w:abstractNumId="154" w15:restartNumberingAfterBreak="0">
    <w:nsid w:val="595F81EE"/>
    <w:multiLevelType w:val="hybridMultilevel"/>
    <w:tmpl w:val="FFFFFFFF"/>
    <w:lvl w:ilvl="0" w:tplc="4AAC22B6">
      <w:start w:val="1"/>
      <w:numFmt w:val="decimal"/>
      <w:lvlText w:val="%1."/>
      <w:lvlJc w:val="left"/>
      <w:pPr>
        <w:ind w:left="720" w:hanging="360"/>
      </w:pPr>
    </w:lvl>
    <w:lvl w:ilvl="1" w:tplc="0940450A">
      <w:start w:val="1"/>
      <w:numFmt w:val="lowerLetter"/>
      <w:lvlText w:val="%2."/>
      <w:lvlJc w:val="left"/>
      <w:pPr>
        <w:ind w:left="1440" w:hanging="360"/>
      </w:pPr>
    </w:lvl>
    <w:lvl w:ilvl="2" w:tplc="DB889A86">
      <w:start w:val="1"/>
      <w:numFmt w:val="lowerRoman"/>
      <w:lvlText w:val="%3."/>
      <w:lvlJc w:val="right"/>
      <w:pPr>
        <w:ind w:left="2160" w:hanging="180"/>
      </w:pPr>
    </w:lvl>
    <w:lvl w:ilvl="3" w:tplc="9544D1FA">
      <w:start w:val="1"/>
      <w:numFmt w:val="decimal"/>
      <w:lvlText w:val="%4."/>
      <w:lvlJc w:val="left"/>
      <w:pPr>
        <w:ind w:left="2880" w:hanging="360"/>
      </w:pPr>
    </w:lvl>
    <w:lvl w:ilvl="4" w:tplc="D8EC8FDC">
      <w:start w:val="1"/>
      <w:numFmt w:val="lowerLetter"/>
      <w:lvlText w:val="%5."/>
      <w:lvlJc w:val="left"/>
      <w:pPr>
        <w:ind w:left="3600" w:hanging="360"/>
      </w:pPr>
    </w:lvl>
    <w:lvl w:ilvl="5" w:tplc="9188ACFE">
      <w:start w:val="1"/>
      <w:numFmt w:val="lowerRoman"/>
      <w:lvlText w:val="%6."/>
      <w:lvlJc w:val="right"/>
      <w:pPr>
        <w:ind w:left="4320" w:hanging="180"/>
      </w:pPr>
    </w:lvl>
    <w:lvl w:ilvl="6" w:tplc="1EBA314A">
      <w:start w:val="1"/>
      <w:numFmt w:val="decimal"/>
      <w:lvlText w:val="%7."/>
      <w:lvlJc w:val="left"/>
      <w:pPr>
        <w:ind w:left="5040" w:hanging="360"/>
      </w:pPr>
    </w:lvl>
    <w:lvl w:ilvl="7" w:tplc="7370E9D0">
      <w:start w:val="1"/>
      <w:numFmt w:val="lowerLetter"/>
      <w:lvlText w:val="%8."/>
      <w:lvlJc w:val="left"/>
      <w:pPr>
        <w:ind w:left="5760" w:hanging="360"/>
      </w:pPr>
    </w:lvl>
    <w:lvl w:ilvl="8" w:tplc="85B4E56A">
      <w:start w:val="1"/>
      <w:numFmt w:val="lowerRoman"/>
      <w:lvlText w:val="%9."/>
      <w:lvlJc w:val="right"/>
      <w:pPr>
        <w:ind w:left="6480" w:hanging="180"/>
      </w:pPr>
    </w:lvl>
  </w:abstractNum>
  <w:abstractNum w:abstractNumId="155" w15:restartNumberingAfterBreak="0">
    <w:nsid w:val="5ADF3633"/>
    <w:multiLevelType w:val="hybridMultilevel"/>
    <w:tmpl w:val="FFFFFFFF"/>
    <w:lvl w:ilvl="0" w:tplc="AA10D78E">
      <w:start w:val="1"/>
      <w:numFmt w:val="decimal"/>
      <w:lvlText w:val="%1."/>
      <w:lvlJc w:val="left"/>
      <w:pPr>
        <w:ind w:left="720" w:hanging="360"/>
      </w:pPr>
    </w:lvl>
    <w:lvl w:ilvl="1" w:tplc="FF5030DA">
      <w:start w:val="1"/>
      <w:numFmt w:val="lowerLetter"/>
      <w:lvlText w:val="%2."/>
      <w:lvlJc w:val="left"/>
      <w:pPr>
        <w:ind w:left="1440" w:hanging="360"/>
      </w:pPr>
    </w:lvl>
    <w:lvl w:ilvl="2" w:tplc="830C041E">
      <w:start w:val="1"/>
      <w:numFmt w:val="lowerRoman"/>
      <w:lvlText w:val="%3."/>
      <w:lvlJc w:val="right"/>
      <w:pPr>
        <w:ind w:left="2160" w:hanging="180"/>
      </w:pPr>
    </w:lvl>
    <w:lvl w:ilvl="3" w:tplc="68505D04">
      <w:start w:val="1"/>
      <w:numFmt w:val="decimal"/>
      <w:lvlText w:val="%4."/>
      <w:lvlJc w:val="left"/>
      <w:pPr>
        <w:ind w:left="2880" w:hanging="360"/>
      </w:pPr>
    </w:lvl>
    <w:lvl w:ilvl="4" w:tplc="BABC3E9E">
      <w:start w:val="1"/>
      <w:numFmt w:val="lowerLetter"/>
      <w:lvlText w:val="%5."/>
      <w:lvlJc w:val="left"/>
      <w:pPr>
        <w:ind w:left="3600" w:hanging="360"/>
      </w:pPr>
    </w:lvl>
    <w:lvl w:ilvl="5" w:tplc="96AA5F0E">
      <w:start w:val="1"/>
      <w:numFmt w:val="lowerRoman"/>
      <w:lvlText w:val="%6."/>
      <w:lvlJc w:val="right"/>
      <w:pPr>
        <w:ind w:left="4320" w:hanging="180"/>
      </w:pPr>
    </w:lvl>
    <w:lvl w:ilvl="6" w:tplc="2A94E1D8">
      <w:start w:val="1"/>
      <w:numFmt w:val="decimal"/>
      <w:lvlText w:val="%7."/>
      <w:lvlJc w:val="left"/>
      <w:pPr>
        <w:ind w:left="5040" w:hanging="360"/>
      </w:pPr>
    </w:lvl>
    <w:lvl w:ilvl="7" w:tplc="D6180C98">
      <w:start w:val="1"/>
      <w:numFmt w:val="lowerLetter"/>
      <w:lvlText w:val="%8."/>
      <w:lvlJc w:val="left"/>
      <w:pPr>
        <w:ind w:left="5760" w:hanging="360"/>
      </w:pPr>
    </w:lvl>
    <w:lvl w:ilvl="8" w:tplc="971CBBB0">
      <w:start w:val="1"/>
      <w:numFmt w:val="lowerRoman"/>
      <w:lvlText w:val="%9."/>
      <w:lvlJc w:val="right"/>
      <w:pPr>
        <w:ind w:left="6480" w:hanging="180"/>
      </w:pPr>
    </w:lvl>
  </w:abstractNum>
  <w:abstractNum w:abstractNumId="156" w15:restartNumberingAfterBreak="0">
    <w:nsid w:val="5AF05C72"/>
    <w:multiLevelType w:val="hybridMultilevel"/>
    <w:tmpl w:val="2FBCA268"/>
    <w:lvl w:ilvl="0" w:tplc="F5D8F3EC">
      <w:start w:val="1"/>
      <w:numFmt w:val="decimal"/>
      <w:lvlText w:val="%1."/>
      <w:lvlJc w:val="left"/>
      <w:pPr>
        <w:ind w:left="720" w:hanging="360"/>
      </w:pPr>
    </w:lvl>
    <w:lvl w:ilvl="1" w:tplc="6EC2904E">
      <w:start w:val="1"/>
      <w:numFmt w:val="lowerLetter"/>
      <w:lvlText w:val="%2."/>
      <w:lvlJc w:val="left"/>
      <w:pPr>
        <w:ind w:left="1440" w:hanging="360"/>
      </w:pPr>
    </w:lvl>
    <w:lvl w:ilvl="2" w:tplc="9894D6CA">
      <w:start w:val="1"/>
      <w:numFmt w:val="lowerRoman"/>
      <w:lvlText w:val="%3."/>
      <w:lvlJc w:val="right"/>
      <w:pPr>
        <w:ind w:left="2160" w:hanging="180"/>
      </w:pPr>
    </w:lvl>
    <w:lvl w:ilvl="3" w:tplc="831092E0">
      <w:start w:val="1"/>
      <w:numFmt w:val="decimal"/>
      <w:lvlText w:val="%4."/>
      <w:lvlJc w:val="left"/>
      <w:pPr>
        <w:ind w:left="2880" w:hanging="360"/>
      </w:pPr>
    </w:lvl>
    <w:lvl w:ilvl="4" w:tplc="3D483F4A">
      <w:start w:val="1"/>
      <w:numFmt w:val="lowerLetter"/>
      <w:lvlText w:val="%5."/>
      <w:lvlJc w:val="left"/>
      <w:pPr>
        <w:ind w:left="3600" w:hanging="360"/>
      </w:pPr>
    </w:lvl>
    <w:lvl w:ilvl="5" w:tplc="8E8E8148">
      <w:start w:val="1"/>
      <w:numFmt w:val="lowerRoman"/>
      <w:lvlText w:val="%6."/>
      <w:lvlJc w:val="right"/>
      <w:pPr>
        <w:ind w:left="4320" w:hanging="180"/>
      </w:pPr>
    </w:lvl>
    <w:lvl w:ilvl="6" w:tplc="1E66A90E">
      <w:start w:val="1"/>
      <w:numFmt w:val="decimal"/>
      <w:lvlText w:val="%7."/>
      <w:lvlJc w:val="left"/>
      <w:pPr>
        <w:ind w:left="5040" w:hanging="360"/>
      </w:pPr>
    </w:lvl>
    <w:lvl w:ilvl="7" w:tplc="1CA2C6B6">
      <w:start w:val="1"/>
      <w:numFmt w:val="lowerLetter"/>
      <w:lvlText w:val="%8."/>
      <w:lvlJc w:val="left"/>
      <w:pPr>
        <w:ind w:left="5760" w:hanging="360"/>
      </w:pPr>
    </w:lvl>
    <w:lvl w:ilvl="8" w:tplc="DC4A9762">
      <w:start w:val="1"/>
      <w:numFmt w:val="lowerRoman"/>
      <w:lvlText w:val="%9."/>
      <w:lvlJc w:val="right"/>
      <w:pPr>
        <w:ind w:left="6480" w:hanging="180"/>
      </w:pPr>
    </w:lvl>
  </w:abstractNum>
  <w:abstractNum w:abstractNumId="157" w15:restartNumberingAfterBreak="0">
    <w:nsid w:val="5B072EAB"/>
    <w:multiLevelType w:val="hybridMultilevel"/>
    <w:tmpl w:val="C930B442"/>
    <w:lvl w:ilvl="0" w:tplc="C26A00F8">
      <w:start w:val="1"/>
      <w:numFmt w:val="decimal"/>
      <w:lvlText w:val="%1."/>
      <w:lvlJc w:val="left"/>
      <w:pPr>
        <w:ind w:left="720" w:hanging="360"/>
      </w:pPr>
    </w:lvl>
    <w:lvl w:ilvl="1" w:tplc="84926230">
      <w:start w:val="1"/>
      <w:numFmt w:val="lowerLetter"/>
      <w:lvlText w:val="%2."/>
      <w:lvlJc w:val="left"/>
      <w:pPr>
        <w:ind w:left="1440" w:hanging="360"/>
      </w:pPr>
    </w:lvl>
    <w:lvl w:ilvl="2" w:tplc="3E908992">
      <w:start w:val="1"/>
      <w:numFmt w:val="lowerRoman"/>
      <w:lvlText w:val="%3."/>
      <w:lvlJc w:val="right"/>
      <w:pPr>
        <w:ind w:left="2160" w:hanging="180"/>
      </w:pPr>
    </w:lvl>
    <w:lvl w:ilvl="3" w:tplc="0874C228">
      <w:start w:val="1"/>
      <w:numFmt w:val="decimal"/>
      <w:lvlText w:val="%4."/>
      <w:lvlJc w:val="left"/>
      <w:pPr>
        <w:ind w:left="2880" w:hanging="360"/>
      </w:pPr>
    </w:lvl>
    <w:lvl w:ilvl="4" w:tplc="FDFEC746">
      <w:start w:val="1"/>
      <w:numFmt w:val="lowerLetter"/>
      <w:lvlText w:val="%5."/>
      <w:lvlJc w:val="left"/>
      <w:pPr>
        <w:ind w:left="3600" w:hanging="360"/>
      </w:pPr>
    </w:lvl>
    <w:lvl w:ilvl="5" w:tplc="4DF62D00">
      <w:start w:val="1"/>
      <w:numFmt w:val="lowerRoman"/>
      <w:lvlText w:val="%6."/>
      <w:lvlJc w:val="right"/>
      <w:pPr>
        <w:ind w:left="4320" w:hanging="180"/>
      </w:pPr>
    </w:lvl>
    <w:lvl w:ilvl="6" w:tplc="D6F2C42E">
      <w:start w:val="1"/>
      <w:numFmt w:val="decimal"/>
      <w:lvlText w:val="%7."/>
      <w:lvlJc w:val="left"/>
      <w:pPr>
        <w:ind w:left="5040" w:hanging="360"/>
      </w:pPr>
    </w:lvl>
    <w:lvl w:ilvl="7" w:tplc="AB64A3C2">
      <w:start w:val="1"/>
      <w:numFmt w:val="lowerLetter"/>
      <w:lvlText w:val="%8."/>
      <w:lvlJc w:val="left"/>
      <w:pPr>
        <w:ind w:left="5760" w:hanging="360"/>
      </w:pPr>
    </w:lvl>
    <w:lvl w:ilvl="8" w:tplc="F00E1266">
      <w:start w:val="1"/>
      <w:numFmt w:val="lowerRoman"/>
      <w:lvlText w:val="%9."/>
      <w:lvlJc w:val="right"/>
      <w:pPr>
        <w:ind w:left="6480" w:hanging="180"/>
      </w:pPr>
    </w:lvl>
  </w:abstractNum>
  <w:abstractNum w:abstractNumId="158" w15:restartNumberingAfterBreak="0">
    <w:nsid w:val="5B401BFE"/>
    <w:multiLevelType w:val="hybridMultilevel"/>
    <w:tmpl w:val="FFFFFFFF"/>
    <w:lvl w:ilvl="0" w:tplc="0CC6656E">
      <w:start w:val="1"/>
      <w:numFmt w:val="decimal"/>
      <w:lvlText w:val="%1."/>
      <w:lvlJc w:val="left"/>
      <w:pPr>
        <w:ind w:left="720" w:hanging="360"/>
      </w:pPr>
    </w:lvl>
    <w:lvl w:ilvl="1" w:tplc="AB3CA05C">
      <w:start w:val="1"/>
      <w:numFmt w:val="lowerLetter"/>
      <w:lvlText w:val="%2."/>
      <w:lvlJc w:val="left"/>
      <w:pPr>
        <w:ind w:left="1440" w:hanging="360"/>
      </w:pPr>
    </w:lvl>
    <w:lvl w:ilvl="2" w:tplc="50B6E848">
      <w:start w:val="1"/>
      <w:numFmt w:val="lowerRoman"/>
      <w:lvlText w:val="%3."/>
      <w:lvlJc w:val="right"/>
      <w:pPr>
        <w:ind w:left="2160" w:hanging="180"/>
      </w:pPr>
    </w:lvl>
    <w:lvl w:ilvl="3" w:tplc="98D48CFC">
      <w:start w:val="1"/>
      <w:numFmt w:val="decimal"/>
      <w:lvlText w:val="%4."/>
      <w:lvlJc w:val="left"/>
      <w:pPr>
        <w:ind w:left="2880" w:hanging="360"/>
      </w:pPr>
    </w:lvl>
    <w:lvl w:ilvl="4" w:tplc="4ACCEBAC">
      <w:start w:val="1"/>
      <w:numFmt w:val="lowerLetter"/>
      <w:lvlText w:val="%5."/>
      <w:lvlJc w:val="left"/>
      <w:pPr>
        <w:ind w:left="3600" w:hanging="360"/>
      </w:pPr>
    </w:lvl>
    <w:lvl w:ilvl="5" w:tplc="CC00D5FC">
      <w:start w:val="1"/>
      <w:numFmt w:val="lowerRoman"/>
      <w:lvlText w:val="%6."/>
      <w:lvlJc w:val="right"/>
      <w:pPr>
        <w:ind w:left="4320" w:hanging="180"/>
      </w:pPr>
    </w:lvl>
    <w:lvl w:ilvl="6" w:tplc="DB18DFF4">
      <w:start w:val="1"/>
      <w:numFmt w:val="decimal"/>
      <w:lvlText w:val="%7."/>
      <w:lvlJc w:val="left"/>
      <w:pPr>
        <w:ind w:left="5040" w:hanging="360"/>
      </w:pPr>
    </w:lvl>
    <w:lvl w:ilvl="7" w:tplc="4DD8C624">
      <w:start w:val="1"/>
      <w:numFmt w:val="lowerLetter"/>
      <w:lvlText w:val="%8."/>
      <w:lvlJc w:val="left"/>
      <w:pPr>
        <w:ind w:left="5760" w:hanging="360"/>
      </w:pPr>
    </w:lvl>
    <w:lvl w:ilvl="8" w:tplc="D4CC175E">
      <w:start w:val="1"/>
      <w:numFmt w:val="lowerRoman"/>
      <w:lvlText w:val="%9."/>
      <w:lvlJc w:val="right"/>
      <w:pPr>
        <w:ind w:left="6480" w:hanging="180"/>
      </w:pPr>
    </w:lvl>
  </w:abstractNum>
  <w:abstractNum w:abstractNumId="159" w15:restartNumberingAfterBreak="0">
    <w:nsid w:val="5BE594D1"/>
    <w:multiLevelType w:val="hybridMultilevel"/>
    <w:tmpl w:val="FFFFFFFF"/>
    <w:lvl w:ilvl="0" w:tplc="6E7C1050">
      <w:start w:val="1"/>
      <w:numFmt w:val="decimal"/>
      <w:lvlText w:val="%1."/>
      <w:lvlJc w:val="left"/>
      <w:pPr>
        <w:ind w:left="720" w:hanging="360"/>
      </w:pPr>
    </w:lvl>
    <w:lvl w:ilvl="1" w:tplc="1528F7F6">
      <w:start w:val="1"/>
      <w:numFmt w:val="lowerLetter"/>
      <w:lvlText w:val="%2."/>
      <w:lvlJc w:val="left"/>
      <w:pPr>
        <w:ind w:left="1440" w:hanging="360"/>
      </w:pPr>
    </w:lvl>
    <w:lvl w:ilvl="2" w:tplc="2E3C31A2">
      <w:start w:val="1"/>
      <w:numFmt w:val="lowerRoman"/>
      <w:lvlText w:val="%3."/>
      <w:lvlJc w:val="right"/>
      <w:pPr>
        <w:ind w:left="2160" w:hanging="180"/>
      </w:pPr>
    </w:lvl>
    <w:lvl w:ilvl="3" w:tplc="8D0209BA">
      <w:start w:val="1"/>
      <w:numFmt w:val="decimal"/>
      <w:lvlText w:val="%4."/>
      <w:lvlJc w:val="left"/>
      <w:pPr>
        <w:ind w:left="2880" w:hanging="360"/>
      </w:pPr>
    </w:lvl>
    <w:lvl w:ilvl="4" w:tplc="6F34A0D4">
      <w:start w:val="1"/>
      <w:numFmt w:val="lowerLetter"/>
      <w:lvlText w:val="%5."/>
      <w:lvlJc w:val="left"/>
      <w:pPr>
        <w:ind w:left="3600" w:hanging="360"/>
      </w:pPr>
    </w:lvl>
    <w:lvl w:ilvl="5" w:tplc="82321E9A">
      <w:start w:val="1"/>
      <w:numFmt w:val="lowerRoman"/>
      <w:lvlText w:val="%6."/>
      <w:lvlJc w:val="right"/>
      <w:pPr>
        <w:ind w:left="4320" w:hanging="180"/>
      </w:pPr>
    </w:lvl>
    <w:lvl w:ilvl="6" w:tplc="72A8FD90">
      <w:start w:val="1"/>
      <w:numFmt w:val="decimal"/>
      <w:lvlText w:val="%7."/>
      <w:lvlJc w:val="left"/>
      <w:pPr>
        <w:ind w:left="5040" w:hanging="360"/>
      </w:pPr>
    </w:lvl>
    <w:lvl w:ilvl="7" w:tplc="2B4429FE">
      <w:start w:val="1"/>
      <w:numFmt w:val="lowerLetter"/>
      <w:lvlText w:val="%8."/>
      <w:lvlJc w:val="left"/>
      <w:pPr>
        <w:ind w:left="5760" w:hanging="360"/>
      </w:pPr>
    </w:lvl>
    <w:lvl w:ilvl="8" w:tplc="72BC01E4">
      <w:start w:val="1"/>
      <w:numFmt w:val="lowerRoman"/>
      <w:lvlText w:val="%9."/>
      <w:lvlJc w:val="right"/>
      <w:pPr>
        <w:ind w:left="6480" w:hanging="180"/>
      </w:pPr>
    </w:lvl>
  </w:abstractNum>
  <w:abstractNum w:abstractNumId="160" w15:restartNumberingAfterBreak="0">
    <w:nsid w:val="5D6E7925"/>
    <w:multiLevelType w:val="hybridMultilevel"/>
    <w:tmpl w:val="8B0E0FA0"/>
    <w:lvl w:ilvl="0" w:tplc="D26C2B2E">
      <w:start w:val="1"/>
      <w:numFmt w:val="decimal"/>
      <w:lvlText w:val="%1."/>
      <w:lvlJc w:val="left"/>
      <w:pPr>
        <w:ind w:left="720" w:hanging="360"/>
      </w:pPr>
    </w:lvl>
    <w:lvl w:ilvl="1" w:tplc="F098AC1A">
      <w:start w:val="1"/>
      <w:numFmt w:val="lowerLetter"/>
      <w:lvlText w:val="%2."/>
      <w:lvlJc w:val="left"/>
      <w:pPr>
        <w:ind w:left="1440" w:hanging="360"/>
      </w:pPr>
    </w:lvl>
    <w:lvl w:ilvl="2" w:tplc="074C3002">
      <w:start w:val="1"/>
      <w:numFmt w:val="lowerRoman"/>
      <w:lvlText w:val="%3."/>
      <w:lvlJc w:val="right"/>
      <w:pPr>
        <w:ind w:left="2160" w:hanging="180"/>
      </w:pPr>
    </w:lvl>
    <w:lvl w:ilvl="3" w:tplc="2A3205D8">
      <w:start w:val="1"/>
      <w:numFmt w:val="decimal"/>
      <w:lvlText w:val="%4."/>
      <w:lvlJc w:val="left"/>
      <w:pPr>
        <w:ind w:left="2880" w:hanging="360"/>
      </w:pPr>
    </w:lvl>
    <w:lvl w:ilvl="4" w:tplc="A95A5758">
      <w:start w:val="1"/>
      <w:numFmt w:val="lowerLetter"/>
      <w:lvlText w:val="%5."/>
      <w:lvlJc w:val="left"/>
      <w:pPr>
        <w:ind w:left="3600" w:hanging="360"/>
      </w:pPr>
    </w:lvl>
    <w:lvl w:ilvl="5" w:tplc="49CA490E">
      <w:start w:val="1"/>
      <w:numFmt w:val="lowerRoman"/>
      <w:lvlText w:val="%6."/>
      <w:lvlJc w:val="right"/>
      <w:pPr>
        <w:ind w:left="4320" w:hanging="180"/>
      </w:pPr>
    </w:lvl>
    <w:lvl w:ilvl="6" w:tplc="EA80CD6C">
      <w:start w:val="1"/>
      <w:numFmt w:val="decimal"/>
      <w:lvlText w:val="%7."/>
      <w:lvlJc w:val="left"/>
      <w:pPr>
        <w:ind w:left="5040" w:hanging="360"/>
      </w:pPr>
    </w:lvl>
    <w:lvl w:ilvl="7" w:tplc="500A10FC">
      <w:start w:val="1"/>
      <w:numFmt w:val="lowerLetter"/>
      <w:lvlText w:val="%8."/>
      <w:lvlJc w:val="left"/>
      <w:pPr>
        <w:ind w:left="5760" w:hanging="360"/>
      </w:pPr>
    </w:lvl>
    <w:lvl w:ilvl="8" w:tplc="18FCF7EE">
      <w:start w:val="1"/>
      <w:numFmt w:val="lowerRoman"/>
      <w:lvlText w:val="%9."/>
      <w:lvlJc w:val="right"/>
      <w:pPr>
        <w:ind w:left="6480" w:hanging="180"/>
      </w:pPr>
    </w:lvl>
  </w:abstractNum>
  <w:abstractNum w:abstractNumId="161" w15:restartNumberingAfterBreak="0">
    <w:nsid w:val="5D71287B"/>
    <w:multiLevelType w:val="hybridMultilevel"/>
    <w:tmpl w:val="FFFFFFFF"/>
    <w:lvl w:ilvl="0" w:tplc="947027DC">
      <w:start w:val="1"/>
      <w:numFmt w:val="decimal"/>
      <w:lvlText w:val="%1."/>
      <w:lvlJc w:val="left"/>
      <w:pPr>
        <w:ind w:left="720" w:hanging="360"/>
      </w:pPr>
    </w:lvl>
    <w:lvl w:ilvl="1" w:tplc="A0DA6E46">
      <w:start w:val="1"/>
      <w:numFmt w:val="lowerLetter"/>
      <w:lvlText w:val="%2."/>
      <w:lvlJc w:val="left"/>
      <w:pPr>
        <w:ind w:left="1440" w:hanging="360"/>
      </w:pPr>
    </w:lvl>
    <w:lvl w:ilvl="2" w:tplc="FEB61B70">
      <w:start w:val="1"/>
      <w:numFmt w:val="lowerRoman"/>
      <w:lvlText w:val="%3."/>
      <w:lvlJc w:val="right"/>
      <w:pPr>
        <w:ind w:left="2160" w:hanging="180"/>
      </w:pPr>
    </w:lvl>
    <w:lvl w:ilvl="3" w:tplc="FA30C93A">
      <w:start w:val="1"/>
      <w:numFmt w:val="decimal"/>
      <w:lvlText w:val="%4."/>
      <w:lvlJc w:val="left"/>
      <w:pPr>
        <w:ind w:left="2880" w:hanging="360"/>
      </w:pPr>
    </w:lvl>
    <w:lvl w:ilvl="4" w:tplc="6302CB16">
      <w:start w:val="1"/>
      <w:numFmt w:val="lowerLetter"/>
      <w:lvlText w:val="%5."/>
      <w:lvlJc w:val="left"/>
      <w:pPr>
        <w:ind w:left="3600" w:hanging="360"/>
      </w:pPr>
    </w:lvl>
    <w:lvl w:ilvl="5" w:tplc="9ADC5136">
      <w:start w:val="1"/>
      <w:numFmt w:val="lowerRoman"/>
      <w:lvlText w:val="%6."/>
      <w:lvlJc w:val="right"/>
      <w:pPr>
        <w:ind w:left="4320" w:hanging="180"/>
      </w:pPr>
    </w:lvl>
    <w:lvl w:ilvl="6" w:tplc="0CD0F914">
      <w:start w:val="1"/>
      <w:numFmt w:val="decimal"/>
      <w:lvlText w:val="%7."/>
      <w:lvlJc w:val="left"/>
      <w:pPr>
        <w:ind w:left="5040" w:hanging="360"/>
      </w:pPr>
    </w:lvl>
    <w:lvl w:ilvl="7" w:tplc="1EC83556">
      <w:start w:val="1"/>
      <w:numFmt w:val="lowerLetter"/>
      <w:lvlText w:val="%8."/>
      <w:lvlJc w:val="left"/>
      <w:pPr>
        <w:ind w:left="5760" w:hanging="360"/>
      </w:pPr>
    </w:lvl>
    <w:lvl w:ilvl="8" w:tplc="8660B7E2">
      <w:start w:val="1"/>
      <w:numFmt w:val="lowerRoman"/>
      <w:lvlText w:val="%9."/>
      <w:lvlJc w:val="right"/>
      <w:pPr>
        <w:ind w:left="6480" w:hanging="180"/>
      </w:pPr>
    </w:lvl>
  </w:abstractNum>
  <w:abstractNum w:abstractNumId="162" w15:restartNumberingAfterBreak="0">
    <w:nsid w:val="5D854094"/>
    <w:multiLevelType w:val="hybridMultilevel"/>
    <w:tmpl w:val="FFFFFFFF"/>
    <w:lvl w:ilvl="0" w:tplc="DD5A56BE">
      <w:start w:val="1"/>
      <w:numFmt w:val="decimal"/>
      <w:lvlText w:val="%1."/>
      <w:lvlJc w:val="left"/>
      <w:pPr>
        <w:ind w:left="720" w:hanging="360"/>
      </w:pPr>
    </w:lvl>
    <w:lvl w:ilvl="1" w:tplc="25B628F4">
      <w:start w:val="1"/>
      <w:numFmt w:val="lowerLetter"/>
      <w:lvlText w:val="%2."/>
      <w:lvlJc w:val="left"/>
      <w:pPr>
        <w:ind w:left="1440" w:hanging="360"/>
      </w:pPr>
    </w:lvl>
    <w:lvl w:ilvl="2" w:tplc="A5CE7E4E">
      <w:start w:val="1"/>
      <w:numFmt w:val="lowerRoman"/>
      <w:lvlText w:val="%3."/>
      <w:lvlJc w:val="right"/>
      <w:pPr>
        <w:ind w:left="2160" w:hanging="180"/>
      </w:pPr>
    </w:lvl>
    <w:lvl w:ilvl="3" w:tplc="18DC03DE">
      <w:start w:val="1"/>
      <w:numFmt w:val="decimal"/>
      <w:lvlText w:val="%4."/>
      <w:lvlJc w:val="left"/>
      <w:pPr>
        <w:ind w:left="2880" w:hanging="360"/>
      </w:pPr>
    </w:lvl>
    <w:lvl w:ilvl="4" w:tplc="AAF291DA">
      <w:start w:val="1"/>
      <w:numFmt w:val="lowerLetter"/>
      <w:lvlText w:val="%5."/>
      <w:lvlJc w:val="left"/>
      <w:pPr>
        <w:ind w:left="3600" w:hanging="360"/>
      </w:pPr>
    </w:lvl>
    <w:lvl w:ilvl="5" w:tplc="CF462828">
      <w:start w:val="1"/>
      <w:numFmt w:val="lowerRoman"/>
      <w:lvlText w:val="%6."/>
      <w:lvlJc w:val="right"/>
      <w:pPr>
        <w:ind w:left="4320" w:hanging="180"/>
      </w:pPr>
    </w:lvl>
    <w:lvl w:ilvl="6" w:tplc="0254BB1C">
      <w:start w:val="1"/>
      <w:numFmt w:val="decimal"/>
      <w:lvlText w:val="%7."/>
      <w:lvlJc w:val="left"/>
      <w:pPr>
        <w:ind w:left="5040" w:hanging="360"/>
      </w:pPr>
    </w:lvl>
    <w:lvl w:ilvl="7" w:tplc="C6B8FB78">
      <w:start w:val="1"/>
      <w:numFmt w:val="lowerLetter"/>
      <w:lvlText w:val="%8."/>
      <w:lvlJc w:val="left"/>
      <w:pPr>
        <w:ind w:left="5760" w:hanging="360"/>
      </w:pPr>
    </w:lvl>
    <w:lvl w:ilvl="8" w:tplc="BA4A4036">
      <w:start w:val="1"/>
      <w:numFmt w:val="lowerRoman"/>
      <w:lvlText w:val="%9."/>
      <w:lvlJc w:val="right"/>
      <w:pPr>
        <w:ind w:left="6480" w:hanging="180"/>
      </w:pPr>
    </w:lvl>
  </w:abstractNum>
  <w:abstractNum w:abstractNumId="163" w15:restartNumberingAfterBreak="0">
    <w:nsid w:val="5D9FA975"/>
    <w:multiLevelType w:val="hybridMultilevel"/>
    <w:tmpl w:val="FFFFFFFF"/>
    <w:lvl w:ilvl="0" w:tplc="A7C0F35A">
      <w:start w:val="1"/>
      <w:numFmt w:val="decimal"/>
      <w:lvlText w:val="%1."/>
      <w:lvlJc w:val="left"/>
      <w:pPr>
        <w:ind w:left="720" w:hanging="360"/>
      </w:pPr>
    </w:lvl>
    <w:lvl w:ilvl="1" w:tplc="851E2EDC">
      <w:start w:val="1"/>
      <w:numFmt w:val="lowerLetter"/>
      <w:lvlText w:val="%2."/>
      <w:lvlJc w:val="left"/>
      <w:pPr>
        <w:ind w:left="1440" w:hanging="360"/>
      </w:pPr>
    </w:lvl>
    <w:lvl w:ilvl="2" w:tplc="157CBC48">
      <w:start w:val="1"/>
      <w:numFmt w:val="lowerRoman"/>
      <w:lvlText w:val="%3."/>
      <w:lvlJc w:val="right"/>
      <w:pPr>
        <w:ind w:left="2160" w:hanging="180"/>
      </w:pPr>
    </w:lvl>
    <w:lvl w:ilvl="3" w:tplc="CB82E0D0">
      <w:start w:val="1"/>
      <w:numFmt w:val="decimal"/>
      <w:lvlText w:val="%4."/>
      <w:lvlJc w:val="left"/>
      <w:pPr>
        <w:ind w:left="2880" w:hanging="360"/>
      </w:pPr>
    </w:lvl>
    <w:lvl w:ilvl="4" w:tplc="0A384420">
      <w:start w:val="1"/>
      <w:numFmt w:val="lowerLetter"/>
      <w:lvlText w:val="%5."/>
      <w:lvlJc w:val="left"/>
      <w:pPr>
        <w:ind w:left="3600" w:hanging="360"/>
      </w:pPr>
    </w:lvl>
    <w:lvl w:ilvl="5" w:tplc="EF0AE27E">
      <w:start w:val="1"/>
      <w:numFmt w:val="lowerRoman"/>
      <w:lvlText w:val="%6."/>
      <w:lvlJc w:val="right"/>
      <w:pPr>
        <w:ind w:left="4320" w:hanging="180"/>
      </w:pPr>
    </w:lvl>
    <w:lvl w:ilvl="6" w:tplc="BD444AAA">
      <w:start w:val="1"/>
      <w:numFmt w:val="decimal"/>
      <w:lvlText w:val="%7."/>
      <w:lvlJc w:val="left"/>
      <w:pPr>
        <w:ind w:left="5040" w:hanging="360"/>
      </w:pPr>
    </w:lvl>
    <w:lvl w:ilvl="7" w:tplc="D1928CC2">
      <w:start w:val="1"/>
      <w:numFmt w:val="lowerLetter"/>
      <w:lvlText w:val="%8."/>
      <w:lvlJc w:val="left"/>
      <w:pPr>
        <w:ind w:left="5760" w:hanging="360"/>
      </w:pPr>
    </w:lvl>
    <w:lvl w:ilvl="8" w:tplc="6B5E54B2">
      <w:start w:val="1"/>
      <w:numFmt w:val="lowerRoman"/>
      <w:lvlText w:val="%9."/>
      <w:lvlJc w:val="right"/>
      <w:pPr>
        <w:ind w:left="6480" w:hanging="180"/>
      </w:pPr>
    </w:lvl>
  </w:abstractNum>
  <w:abstractNum w:abstractNumId="164" w15:restartNumberingAfterBreak="0">
    <w:nsid w:val="5ECEB314"/>
    <w:multiLevelType w:val="hybridMultilevel"/>
    <w:tmpl w:val="FFFFFFFF"/>
    <w:lvl w:ilvl="0" w:tplc="D7D24A98">
      <w:start w:val="1"/>
      <w:numFmt w:val="decimal"/>
      <w:lvlText w:val="%1."/>
      <w:lvlJc w:val="left"/>
      <w:pPr>
        <w:ind w:left="720" w:hanging="360"/>
      </w:pPr>
    </w:lvl>
    <w:lvl w:ilvl="1" w:tplc="28FA6A4A">
      <w:start w:val="1"/>
      <w:numFmt w:val="lowerLetter"/>
      <w:lvlText w:val="%2."/>
      <w:lvlJc w:val="left"/>
      <w:pPr>
        <w:ind w:left="1440" w:hanging="360"/>
      </w:pPr>
    </w:lvl>
    <w:lvl w:ilvl="2" w:tplc="F3AE212C">
      <w:start w:val="1"/>
      <w:numFmt w:val="lowerRoman"/>
      <w:lvlText w:val="%3."/>
      <w:lvlJc w:val="right"/>
      <w:pPr>
        <w:ind w:left="2160" w:hanging="180"/>
      </w:pPr>
    </w:lvl>
    <w:lvl w:ilvl="3" w:tplc="0C9C34B2">
      <w:start w:val="1"/>
      <w:numFmt w:val="decimal"/>
      <w:lvlText w:val="%4."/>
      <w:lvlJc w:val="left"/>
      <w:pPr>
        <w:ind w:left="2880" w:hanging="360"/>
      </w:pPr>
    </w:lvl>
    <w:lvl w:ilvl="4" w:tplc="D6A8689E">
      <w:start w:val="1"/>
      <w:numFmt w:val="lowerLetter"/>
      <w:lvlText w:val="%5."/>
      <w:lvlJc w:val="left"/>
      <w:pPr>
        <w:ind w:left="3600" w:hanging="360"/>
      </w:pPr>
    </w:lvl>
    <w:lvl w:ilvl="5" w:tplc="FE5EF368">
      <w:start w:val="1"/>
      <w:numFmt w:val="lowerRoman"/>
      <w:lvlText w:val="%6."/>
      <w:lvlJc w:val="right"/>
      <w:pPr>
        <w:ind w:left="4320" w:hanging="180"/>
      </w:pPr>
    </w:lvl>
    <w:lvl w:ilvl="6" w:tplc="7638C728">
      <w:start w:val="1"/>
      <w:numFmt w:val="decimal"/>
      <w:lvlText w:val="%7."/>
      <w:lvlJc w:val="left"/>
      <w:pPr>
        <w:ind w:left="5040" w:hanging="360"/>
      </w:pPr>
    </w:lvl>
    <w:lvl w:ilvl="7" w:tplc="BDECA13C">
      <w:start w:val="1"/>
      <w:numFmt w:val="lowerLetter"/>
      <w:lvlText w:val="%8."/>
      <w:lvlJc w:val="left"/>
      <w:pPr>
        <w:ind w:left="5760" w:hanging="360"/>
      </w:pPr>
    </w:lvl>
    <w:lvl w:ilvl="8" w:tplc="06B803B8">
      <w:start w:val="1"/>
      <w:numFmt w:val="lowerRoman"/>
      <w:lvlText w:val="%9."/>
      <w:lvlJc w:val="right"/>
      <w:pPr>
        <w:ind w:left="6480" w:hanging="180"/>
      </w:pPr>
    </w:lvl>
  </w:abstractNum>
  <w:abstractNum w:abstractNumId="165" w15:restartNumberingAfterBreak="0">
    <w:nsid w:val="61E3A764"/>
    <w:multiLevelType w:val="hybridMultilevel"/>
    <w:tmpl w:val="9DE0233C"/>
    <w:lvl w:ilvl="0" w:tplc="14E4E432">
      <w:start w:val="1"/>
      <w:numFmt w:val="decimal"/>
      <w:lvlText w:val="%1."/>
      <w:lvlJc w:val="left"/>
      <w:pPr>
        <w:ind w:left="720" w:hanging="360"/>
      </w:pPr>
    </w:lvl>
    <w:lvl w:ilvl="1" w:tplc="0BD0A720">
      <w:start w:val="1"/>
      <w:numFmt w:val="lowerLetter"/>
      <w:lvlText w:val="%2."/>
      <w:lvlJc w:val="left"/>
      <w:pPr>
        <w:ind w:left="1440" w:hanging="360"/>
      </w:pPr>
    </w:lvl>
    <w:lvl w:ilvl="2" w:tplc="0A3C1004">
      <w:start w:val="1"/>
      <w:numFmt w:val="lowerRoman"/>
      <w:lvlText w:val="%3."/>
      <w:lvlJc w:val="right"/>
      <w:pPr>
        <w:ind w:left="2160" w:hanging="180"/>
      </w:pPr>
    </w:lvl>
    <w:lvl w:ilvl="3" w:tplc="C556EA4C">
      <w:start w:val="1"/>
      <w:numFmt w:val="decimal"/>
      <w:lvlText w:val="%4."/>
      <w:lvlJc w:val="left"/>
      <w:pPr>
        <w:ind w:left="2880" w:hanging="360"/>
      </w:pPr>
    </w:lvl>
    <w:lvl w:ilvl="4" w:tplc="19342C68">
      <w:start w:val="1"/>
      <w:numFmt w:val="lowerLetter"/>
      <w:lvlText w:val="%5."/>
      <w:lvlJc w:val="left"/>
      <w:pPr>
        <w:ind w:left="3600" w:hanging="360"/>
      </w:pPr>
    </w:lvl>
    <w:lvl w:ilvl="5" w:tplc="F3AC9016">
      <w:start w:val="1"/>
      <w:numFmt w:val="lowerRoman"/>
      <w:lvlText w:val="%6."/>
      <w:lvlJc w:val="right"/>
      <w:pPr>
        <w:ind w:left="4320" w:hanging="180"/>
      </w:pPr>
    </w:lvl>
    <w:lvl w:ilvl="6" w:tplc="FD4AB808">
      <w:start w:val="1"/>
      <w:numFmt w:val="decimal"/>
      <w:lvlText w:val="%7."/>
      <w:lvlJc w:val="left"/>
      <w:pPr>
        <w:ind w:left="5040" w:hanging="360"/>
      </w:pPr>
    </w:lvl>
    <w:lvl w:ilvl="7" w:tplc="99F00124">
      <w:start w:val="1"/>
      <w:numFmt w:val="lowerLetter"/>
      <w:lvlText w:val="%8."/>
      <w:lvlJc w:val="left"/>
      <w:pPr>
        <w:ind w:left="5760" w:hanging="360"/>
      </w:pPr>
    </w:lvl>
    <w:lvl w:ilvl="8" w:tplc="1A42DF9C">
      <w:start w:val="1"/>
      <w:numFmt w:val="lowerRoman"/>
      <w:lvlText w:val="%9."/>
      <w:lvlJc w:val="right"/>
      <w:pPr>
        <w:ind w:left="6480" w:hanging="180"/>
      </w:pPr>
    </w:lvl>
  </w:abstractNum>
  <w:abstractNum w:abstractNumId="166" w15:restartNumberingAfterBreak="0">
    <w:nsid w:val="624AF6BE"/>
    <w:multiLevelType w:val="hybridMultilevel"/>
    <w:tmpl w:val="FFFFFFFF"/>
    <w:lvl w:ilvl="0" w:tplc="14905B92">
      <w:start w:val="1"/>
      <w:numFmt w:val="decimal"/>
      <w:lvlText w:val="%1."/>
      <w:lvlJc w:val="left"/>
      <w:pPr>
        <w:ind w:left="720" w:hanging="360"/>
      </w:pPr>
    </w:lvl>
    <w:lvl w:ilvl="1" w:tplc="78B8C69E">
      <w:start w:val="1"/>
      <w:numFmt w:val="lowerLetter"/>
      <w:lvlText w:val="%2."/>
      <w:lvlJc w:val="left"/>
      <w:pPr>
        <w:ind w:left="1440" w:hanging="360"/>
      </w:pPr>
    </w:lvl>
    <w:lvl w:ilvl="2" w:tplc="52643E6E">
      <w:start w:val="1"/>
      <w:numFmt w:val="lowerRoman"/>
      <w:lvlText w:val="%3."/>
      <w:lvlJc w:val="right"/>
      <w:pPr>
        <w:ind w:left="2160" w:hanging="180"/>
      </w:pPr>
    </w:lvl>
    <w:lvl w:ilvl="3" w:tplc="60E8FFA0">
      <w:start w:val="1"/>
      <w:numFmt w:val="decimal"/>
      <w:lvlText w:val="%4."/>
      <w:lvlJc w:val="left"/>
      <w:pPr>
        <w:ind w:left="2880" w:hanging="360"/>
      </w:pPr>
    </w:lvl>
    <w:lvl w:ilvl="4" w:tplc="64B631AE">
      <w:start w:val="1"/>
      <w:numFmt w:val="lowerLetter"/>
      <w:lvlText w:val="%5."/>
      <w:lvlJc w:val="left"/>
      <w:pPr>
        <w:ind w:left="3600" w:hanging="360"/>
      </w:pPr>
    </w:lvl>
    <w:lvl w:ilvl="5" w:tplc="2E248D6A">
      <w:start w:val="1"/>
      <w:numFmt w:val="lowerRoman"/>
      <w:lvlText w:val="%6."/>
      <w:lvlJc w:val="right"/>
      <w:pPr>
        <w:ind w:left="4320" w:hanging="180"/>
      </w:pPr>
    </w:lvl>
    <w:lvl w:ilvl="6" w:tplc="A5C4FCE2">
      <w:start w:val="1"/>
      <w:numFmt w:val="decimal"/>
      <w:lvlText w:val="%7."/>
      <w:lvlJc w:val="left"/>
      <w:pPr>
        <w:ind w:left="5040" w:hanging="360"/>
      </w:pPr>
    </w:lvl>
    <w:lvl w:ilvl="7" w:tplc="0B820044">
      <w:start w:val="1"/>
      <w:numFmt w:val="lowerLetter"/>
      <w:lvlText w:val="%8."/>
      <w:lvlJc w:val="left"/>
      <w:pPr>
        <w:ind w:left="5760" w:hanging="360"/>
      </w:pPr>
    </w:lvl>
    <w:lvl w:ilvl="8" w:tplc="AB6CDF40">
      <w:start w:val="1"/>
      <w:numFmt w:val="lowerRoman"/>
      <w:lvlText w:val="%9."/>
      <w:lvlJc w:val="right"/>
      <w:pPr>
        <w:ind w:left="6480" w:hanging="180"/>
      </w:pPr>
    </w:lvl>
  </w:abstractNum>
  <w:abstractNum w:abstractNumId="167" w15:restartNumberingAfterBreak="0">
    <w:nsid w:val="629CB049"/>
    <w:multiLevelType w:val="hybridMultilevel"/>
    <w:tmpl w:val="FFFFFFFF"/>
    <w:lvl w:ilvl="0" w:tplc="E2EE5C16">
      <w:start w:val="1"/>
      <w:numFmt w:val="bullet"/>
      <w:lvlText w:val=""/>
      <w:lvlJc w:val="left"/>
      <w:pPr>
        <w:ind w:left="720" w:hanging="360"/>
      </w:pPr>
      <w:rPr>
        <w:rFonts w:ascii="Symbol" w:hAnsi="Symbol" w:hint="default"/>
      </w:rPr>
    </w:lvl>
    <w:lvl w:ilvl="1" w:tplc="474CB1F4">
      <w:start w:val="1"/>
      <w:numFmt w:val="bullet"/>
      <w:lvlText w:val="o"/>
      <w:lvlJc w:val="left"/>
      <w:pPr>
        <w:ind w:left="1440" w:hanging="360"/>
      </w:pPr>
      <w:rPr>
        <w:rFonts w:ascii="Courier New" w:hAnsi="Courier New" w:hint="default"/>
      </w:rPr>
    </w:lvl>
    <w:lvl w:ilvl="2" w:tplc="5D70211C">
      <w:start w:val="1"/>
      <w:numFmt w:val="bullet"/>
      <w:lvlText w:val=""/>
      <w:lvlJc w:val="left"/>
      <w:pPr>
        <w:ind w:left="2160" w:hanging="360"/>
      </w:pPr>
      <w:rPr>
        <w:rFonts w:ascii="Wingdings" w:hAnsi="Wingdings" w:hint="default"/>
      </w:rPr>
    </w:lvl>
    <w:lvl w:ilvl="3" w:tplc="8EACF2A2">
      <w:start w:val="1"/>
      <w:numFmt w:val="bullet"/>
      <w:lvlText w:val=""/>
      <w:lvlJc w:val="left"/>
      <w:pPr>
        <w:ind w:left="2880" w:hanging="360"/>
      </w:pPr>
      <w:rPr>
        <w:rFonts w:ascii="Symbol" w:hAnsi="Symbol" w:hint="default"/>
      </w:rPr>
    </w:lvl>
    <w:lvl w:ilvl="4" w:tplc="D2941B98">
      <w:start w:val="1"/>
      <w:numFmt w:val="bullet"/>
      <w:lvlText w:val="o"/>
      <w:lvlJc w:val="left"/>
      <w:pPr>
        <w:ind w:left="3600" w:hanging="360"/>
      </w:pPr>
      <w:rPr>
        <w:rFonts w:ascii="Courier New" w:hAnsi="Courier New" w:hint="default"/>
      </w:rPr>
    </w:lvl>
    <w:lvl w:ilvl="5" w:tplc="F91070F8">
      <w:start w:val="1"/>
      <w:numFmt w:val="bullet"/>
      <w:lvlText w:val=""/>
      <w:lvlJc w:val="left"/>
      <w:pPr>
        <w:ind w:left="4320" w:hanging="360"/>
      </w:pPr>
      <w:rPr>
        <w:rFonts w:ascii="Wingdings" w:hAnsi="Wingdings" w:hint="default"/>
      </w:rPr>
    </w:lvl>
    <w:lvl w:ilvl="6" w:tplc="3A88D392">
      <w:start w:val="1"/>
      <w:numFmt w:val="bullet"/>
      <w:lvlText w:val=""/>
      <w:lvlJc w:val="left"/>
      <w:pPr>
        <w:ind w:left="5040" w:hanging="360"/>
      </w:pPr>
      <w:rPr>
        <w:rFonts w:ascii="Symbol" w:hAnsi="Symbol" w:hint="default"/>
      </w:rPr>
    </w:lvl>
    <w:lvl w:ilvl="7" w:tplc="0AB4E52E">
      <w:start w:val="1"/>
      <w:numFmt w:val="bullet"/>
      <w:lvlText w:val="o"/>
      <w:lvlJc w:val="left"/>
      <w:pPr>
        <w:ind w:left="5760" w:hanging="360"/>
      </w:pPr>
      <w:rPr>
        <w:rFonts w:ascii="Courier New" w:hAnsi="Courier New" w:hint="default"/>
      </w:rPr>
    </w:lvl>
    <w:lvl w:ilvl="8" w:tplc="CB9A5DD0">
      <w:start w:val="1"/>
      <w:numFmt w:val="bullet"/>
      <w:lvlText w:val=""/>
      <w:lvlJc w:val="left"/>
      <w:pPr>
        <w:ind w:left="6480" w:hanging="360"/>
      </w:pPr>
      <w:rPr>
        <w:rFonts w:ascii="Wingdings" w:hAnsi="Wingdings" w:hint="default"/>
      </w:rPr>
    </w:lvl>
  </w:abstractNum>
  <w:abstractNum w:abstractNumId="168" w15:restartNumberingAfterBreak="0">
    <w:nsid w:val="6408D36A"/>
    <w:multiLevelType w:val="hybridMultilevel"/>
    <w:tmpl w:val="FFFFFFFF"/>
    <w:lvl w:ilvl="0" w:tplc="4AE4A0EC">
      <w:start w:val="1"/>
      <w:numFmt w:val="decimal"/>
      <w:lvlText w:val="%1."/>
      <w:lvlJc w:val="left"/>
      <w:pPr>
        <w:ind w:left="720" w:hanging="360"/>
      </w:pPr>
    </w:lvl>
    <w:lvl w:ilvl="1" w:tplc="02BE9A14">
      <w:start w:val="1"/>
      <w:numFmt w:val="lowerLetter"/>
      <w:lvlText w:val="%2."/>
      <w:lvlJc w:val="left"/>
      <w:pPr>
        <w:ind w:left="1440" w:hanging="360"/>
      </w:pPr>
    </w:lvl>
    <w:lvl w:ilvl="2" w:tplc="6756D7BE">
      <w:start w:val="1"/>
      <w:numFmt w:val="lowerRoman"/>
      <w:lvlText w:val="%3."/>
      <w:lvlJc w:val="right"/>
      <w:pPr>
        <w:ind w:left="2160" w:hanging="180"/>
      </w:pPr>
    </w:lvl>
    <w:lvl w:ilvl="3" w:tplc="1388AB80">
      <w:start w:val="1"/>
      <w:numFmt w:val="decimal"/>
      <w:lvlText w:val="%4."/>
      <w:lvlJc w:val="left"/>
      <w:pPr>
        <w:ind w:left="2880" w:hanging="360"/>
      </w:pPr>
    </w:lvl>
    <w:lvl w:ilvl="4" w:tplc="C890D67C">
      <w:start w:val="1"/>
      <w:numFmt w:val="lowerLetter"/>
      <w:lvlText w:val="%5."/>
      <w:lvlJc w:val="left"/>
      <w:pPr>
        <w:ind w:left="3600" w:hanging="360"/>
      </w:pPr>
    </w:lvl>
    <w:lvl w:ilvl="5" w:tplc="CC5A0E3E">
      <w:start w:val="1"/>
      <w:numFmt w:val="lowerRoman"/>
      <w:lvlText w:val="%6."/>
      <w:lvlJc w:val="right"/>
      <w:pPr>
        <w:ind w:left="4320" w:hanging="180"/>
      </w:pPr>
    </w:lvl>
    <w:lvl w:ilvl="6" w:tplc="D3F4B4B8">
      <w:start w:val="1"/>
      <w:numFmt w:val="decimal"/>
      <w:lvlText w:val="%7."/>
      <w:lvlJc w:val="left"/>
      <w:pPr>
        <w:ind w:left="5040" w:hanging="360"/>
      </w:pPr>
    </w:lvl>
    <w:lvl w:ilvl="7" w:tplc="7FA20664">
      <w:start w:val="1"/>
      <w:numFmt w:val="lowerLetter"/>
      <w:lvlText w:val="%8."/>
      <w:lvlJc w:val="left"/>
      <w:pPr>
        <w:ind w:left="5760" w:hanging="360"/>
      </w:pPr>
    </w:lvl>
    <w:lvl w:ilvl="8" w:tplc="7388A60A">
      <w:start w:val="1"/>
      <w:numFmt w:val="lowerRoman"/>
      <w:lvlText w:val="%9."/>
      <w:lvlJc w:val="right"/>
      <w:pPr>
        <w:ind w:left="6480" w:hanging="180"/>
      </w:pPr>
    </w:lvl>
  </w:abstractNum>
  <w:abstractNum w:abstractNumId="169" w15:restartNumberingAfterBreak="0">
    <w:nsid w:val="652690E7"/>
    <w:multiLevelType w:val="hybridMultilevel"/>
    <w:tmpl w:val="FFFFFFFF"/>
    <w:lvl w:ilvl="0" w:tplc="7A4C2298">
      <w:start w:val="1"/>
      <w:numFmt w:val="decimal"/>
      <w:lvlText w:val="%1."/>
      <w:lvlJc w:val="left"/>
      <w:pPr>
        <w:ind w:left="720" w:hanging="360"/>
      </w:pPr>
    </w:lvl>
    <w:lvl w:ilvl="1" w:tplc="9EB036C0">
      <w:start w:val="1"/>
      <w:numFmt w:val="lowerLetter"/>
      <w:lvlText w:val="%2."/>
      <w:lvlJc w:val="left"/>
      <w:pPr>
        <w:ind w:left="1440" w:hanging="360"/>
      </w:pPr>
    </w:lvl>
    <w:lvl w:ilvl="2" w:tplc="B2C6CB1E">
      <w:start w:val="1"/>
      <w:numFmt w:val="lowerRoman"/>
      <w:lvlText w:val="%3."/>
      <w:lvlJc w:val="right"/>
      <w:pPr>
        <w:ind w:left="2160" w:hanging="180"/>
      </w:pPr>
    </w:lvl>
    <w:lvl w:ilvl="3" w:tplc="C22453EA">
      <w:start w:val="1"/>
      <w:numFmt w:val="decimal"/>
      <w:lvlText w:val="%4."/>
      <w:lvlJc w:val="left"/>
      <w:pPr>
        <w:ind w:left="2880" w:hanging="360"/>
      </w:pPr>
    </w:lvl>
    <w:lvl w:ilvl="4" w:tplc="D18EF192">
      <w:start w:val="1"/>
      <w:numFmt w:val="lowerLetter"/>
      <w:lvlText w:val="%5."/>
      <w:lvlJc w:val="left"/>
      <w:pPr>
        <w:ind w:left="3600" w:hanging="360"/>
      </w:pPr>
    </w:lvl>
    <w:lvl w:ilvl="5" w:tplc="2182C9D4">
      <w:start w:val="1"/>
      <w:numFmt w:val="lowerRoman"/>
      <w:lvlText w:val="%6."/>
      <w:lvlJc w:val="right"/>
      <w:pPr>
        <w:ind w:left="4320" w:hanging="180"/>
      </w:pPr>
    </w:lvl>
    <w:lvl w:ilvl="6" w:tplc="48D0D460">
      <w:start w:val="1"/>
      <w:numFmt w:val="decimal"/>
      <w:lvlText w:val="%7."/>
      <w:lvlJc w:val="left"/>
      <w:pPr>
        <w:ind w:left="5040" w:hanging="360"/>
      </w:pPr>
    </w:lvl>
    <w:lvl w:ilvl="7" w:tplc="1D2686DE">
      <w:start w:val="1"/>
      <w:numFmt w:val="lowerLetter"/>
      <w:lvlText w:val="%8."/>
      <w:lvlJc w:val="left"/>
      <w:pPr>
        <w:ind w:left="5760" w:hanging="360"/>
      </w:pPr>
    </w:lvl>
    <w:lvl w:ilvl="8" w:tplc="8D9AAEDE">
      <w:start w:val="1"/>
      <w:numFmt w:val="lowerRoman"/>
      <w:lvlText w:val="%9."/>
      <w:lvlJc w:val="right"/>
      <w:pPr>
        <w:ind w:left="6480" w:hanging="180"/>
      </w:pPr>
    </w:lvl>
  </w:abstractNum>
  <w:abstractNum w:abstractNumId="170" w15:restartNumberingAfterBreak="0">
    <w:nsid w:val="664AB880"/>
    <w:multiLevelType w:val="hybridMultilevel"/>
    <w:tmpl w:val="FFFFFFFF"/>
    <w:lvl w:ilvl="0" w:tplc="7038B4C4">
      <w:start w:val="1"/>
      <w:numFmt w:val="decimal"/>
      <w:lvlText w:val="%1."/>
      <w:lvlJc w:val="left"/>
      <w:pPr>
        <w:ind w:left="720" w:hanging="360"/>
      </w:pPr>
    </w:lvl>
    <w:lvl w:ilvl="1" w:tplc="6AB883CE">
      <w:start w:val="1"/>
      <w:numFmt w:val="lowerLetter"/>
      <w:lvlText w:val="%2."/>
      <w:lvlJc w:val="left"/>
      <w:pPr>
        <w:ind w:left="1440" w:hanging="360"/>
      </w:pPr>
    </w:lvl>
    <w:lvl w:ilvl="2" w:tplc="1A00E8C4">
      <w:start w:val="1"/>
      <w:numFmt w:val="lowerRoman"/>
      <w:lvlText w:val="%3."/>
      <w:lvlJc w:val="right"/>
      <w:pPr>
        <w:ind w:left="2160" w:hanging="180"/>
      </w:pPr>
    </w:lvl>
    <w:lvl w:ilvl="3" w:tplc="4D648D7A">
      <w:start w:val="1"/>
      <w:numFmt w:val="decimal"/>
      <w:lvlText w:val="%4."/>
      <w:lvlJc w:val="left"/>
      <w:pPr>
        <w:ind w:left="2880" w:hanging="360"/>
      </w:pPr>
    </w:lvl>
    <w:lvl w:ilvl="4" w:tplc="24ECED84">
      <w:start w:val="1"/>
      <w:numFmt w:val="lowerLetter"/>
      <w:lvlText w:val="%5."/>
      <w:lvlJc w:val="left"/>
      <w:pPr>
        <w:ind w:left="3600" w:hanging="360"/>
      </w:pPr>
    </w:lvl>
    <w:lvl w:ilvl="5" w:tplc="6CF8FE3A">
      <w:start w:val="1"/>
      <w:numFmt w:val="lowerRoman"/>
      <w:lvlText w:val="%6."/>
      <w:lvlJc w:val="right"/>
      <w:pPr>
        <w:ind w:left="4320" w:hanging="180"/>
      </w:pPr>
    </w:lvl>
    <w:lvl w:ilvl="6" w:tplc="7AD0DFEC">
      <w:start w:val="1"/>
      <w:numFmt w:val="decimal"/>
      <w:lvlText w:val="%7."/>
      <w:lvlJc w:val="left"/>
      <w:pPr>
        <w:ind w:left="5040" w:hanging="360"/>
      </w:pPr>
    </w:lvl>
    <w:lvl w:ilvl="7" w:tplc="2106521C">
      <w:start w:val="1"/>
      <w:numFmt w:val="lowerLetter"/>
      <w:lvlText w:val="%8."/>
      <w:lvlJc w:val="left"/>
      <w:pPr>
        <w:ind w:left="5760" w:hanging="360"/>
      </w:pPr>
    </w:lvl>
    <w:lvl w:ilvl="8" w:tplc="5CD614EC">
      <w:start w:val="1"/>
      <w:numFmt w:val="lowerRoman"/>
      <w:lvlText w:val="%9."/>
      <w:lvlJc w:val="right"/>
      <w:pPr>
        <w:ind w:left="6480" w:hanging="180"/>
      </w:pPr>
    </w:lvl>
  </w:abstractNum>
  <w:abstractNum w:abstractNumId="171" w15:restartNumberingAfterBreak="0">
    <w:nsid w:val="666DFA8B"/>
    <w:multiLevelType w:val="hybridMultilevel"/>
    <w:tmpl w:val="FFFFFFFF"/>
    <w:lvl w:ilvl="0" w:tplc="2C089420">
      <w:start w:val="1"/>
      <w:numFmt w:val="decimal"/>
      <w:lvlText w:val="%1."/>
      <w:lvlJc w:val="left"/>
      <w:pPr>
        <w:ind w:left="720" w:hanging="360"/>
      </w:pPr>
    </w:lvl>
    <w:lvl w:ilvl="1" w:tplc="34D66FC8">
      <w:start w:val="1"/>
      <w:numFmt w:val="lowerLetter"/>
      <w:lvlText w:val="%2."/>
      <w:lvlJc w:val="left"/>
      <w:pPr>
        <w:ind w:left="1440" w:hanging="360"/>
      </w:pPr>
    </w:lvl>
    <w:lvl w:ilvl="2" w:tplc="C3481B0A">
      <w:start w:val="1"/>
      <w:numFmt w:val="lowerRoman"/>
      <w:lvlText w:val="%3."/>
      <w:lvlJc w:val="right"/>
      <w:pPr>
        <w:ind w:left="2160" w:hanging="180"/>
      </w:pPr>
    </w:lvl>
    <w:lvl w:ilvl="3" w:tplc="C15C7D76">
      <w:start w:val="1"/>
      <w:numFmt w:val="decimal"/>
      <w:lvlText w:val="%4."/>
      <w:lvlJc w:val="left"/>
      <w:pPr>
        <w:ind w:left="2880" w:hanging="360"/>
      </w:pPr>
    </w:lvl>
    <w:lvl w:ilvl="4" w:tplc="A11652F4">
      <w:start w:val="1"/>
      <w:numFmt w:val="lowerLetter"/>
      <w:lvlText w:val="%5."/>
      <w:lvlJc w:val="left"/>
      <w:pPr>
        <w:ind w:left="3600" w:hanging="360"/>
      </w:pPr>
    </w:lvl>
    <w:lvl w:ilvl="5" w:tplc="DC788362">
      <w:start w:val="1"/>
      <w:numFmt w:val="lowerRoman"/>
      <w:lvlText w:val="%6."/>
      <w:lvlJc w:val="right"/>
      <w:pPr>
        <w:ind w:left="4320" w:hanging="180"/>
      </w:pPr>
    </w:lvl>
    <w:lvl w:ilvl="6" w:tplc="D3364A06">
      <w:start w:val="1"/>
      <w:numFmt w:val="decimal"/>
      <w:lvlText w:val="%7."/>
      <w:lvlJc w:val="left"/>
      <w:pPr>
        <w:ind w:left="5040" w:hanging="360"/>
      </w:pPr>
    </w:lvl>
    <w:lvl w:ilvl="7" w:tplc="5E007DFC">
      <w:start w:val="1"/>
      <w:numFmt w:val="lowerLetter"/>
      <w:lvlText w:val="%8."/>
      <w:lvlJc w:val="left"/>
      <w:pPr>
        <w:ind w:left="5760" w:hanging="360"/>
      </w:pPr>
    </w:lvl>
    <w:lvl w:ilvl="8" w:tplc="BF2A1F0A">
      <w:start w:val="1"/>
      <w:numFmt w:val="lowerRoman"/>
      <w:lvlText w:val="%9."/>
      <w:lvlJc w:val="right"/>
      <w:pPr>
        <w:ind w:left="6480" w:hanging="180"/>
      </w:pPr>
    </w:lvl>
  </w:abstractNum>
  <w:abstractNum w:abstractNumId="172" w15:restartNumberingAfterBreak="0">
    <w:nsid w:val="676F85A9"/>
    <w:multiLevelType w:val="hybridMultilevel"/>
    <w:tmpl w:val="FFFFFFFF"/>
    <w:lvl w:ilvl="0" w:tplc="55889A0A">
      <w:start w:val="1"/>
      <w:numFmt w:val="decimal"/>
      <w:lvlText w:val="%1."/>
      <w:lvlJc w:val="left"/>
      <w:pPr>
        <w:ind w:left="720" w:hanging="360"/>
      </w:pPr>
    </w:lvl>
    <w:lvl w:ilvl="1" w:tplc="F37213FE">
      <w:start w:val="1"/>
      <w:numFmt w:val="lowerLetter"/>
      <w:lvlText w:val="%2."/>
      <w:lvlJc w:val="left"/>
      <w:pPr>
        <w:ind w:left="1440" w:hanging="360"/>
      </w:pPr>
    </w:lvl>
    <w:lvl w:ilvl="2" w:tplc="5040FCAA">
      <w:start w:val="1"/>
      <w:numFmt w:val="lowerRoman"/>
      <w:lvlText w:val="%3."/>
      <w:lvlJc w:val="right"/>
      <w:pPr>
        <w:ind w:left="2160" w:hanging="180"/>
      </w:pPr>
    </w:lvl>
    <w:lvl w:ilvl="3" w:tplc="8D961866">
      <w:start w:val="1"/>
      <w:numFmt w:val="decimal"/>
      <w:lvlText w:val="%4."/>
      <w:lvlJc w:val="left"/>
      <w:pPr>
        <w:ind w:left="2880" w:hanging="360"/>
      </w:pPr>
    </w:lvl>
    <w:lvl w:ilvl="4" w:tplc="6ACCAB1C">
      <w:start w:val="1"/>
      <w:numFmt w:val="lowerLetter"/>
      <w:lvlText w:val="%5."/>
      <w:lvlJc w:val="left"/>
      <w:pPr>
        <w:ind w:left="3600" w:hanging="360"/>
      </w:pPr>
    </w:lvl>
    <w:lvl w:ilvl="5" w:tplc="F8BAA3DE">
      <w:start w:val="1"/>
      <w:numFmt w:val="lowerRoman"/>
      <w:lvlText w:val="%6."/>
      <w:lvlJc w:val="right"/>
      <w:pPr>
        <w:ind w:left="4320" w:hanging="180"/>
      </w:pPr>
    </w:lvl>
    <w:lvl w:ilvl="6" w:tplc="E586F7B0">
      <w:start w:val="1"/>
      <w:numFmt w:val="decimal"/>
      <w:lvlText w:val="%7."/>
      <w:lvlJc w:val="left"/>
      <w:pPr>
        <w:ind w:left="5040" w:hanging="360"/>
      </w:pPr>
    </w:lvl>
    <w:lvl w:ilvl="7" w:tplc="E3245868">
      <w:start w:val="1"/>
      <w:numFmt w:val="lowerLetter"/>
      <w:lvlText w:val="%8."/>
      <w:lvlJc w:val="left"/>
      <w:pPr>
        <w:ind w:left="5760" w:hanging="360"/>
      </w:pPr>
    </w:lvl>
    <w:lvl w:ilvl="8" w:tplc="1F8CC6BE">
      <w:start w:val="1"/>
      <w:numFmt w:val="lowerRoman"/>
      <w:lvlText w:val="%9."/>
      <w:lvlJc w:val="right"/>
      <w:pPr>
        <w:ind w:left="6480" w:hanging="180"/>
      </w:pPr>
    </w:lvl>
  </w:abstractNum>
  <w:abstractNum w:abstractNumId="173" w15:restartNumberingAfterBreak="0">
    <w:nsid w:val="67CE70B0"/>
    <w:multiLevelType w:val="hybridMultilevel"/>
    <w:tmpl w:val="FFFFFFFF"/>
    <w:lvl w:ilvl="0" w:tplc="4FFCD1F6">
      <w:start w:val="1"/>
      <w:numFmt w:val="decimal"/>
      <w:lvlText w:val="%1."/>
      <w:lvlJc w:val="left"/>
      <w:pPr>
        <w:ind w:left="720" w:hanging="360"/>
      </w:pPr>
    </w:lvl>
    <w:lvl w:ilvl="1" w:tplc="5728041E">
      <w:start w:val="1"/>
      <w:numFmt w:val="lowerLetter"/>
      <w:lvlText w:val="%2."/>
      <w:lvlJc w:val="left"/>
      <w:pPr>
        <w:ind w:left="1440" w:hanging="360"/>
      </w:pPr>
    </w:lvl>
    <w:lvl w:ilvl="2" w:tplc="3F1A4B92">
      <w:start w:val="1"/>
      <w:numFmt w:val="lowerRoman"/>
      <w:lvlText w:val="%3."/>
      <w:lvlJc w:val="right"/>
      <w:pPr>
        <w:ind w:left="2160" w:hanging="180"/>
      </w:pPr>
    </w:lvl>
    <w:lvl w:ilvl="3" w:tplc="B90EBEDA">
      <w:start w:val="1"/>
      <w:numFmt w:val="decimal"/>
      <w:lvlText w:val="%4."/>
      <w:lvlJc w:val="left"/>
      <w:pPr>
        <w:ind w:left="2880" w:hanging="360"/>
      </w:pPr>
    </w:lvl>
    <w:lvl w:ilvl="4" w:tplc="3B06D67E">
      <w:start w:val="1"/>
      <w:numFmt w:val="lowerLetter"/>
      <w:lvlText w:val="%5."/>
      <w:lvlJc w:val="left"/>
      <w:pPr>
        <w:ind w:left="3600" w:hanging="360"/>
      </w:pPr>
    </w:lvl>
    <w:lvl w:ilvl="5" w:tplc="6046D42A">
      <w:start w:val="1"/>
      <w:numFmt w:val="lowerRoman"/>
      <w:lvlText w:val="%6."/>
      <w:lvlJc w:val="right"/>
      <w:pPr>
        <w:ind w:left="4320" w:hanging="180"/>
      </w:pPr>
    </w:lvl>
    <w:lvl w:ilvl="6" w:tplc="E75AFD9E">
      <w:start w:val="1"/>
      <w:numFmt w:val="decimal"/>
      <w:lvlText w:val="%7."/>
      <w:lvlJc w:val="left"/>
      <w:pPr>
        <w:ind w:left="5040" w:hanging="360"/>
      </w:pPr>
    </w:lvl>
    <w:lvl w:ilvl="7" w:tplc="600632E6">
      <w:start w:val="1"/>
      <w:numFmt w:val="lowerLetter"/>
      <w:lvlText w:val="%8."/>
      <w:lvlJc w:val="left"/>
      <w:pPr>
        <w:ind w:left="5760" w:hanging="360"/>
      </w:pPr>
    </w:lvl>
    <w:lvl w:ilvl="8" w:tplc="0AAA8DDC">
      <w:start w:val="1"/>
      <w:numFmt w:val="lowerRoman"/>
      <w:lvlText w:val="%9."/>
      <w:lvlJc w:val="right"/>
      <w:pPr>
        <w:ind w:left="6480" w:hanging="180"/>
      </w:pPr>
    </w:lvl>
  </w:abstractNum>
  <w:abstractNum w:abstractNumId="174" w15:restartNumberingAfterBreak="0">
    <w:nsid w:val="6A85BDA4"/>
    <w:multiLevelType w:val="hybridMultilevel"/>
    <w:tmpl w:val="FFFFFFFF"/>
    <w:lvl w:ilvl="0" w:tplc="C73CFB94">
      <w:start w:val="1"/>
      <w:numFmt w:val="decimal"/>
      <w:lvlText w:val="%1."/>
      <w:lvlJc w:val="left"/>
      <w:pPr>
        <w:ind w:left="720" w:hanging="360"/>
      </w:pPr>
    </w:lvl>
    <w:lvl w:ilvl="1" w:tplc="29F2A034">
      <w:start w:val="1"/>
      <w:numFmt w:val="lowerLetter"/>
      <w:lvlText w:val="%2."/>
      <w:lvlJc w:val="left"/>
      <w:pPr>
        <w:ind w:left="1440" w:hanging="360"/>
      </w:pPr>
    </w:lvl>
    <w:lvl w:ilvl="2" w:tplc="75523B44">
      <w:start w:val="1"/>
      <w:numFmt w:val="lowerRoman"/>
      <w:lvlText w:val="%3."/>
      <w:lvlJc w:val="right"/>
      <w:pPr>
        <w:ind w:left="2160" w:hanging="180"/>
      </w:pPr>
    </w:lvl>
    <w:lvl w:ilvl="3" w:tplc="EB6043F8">
      <w:start w:val="1"/>
      <w:numFmt w:val="decimal"/>
      <w:lvlText w:val="%4."/>
      <w:lvlJc w:val="left"/>
      <w:pPr>
        <w:ind w:left="2880" w:hanging="360"/>
      </w:pPr>
    </w:lvl>
    <w:lvl w:ilvl="4" w:tplc="E1CA9096">
      <w:start w:val="1"/>
      <w:numFmt w:val="lowerLetter"/>
      <w:lvlText w:val="%5."/>
      <w:lvlJc w:val="left"/>
      <w:pPr>
        <w:ind w:left="3600" w:hanging="360"/>
      </w:pPr>
    </w:lvl>
    <w:lvl w:ilvl="5" w:tplc="60D4167A">
      <w:start w:val="1"/>
      <w:numFmt w:val="lowerRoman"/>
      <w:lvlText w:val="%6."/>
      <w:lvlJc w:val="right"/>
      <w:pPr>
        <w:ind w:left="4320" w:hanging="180"/>
      </w:pPr>
    </w:lvl>
    <w:lvl w:ilvl="6" w:tplc="C69E1ADE">
      <w:start w:val="1"/>
      <w:numFmt w:val="decimal"/>
      <w:lvlText w:val="%7."/>
      <w:lvlJc w:val="left"/>
      <w:pPr>
        <w:ind w:left="5040" w:hanging="360"/>
      </w:pPr>
    </w:lvl>
    <w:lvl w:ilvl="7" w:tplc="0E1CC47E">
      <w:start w:val="1"/>
      <w:numFmt w:val="lowerLetter"/>
      <w:lvlText w:val="%8."/>
      <w:lvlJc w:val="left"/>
      <w:pPr>
        <w:ind w:left="5760" w:hanging="360"/>
      </w:pPr>
    </w:lvl>
    <w:lvl w:ilvl="8" w:tplc="9B22FA32">
      <w:start w:val="1"/>
      <w:numFmt w:val="lowerRoman"/>
      <w:lvlText w:val="%9."/>
      <w:lvlJc w:val="right"/>
      <w:pPr>
        <w:ind w:left="6480" w:hanging="180"/>
      </w:pPr>
    </w:lvl>
  </w:abstractNum>
  <w:abstractNum w:abstractNumId="175" w15:restartNumberingAfterBreak="0">
    <w:nsid w:val="6A9328E7"/>
    <w:multiLevelType w:val="hybridMultilevel"/>
    <w:tmpl w:val="FFFFFFFF"/>
    <w:lvl w:ilvl="0" w:tplc="CC9E800A">
      <w:start w:val="1"/>
      <w:numFmt w:val="decimal"/>
      <w:lvlText w:val="%1."/>
      <w:lvlJc w:val="left"/>
      <w:pPr>
        <w:ind w:left="720" w:hanging="360"/>
      </w:pPr>
    </w:lvl>
    <w:lvl w:ilvl="1" w:tplc="70BAFE0A">
      <w:start w:val="1"/>
      <w:numFmt w:val="lowerLetter"/>
      <w:lvlText w:val="%2."/>
      <w:lvlJc w:val="left"/>
      <w:pPr>
        <w:ind w:left="1440" w:hanging="360"/>
      </w:pPr>
    </w:lvl>
    <w:lvl w:ilvl="2" w:tplc="5A083C68">
      <w:start w:val="1"/>
      <w:numFmt w:val="lowerRoman"/>
      <w:lvlText w:val="%3."/>
      <w:lvlJc w:val="right"/>
      <w:pPr>
        <w:ind w:left="2160" w:hanging="180"/>
      </w:pPr>
    </w:lvl>
    <w:lvl w:ilvl="3" w:tplc="CF64C41A">
      <w:start w:val="1"/>
      <w:numFmt w:val="decimal"/>
      <w:lvlText w:val="%4."/>
      <w:lvlJc w:val="left"/>
      <w:pPr>
        <w:ind w:left="2880" w:hanging="360"/>
      </w:pPr>
    </w:lvl>
    <w:lvl w:ilvl="4" w:tplc="BBD2DBFA">
      <w:start w:val="1"/>
      <w:numFmt w:val="lowerLetter"/>
      <w:lvlText w:val="%5."/>
      <w:lvlJc w:val="left"/>
      <w:pPr>
        <w:ind w:left="3600" w:hanging="360"/>
      </w:pPr>
    </w:lvl>
    <w:lvl w:ilvl="5" w:tplc="AFD2927C">
      <w:start w:val="1"/>
      <w:numFmt w:val="lowerRoman"/>
      <w:lvlText w:val="%6."/>
      <w:lvlJc w:val="right"/>
      <w:pPr>
        <w:ind w:left="4320" w:hanging="180"/>
      </w:pPr>
    </w:lvl>
    <w:lvl w:ilvl="6" w:tplc="36DAD26A">
      <w:start w:val="1"/>
      <w:numFmt w:val="decimal"/>
      <w:lvlText w:val="%7."/>
      <w:lvlJc w:val="left"/>
      <w:pPr>
        <w:ind w:left="5040" w:hanging="360"/>
      </w:pPr>
    </w:lvl>
    <w:lvl w:ilvl="7" w:tplc="DB18C0A6">
      <w:start w:val="1"/>
      <w:numFmt w:val="lowerLetter"/>
      <w:lvlText w:val="%8."/>
      <w:lvlJc w:val="left"/>
      <w:pPr>
        <w:ind w:left="5760" w:hanging="360"/>
      </w:pPr>
    </w:lvl>
    <w:lvl w:ilvl="8" w:tplc="206C5A48">
      <w:start w:val="1"/>
      <w:numFmt w:val="lowerRoman"/>
      <w:lvlText w:val="%9."/>
      <w:lvlJc w:val="right"/>
      <w:pPr>
        <w:ind w:left="6480" w:hanging="180"/>
      </w:pPr>
    </w:lvl>
  </w:abstractNum>
  <w:abstractNum w:abstractNumId="176" w15:restartNumberingAfterBreak="0">
    <w:nsid w:val="6B1B8423"/>
    <w:multiLevelType w:val="hybridMultilevel"/>
    <w:tmpl w:val="FFFFFFFF"/>
    <w:lvl w:ilvl="0" w:tplc="0AD83DB0">
      <w:start w:val="1"/>
      <w:numFmt w:val="decimal"/>
      <w:lvlText w:val="%1."/>
      <w:lvlJc w:val="left"/>
      <w:pPr>
        <w:ind w:left="720" w:hanging="360"/>
      </w:pPr>
    </w:lvl>
    <w:lvl w:ilvl="1" w:tplc="03589F2C">
      <w:start w:val="1"/>
      <w:numFmt w:val="lowerLetter"/>
      <w:lvlText w:val="%2."/>
      <w:lvlJc w:val="left"/>
      <w:pPr>
        <w:ind w:left="1440" w:hanging="360"/>
      </w:pPr>
    </w:lvl>
    <w:lvl w:ilvl="2" w:tplc="D1CC36AC">
      <w:start w:val="1"/>
      <w:numFmt w:val="lowerRoman"/>
      <w:lvlText w:val="%3."/>
      <w:lvlJc w:val="right"/>
      <w:pPr>
        <w:ind w:left="2160" w:hanging="180"/>
      </w:pPr>
    </w:lvl>
    <w:lvl w:ilvl="3" w:tplc="C0A62FA4">
      <w:start w:val="1"/>
      <w:numFmt w:val="decimal"/>
      <w:lvlText w:val="%4."/>
      <w:lvlJc w:val="left"/>
      <w:pPr>
        <w:ind w:left="2880" w:hanging="360"/>
      </w:pPr>
    </w:lvl>
    <w:lvl w:ilvl="4" w:tplc="075A8764">
      <w:start w:val="1"/>
      <w:numFmt w:val="lowerLetter"/>
      <w:lvlText w:val="%5."/>
      <w:lvlJc w:val="left"/>
      <w:pPr>
        <w:ind w:left="3600" w:hanging="360"/>
      </w:pPr>
    </w:lvl>
    <w:lvl w:ilvl="5" w:tplc="A2C26272">
      <w:start w:val="1"/>
      <w:numFmt w:val="lowerRoman"/>
      <w:lvlText w:val="%6."/>
      <w:lvlJc w:val="right"/>
      <w:pPr>
        <w:ind w:left="4320" w:hanging="180"/>
      </w:pPr>
    </w:lvl>
    <w:lvl w:ilvl="6" w:tplc="0D2A7A5A">
      <w:start w:val="1"/>
      <w:numFmt w:val="decimal"/>
      <w:lvlText w:val="%7."/>
      <w:lvlJc w:val="left"/>
      <w:pPr>
        <w:ind w:left="5040" w:hanging="360"/>
      </w:pPr>
    </w:lvl>
    <w:lvl w:ilvl="7" w:tplc="5148C4AE">
      <w:start w:val="1"/>
      <w:numFmt w:val="lowerLetter"/>
      <w:lvlText w:val="%8."/>
      <w:lvlJc w:val="left"/>
      <w:pPr>
        <w:ind w:left="5760" w:hanging="360"/>
      </w:pPr>
    </w:lvl>
    <w:lvl w:ilvl="8" w:tplc="D5B05F8A">
      <w:start w:val="1"/>
      <w:numFmt w:val="lowerRoman"/>
      <w:lvlText w:val="%9."/>
      <w:lvlJc w:val="right"/>
      <w:pPr>
        <w:ind w:left="6480" w:hanging="180"/>
      </w:pPr>
    </w:lvl>
  </w:abstractNum>
  <w:abstractNum w:abstractNumId="177" w15:restartNumberingAfterBreak="0">
    <w:nsid w:val="6BF8D3CE"/>
    <w:multiLevelType w:val="hybridMultilevel"/>
    <w:tmpl w:val="FFFFFFFF"/>
    <w:lvl w:ilvl="0" w:tplc="0A8CEC3E">
      <w:start w:val="1"/>
      <w:numFmt w:val="decimal"/>
      <w:lvlText w:val="%1."/>
      <w:lvlJc w:val="left"/>
      <w:pPr>
        <w:ind w:left="720" w:hanging="360"/>
      </w:pPr>
    </w:lvl>
    <w:lvl w:ilvl="1" w:tplc="99B8CD02">
      <w:start w:val="1"/>
      <w:numFmt w:val="lowerLetter"/>
      <w:lvlText w:val="%2."/>
      <w:lvlJc w:val="left"/>
      <w:pPr>
        <w:ind w:left="1440" w:hanging="360"/>
      </w:pPr>
    </w:lvl>
    <w:lvl w:ilvl="2" w:tplc="4AC8642C">
      <w:start w:val="1"/>
      <w:numFmt w:val="lowerRoman"/>
      <w:lvlText w:val="%3."/>
      <w:lvlJc w:val="right"/>
      <w:pPr>
        <w:ind w:left="2160" w:hanging="180"/>
      </w:pPr>
    </w:lvl>
    <w:lvl w:ilvl="3" w:tplc="44D06C52">
      <w:start w:val="1"/>
      <w:numFmt w:val="decimal"/>
      <w:lvlText w:val="%4."/>
      <w:lvlJc w:val="left"/>
      <w:pPr>
        <w:ind w:left="2880" w:hanging="360"/>
      </w:pPr>
    </w:lvl>
    <w:lvl w:ilvl="4" w:tplc="07C8ECD0">
      <w:start w:val="1"/>
      <w:numFmt w:val="lowerLetter"/>
      <w:lvlText w:val="%5."/>
      <w:lvlJc w:val="left"/>
      <w:pPr>
        <w:ind w:left="3600" w:hanging="360"/>
      </w:pPr>
    </w:lvl>
    <w:lvl w:ilvl="5" w:tplc="7F266DE6">
      <w:start w:val="1"/>
      <w:numFmt w:val="lowerRoman"/>
      <w:lvlText w:val="%6."/>
      <w:lvlJc w:val="right"/>
      <w:pPr>
        <w:ind w:left="4320" w:hanging="180"/>
      </w:pPr>
    </w:lvl>
    <w:lvl w:ilvl="6" w:tplc="A9B8917E">
      <w:start w:val="1"/>
      <w:numFmt w:val="decimal"/>
      <w:lvlText w:val="%7."/>
      <w:lvlJc w:val="left"/>
      <w:pPr>
        <w:ind w:left="5040" w:hanging="360"/>
      </w:pPr>
    </w:lvl>
    <w:lvl w:ilvl="7" w:tplc="2E9434EC">
      <w:start w:val="1"/>
      <w:numFmt w:val="lowerLetter"/>
      <w:lvlText w:val="%8."/>
      <w:lvlJc w:val="left"/>
      <w:pPr>
        <w:ind w:left="5760" w:hanging="360"/>
      </w:pPr>
    </w:lvl>
    <w:lvl w:ilvl="8" w:tplc="AAAAB2E2">
      <w:start w:val="1"/>
      <w:numFmt w:val="lowerRoman"/>
      <w:lvlText w:val="%9."/>
      <w:lvlJc w:val="right"/>
      <w:pPr>
        <w:ind w:left="6480" w:hanging="180"/>
      </w:pPr>
    </w:lvl>
  </w:abstractNum>
  <w:abstractNum w:abstractNumId="178" w15:restartNumberingAfterBreak="0">
    <w:nsid w:val="6EA26C3A"/>
    <w:multiLevelType w:val="hybridMultilevel"/>
    <w:tmpl w:val="FFFFFFFF"/>
    <w:lvl w:ilvl="0" w:tplc="2CCAD0F4">
      <w:start w:val="1"/>
      <w:numFmt w:val="decimal"/>
      <w:lvlText w:val="%1."/>
      <w:lvlJc w:val="left"/>
      <w:pPr>
        <w:ind w:left="720" w:hanging="360"/>
      </w:pPr>
    </w:lvl>
    <w:lvl w:ilvl="1" w:tplc="A650B8BE">
      <w:start w:val="1"/>
      <w:numFmt w:val="lowerLetter"/>
      <w:lvlText w:val="%2."/>
      <w:lvlJc w:val="left"/>
      <w:pPr>
        <w:ind w:left="1440" w:hanging="360"/>
      </w:pPr>
    </w:lvl>
    <w:lvl w:ilvl="2" w:tplc="BEC2B87E">
      <w:start w:val="1"/>
      <w:numFmt w:val="lowerRoman"/>
      <w:lvlText w:val="%3."/>
      <w:lvlJc w:val="right"/>
      <w:pPr>
        <w:ind w:left="2160" w:hanging="180"/>
      </w:pPr>
    </w:lvl>
    <w:lvl w:ilvl="3" w:tplc="2CAE6608">
      <w:start w:val="1"/>
      <w:numFmt w:val="decimal"/>
      <w:lvlText w:val="%4."/>
      <w:lvlJc w:val="left"/>
      <w:pPr>
        <w:ind w:left="2880" w:hanging="360"/>
      </w:pPr>
    </w:lvl>
    <w:lvl w:ilvl="4" w:tplc="A3849FEE">
      <w:start w:val="1"/>
      <w:numFmt w:val="lowerLetter"/>
      <w:lvlText w:val="%5."/>
      <w:lvlJc w:val="left"/>
      <w:pPr>
        <w:ind w:left="3600" w:hanging="360"/>
      </w:pPr>
    </w:lvl>
    <w:lvl w:ilvl="5" w:tplc="F70C134C">
      <w:start w:val="1"/>
      <w:numFmt w:val="lowerRoman"/>
      <w:lvlText w:val="%6."/>
      <w:lvlJc w:val="right"/>
      <w:pPr>
        <w:ind w:left="4320" w:hanging="180"/>
      </w:pPr>
    </w:lvl>
    <w:lvl w:ilvl="6" w:tplc="9954C540">
      <w:start w:val="1"/>
      <w:numFmt w:val="decimal"/>
      <w:lvlText w:val="%7."/>
      <w:lvlJc w:val="left"/>
      <w:pPr>
        <w:ind w:left="5040" w:hanging="360"/>
      </w:pPr>
    </w:lvl>
    <w:lvl w:ilvl="7" w:tplc="ABDA56B0">
      <w:start w:val="1"/>
      <w:numFmt w:val="lowerLetter"/>
      <w:lvlText w:val="%8."/>
      <w:lvlJc w:val="left"/>
      <w:pPr>
        <w:ind w:left="5760" w:hanging="360"/>
      </w:pPr>
    </w:lvl>
    <w:lvl w:ilvl="8" w:tplc="111839D2">
      <w:start w:val="1"/>
      <w:numFmt w:val="lowerRoman"/>
      <w:lvlText w:val="%9."/>
      <w:lvlJc w:val="right"/>
      <w:pPr>
        <w:ind w:left="6480" w:hanging="180"/>
      </w:pPr>
    </w:lvl>
  </w:abstractNum>
  <w:abstractNum w:abstractNumId="179" w15:restartNumberingAfterBreak="0">
    <w:nsid w:val="708F1142"/>
    <w:multiLevelType w:val="hybridMultilevel"/>
    <w:tmpl w:val="FFFFFFFF"/>
    <w:lvl w:ilvl="0" w:tplc="A6DA6CC6">
      <w:start w:val="1"/>
      <w:numFmt w:val="decimal"/>
      <w:lvlText w:val="%1."/>
      <w:lvlJc w:val="left"/>
      <w:pPr>
        <w:ind w:left="720" w:hanging="360"/>
      </w:pPr>
    </w:lvl>
    <w:lvl w:ilvl="1" w:tplc="584A8D7C">
      <w:start w:val="1"/>
      <w:numFmt w:val="lowerLetter"/>
      <w:lvlText w:val="%2."/>
      <w:lvlJc w:val="left"/>
      <w:pPr>
        <w:ind w:left="1440" w:hanging="360"/>
      </w:pPr>
    </w:lvl>
    <w:lvl w:ilvl="2" w:tplc="6C768324">
      <w:start w:val="1"/>
      <w:numFmt w:val="lowerRoman"/>
      <w:lvlText w:val="%3."/>
      <w:lvlJc w:val="right"/>
      <w:pPr>
        <w:ind w:left="2160" w:hanging="180"/>
      </w:pPr>
    </w:lvl>
    <w:lvl w:ilvl="3" w:tplc="6EC642DC">
      <w:start w:val="1"/>
      <w:numFmt w:val="decimal"/>
      <w:lvlText w:val="%4."/>
      <w:lvlJc w:val="left"/>
      <w:pPr>
        <w:ind w:left="2880" w:hanging="360"/>
      </w:pPr>
    </w:lvl>
    <w:lvl w:ilvl="4" w:tplc="75E2FCDE">
      <w:start w:val="1"/>
      <w:numFmt w:val="lowerLetter"/>
      <w:lvlText w:val="%5."/>
      <w:lvlJc w:val="left"/>
      <w:pPr>
        <w:ind w:left="3600" w:hanging="360"/>
      </w:pPr>
    </w:lvl>
    <w:lvl w:ilvl="5" w:tplc="711EE772">
      <w:start w:val="1"/>
      <w:numFmt w:val="lowerRoman"/>
      <w:lvlText w:val="%6."/>
      <w:lvlJc w:val="right"/>
      <w:pPr>
        <w:ind w:left="4320" w:hanging="180"/>
      </w:pPr>
    </w:lvl>
    <w:lvl w:ilvl="6" w:tplc="A7447BBC">
      <w:start w:val="1"/>
      <w:numFmt w:val="decimal"/>
      <w:lvlText w:val="%7."/>
      <w:lvlJc w:val="left"/>
      <w:pPr>
        <w:ind w:left="5040" w:hanging="360"/>
      </w:pPr>
    </w:lvl>
    <w:lvl w:ilvl="7" w:tplc="74707846">
      <w:start w:val="1"/>
      <w:numFmt w:val="lowerLetter"/>
      <w:lvlText w:val="%8."/>
      <w:lvlJc w:val="left"/>
      <w:pPr>
        <w:ind w:left="5760" w:hanging="360"/>
      </w:pPr>
    </w:lvl>
    <w:lvl w:ilvl="8" w:tplc="B4CA5E62">
      <w:start w:val="1"/>
      <w:numFmt w:val="lowerRoman"/>
      <w:lvlText w:val="%9."/>
      <w:lvlJc w:val="right"/>
      <w:pPr>
        <w:ind w:left="6480" w:hanging="180"/>
      </w:pPr>
    </w:lvl>
  </w:abstractNum>
  <w:abstractNum w:abstractNumId="180" w15:restartNumberingAfterBreak="0">
    <w:nsid w:val="70BF4AA2"/>
    <w:multiLevelType w:val="hybridMultilevel"/>
    <w:tmpl w:val="FFFFFFFF"/>
    <w:lvl w:ilvl="0" w:tplc="01FEB0CE">
      <w:start w:val="1"/>
      <w:numFmt w:val="decimal"/>
      <w:lvlText w:val="%1."/>
      <w:lvlJc w:val="left"/>
      <w:pPr>
        <w:ind w:left="720" w:hanging="360"/>
      </w:pPr>
    </w:lvl>
    <w:lvl w:ilvl="1" w:tplc="3CC6F0D4">
      <w:start w:val="1"/>
      <w:numFmt w:val="lowerLetter"/>
      <w:lvlText w:val="%2."/>
      <w:lvlJc w:val="left"/>
      <w:pPr>
        <w:ind w:left="1440" w:hanging="360"/>
      </w:pPr>
    </w:lvl>
    <w:lvl w:ilvl="2" w:tplc="A5342A1C">
      <w:start w:val="1"/>
      <w:numFmt w:val="lowerRoman"/>
      <w:lvlText w:val="%3."/>
      <w:lvlJc w:val="right"/>
      <w:pPr>
        <w:ind w:left="2160" w:hanging="180"/>
      </w:pPr>
    </w:lvl>
    <w:lvl w:ilvl="3" w:tplc="CE788BF6">
      <w:start w:val="1"/>
      <w:numFmt w:val="decimal"/>
      <w:lvlText w:val="%4."/>
      <w:lvlJc w:val="left"/>
      <w:pPr>
        <w:ind w:left="2880" w:hanging="360"/>
      </w:pPr>
    </w:lvl>
    <w:lvl w:ilvl="4" w:tplc="03B6B6DC">
      <w:start w:val="1"/>
      <w:numFmt w:val="lowerLetter"/>
      <w:lvlText w:val="%5."/>
      <w:lvlJc w:val="left"/>
      <w:pPr>
        <w:ind w:left="3600" w:hanging="360"/>
      </w:pPr>
    </w:lvl>
    <w:lvl w:ilvl="5" w:tplc="C95EA1FE">
      <w:start w:val="1"/>
      <w:numFmt w:val="lowerRoman"/>
      <w:lvlText w:val="%6."/>
      <w:lvlJc w:val="right"/>
      <w:pPr>
        <w:ind w:left="4320" w:hanging="180"/>
      </w:pPr>
    </w:lvl>
    <w:lvl w:ilvl="6" w:tplc="07D848B0">
      <w:start w:val="1"/>
      <w:numFmt w:val="decimal"/>
      <w:lvlText w:val="%7."/>
      <w:lvlJc w:val="left"/>
      <w:pPr>
        <w:ind w:left="5040" w:hanging="360"/>
      </w:pPr>
    </w:lvl>
    <w:lvl w:ilvl="7" w:tplc="FC8C3CF2">
      <w:start w:val="1"/>
      <w:numFmt w:val="lowerLetter"/>
      <w:lvlText w:val="%8."/>
      <w:lvlJc w:val="left"/>
      <w:pPr>
        <w:ind w:left="5760" w:hanging="360"/>
      </w:pPr>
    </w:lvl>
    <w:lvl w:ilvl="8" w:tplc="6FD8111E">
      <w:start w:val="1"/>
      <w:numFmt w:val="lowerRoman"/>
      <w:lvlText w:val="%9."/>
      <w:lvlJc w:val="right"/>
      <w:pPr>
        <w:ind w:left="6480" w:hanging="180"/>
      </w:pPr>
    </w:lvl>
  </w:abstractNum>
  <w:abstractNum w:abstractNumId="181" w15:restartNumberingAfterBreak="0">
    <w:nsid w:val="713BCA0F"/>
    <w:multiLevelType w:val="hybridMultilevel"/>
    <w:tmpl w:val="D0DE80C2"/>
    <w:lvl w:ilvl="0" w:tplc="F516F280">
      <w:start w:val="1"/>
      <w:numFmt w:val="decimal"/>
      <w:lvlText w:val="%1."/>
      <w:lvlJc w:val="left"/>
      <w:pPr>
        <w:ind w:left="720" w:hanging="360"/>
      </w:pPr>
    </w:lvl>
    <w:lvl w:ilvl="1" w:tplc="D3CCEF98">
      <w:start w:val="1"/>
      <w:numFmt w:val="lowerLetter"/>
      <w:lvlText w:val="%2."/>
      <w:lvlJc w:val="left"/>
      <w:pPr>
        <w:ind w:left="1440" w:hanging="360"/>
      </w:pPr>
    </w:lvl>
    <w:lvl w:ilvl="2" w:tplc="41EEA5EC">
      <w:start w:val="1"/>
      <w:numFmt w:val="lowerRoman"/>
      <w:lvlText w:val="%3."/>
      <w:lvlJc w:val="right"/>
      <w:pPr>
        <w:ind w:left="2160" w:hanging="180"/>
      </w:pPr>
    </w:lvl>
    <w:lvl w:ilvl="3" w:tplc="B72821DC">
      <w:start w:val="1"/>
      <w:numFmt w:val="decimal"/>
      <w:lvlText w:val="%4."/>
      <w:lvlJc w:val="left"/>
      <w:pPr>
        <w:ind w:left="2880" w:hanging="360"/>
      </w:pPr>
    </w:lvl>
    <w:lvl w:ilvl="4" w:tplc="7A385076">
      <w:start w:val="1"/>
      <w:numFmt w:val="lowerLetter"/>
      <w:lvlText w:val="%5."/>
      <w:lvlJc w:val="left"/>
      <w:pPr>
        <w:ind w:left="3600" w:hanging="360"/>
      </w:pPr>
    </w:lvl>
    <w:lvl w:ilvl="5" w:tplc="34227F28">
      <w:start w:val="1"/>
      <w:numFmt w:val="lowerRoman"/>
      <w:lvlText w:val="%6."/>
      <w:lvlJc w:val="right"/>
      <w:pPr>
        <w:ind w:left="4320" w:hanging="180"/>
      </w:pPr>
    </w:lvl>
    <w:lvl w:ilvl="6" w:tplc="98160DC8">
      <w:start w:val="1"/>
      <w:numFmt w:val="decimal"/>
      <w:lvlText w:val="%7."/>
      <w:lvlJc w:val="left"/>
      <w:pPr>
        <w:ind w:left="5040" w:hanging="360"/>
      </w:pPr>
    </w:lvl>
    <w:lvl w:ilvl="7" w:tplc="1928545A">
      <w:start w:val="1"/>
      <w:numFmt w:val="lowerLetter"/>
      <w:lvlText w:val="%8."/>
      <w:lvlJc w:val="left"/>
      <w:pPr>
        <w:ind w:left="5760" w:hanging="360"/>
      </w:pPr>
    </w:lvl>
    <w:lvl w:ilvl="8" w:tplc="85AEE8C4">
      <w:start w:val="1"/>
      <w:numFmt w:val="lowerRoman"/>
      <w:lvlText w:val="%9."/>
      <w:lvlJc w:val="right"/>
      <w:pPr>
        <w:ind w:left="6480" w:hanging="180"/>
      </w:pPr>
    </w:lvl>
  </w:abstractNum>
  <w:abstractNum w:abstractNumId="182" w15:restartNumberingAfterBreak="0">
    <w:nsid w:val="71F8AC1A"/>
    <w:multiLevelType w:val="hybridMultilevel"/>
    <w:tmpl w:val="D5F81FF2"/>
    <w:lvl w:ilvl="0" w:tplc="0B38DB38">
      <w:start w:val="1"/>
      <w:numFmt w:val="decimal"/>
      <w:lvlText w:val="%1."/>
      <w:lvlJc w:val="left"/>
      <w:pPr>
        <w:ind w:left="720" w:hanging="360"/>
      </w:pPr>
    </w:lvl>
    <w:lvl w:ilvl="1" w:tplc="70083F02">
      <w:start w:val="1"/>
      <w:numFmt w:val="lowerLetter"/>
      <w:lvlText w:val="%2."/>
      <w:lvlJc w:val="left"/>
      <w:pPr>
        <w:ind w:left="1440" w:hanging="360"/>
      </w:pPr>
    </w:lvl>
    <w:lvl w:ilvl="2" w:tplc="BD52A7BA">
      <w:start w:val="1"/>
      <w:numFmt w:val="lowerRoman"/>
      <w:lvlText w:val="%3."/>
      <w:lvlJc w:val="right"/>
      <w:pPr>
        <w:ind w:left="2160" w:hanging="180"/>
      </w:pPr>
    </w:lvl>
    <w:lvl w:ilvl="3" w:tplc="1DBAEA46">
      <w:start w:val="1"/>
      <w:numFmt w:val="decimal"/>
      <w:lvlText w:val="%4."/>
      <w:lvlJc w:val="left"/>
      <w:pPr>
        <w:ind w:left="2880" w:hanging="360"/>
      </w:pPr>
    </w:lvl>
    <w:lvl w:ilvl="4" w:tplc="121E7E2A">
      <w:start w:val="1"/>
      <w:numFmt w:val="lowerLetter"/>
      <w:lvlText w:val="%5."/>
      <w:lvlJc w:val="left"/>
      <w:pPr>
        <w:ind w:left="3600" w:hanging="360"/>
      </w:pPr>
    </w:lvl>
    <w:lvl w:ilvl="5" w:tplc="8474DE0A">
      <w:start w:val="1"/>
      <w:numFmt w:val="lowerRoman"/>
      <w:lvlText w:val="%6."/>
      <w:lvlJc w:val="right"/>
      <w:pPr>
        <w:ind w:left="4320" w:hanging="180"/>
      </w:pPr>
    </w:lvl>
    <w:lvl w:ilvl="6" w:tplc="D794C45C">
      <w:start w:val="1"/>
      <w:numFmt w:val="decimal"/>
      <w:lvlText w:val="%7."/>
      <w:lvlJc w:val="left"/>
      <w:pPr>
        <w:ind w:left="5040" w:hanging="360"/>
      </w:pPr>
    </w:lvl>
    <w:lvl w:ilvl="7" w:tplc="A282F5D0">
      <w:start w:val="1"/>
      <w:numFmt w:val="lowerLetter"/>
      <w:lvlText w:val="%8."/>
      <w:lvlJc w:val="left"/>
      <w:pPr>
        <w:ind w:left="5760" w:hanging="360"/>
      </w:pPr>
    </w:lvl>
    <w:lvl w:ilvl="8" w:tplc="C0DC51F4">
      <w:start w:val="1"/>
      <w:numFmt w:val="lowerRoman"/>
      <w:lvlText w:val="%9."/>
      <w:lvlJc w:val="right"/>
      <w:pPr>
        <w:ind w:left="6480" w:hanging="180"/>
      </w:pPr>
    </w:lvl>
  </w:abstractNum>
  <w:abstractNum w:abstractNumId="183" w15:restartNumberingAfterBreak="0">
    <w:nsid w:val="72192ED3"/>
    <w:multiLevelType w:val="hybridMultilevel"/>
    <w:tmpl w:val="990AC4D2"/>
    <w:lvl w:ilvl="0" w:tplc="367CBCF0">
      <w:start w:val="1"/>
      <w:numFmt w:val="decimal"/>
      <w:lvlText w:val="%1."/>
      <w:lvlJc w:val="left"/>
      <w:pPr>
        <w:ind w:left="720" w:hanging="360"/>
      </w:pPr>
    </w:lvl>
    <w:lvl w:ilvl="1" w:tplc="D85CE4CA">
      <w:start w:val="1"/>
      <w:numFmt w:val="lowerLetter"/>
      <w:lvlText w:val="%2."/>
      <w:lvlJc w:val="left"/>
      <w:pPr>
        <w:ind w:left="1440" w:hanging="360"/>
      </w:pPr>
    </w:lvl>
    <w:lvl w:ilvl="2" w:tplc="BA54CD04">
      <w:start w:val="1"/>
      <w:numFmt w:val="lowerRoman"/>
      <w:lvlText w:val="%3."/>
      <w:lvlJc w:val="right"/>
      <w:pPr>
        <w:ind w:left="2160" w:hanging="180"/>
      </w:pPr>
    </w:lvl>
    <w:lvl w:ilvl="3" w:tplc="8EF4A8A2">
      <w:start w:val="1"/>
      <w:numFmt w:val="decimal"/>
      <w:lvlText w:val="%4."/>
      <w:lvlJc w:val="left"/>
      <w:pPr>
        <w:ind w:left="2880" w:hanging="360"/>
      </w:pPr>
    </w:lvl>
    <w:lvl w:ilvl="4" w:tplc="FEAEF380">
      <w:start w:val="1"/>
      <w:numFmt w:val="lowerLetter"/>
      <w:lvlText w:val="%5."/>
      <w:lvlJc w:val="left"/>
      <w:pPr>
        <w:ind w:left="3600" w:hanging="360"/>
      </w:pPr>
    </w:lvl>
    <w:lvl w:ilvl="5" w:tplc="F864A828">
      <w:start w:val="1"/>
      <w:numFmt w:val="lowerRoman"/>
      <w:lvlText w:val="%6."/>
      <w:lvlJc w:val="right"/>
      <w:pPr>
        <w:ind w:left="4320" w:hanging="180"/>
      </w:pPr>
    </w:lvl>
    <w:lvl w:ilvl="6" w:tplc="7214F734">
      <w:start w:val="1"/>
      <w:numFmt w:val="decimal"/>
      <w:lvlText w:val="%7."/>
      <w:lvlJc w:val="left"/>
      <w:pPr>
        <w:ind w:left="5040" w:hanging="360"/>
      </w:pPr>
    </w:lvl>
    <w:lvl w:ilvl="7" w:tplc="109A6464">
      <w:start w:val="1"/>
      <w:numFmt w:val="lowerLetter"/>
      <w:lvlText w:val="%8."/>
      <w:lvlJc w:val="left"/>
      <w:pPr>
        <w:ind w:left="5760" w:hanging="360"/>
      </w:pPr>
    </w:lvl>
    <w:lvl w:ilvl="8" w:tplc="DF86B086">
      <w:start w:val="1"/>
      <w:numFmt w:val="lowerRoman"/>
      <w:lvlText w:val="%9."/>
      <w:lvlJc w:val="right"/>
      <w:pPr>
        <w:ind w:left="6480" w:hanging="180"/>
      </w:pPr>
    </w:lvl>
  </w:abstractNum>
  <w:abstractNum w:abstractNumId="184" w15:restartNumberingAfterBreak="0">
    <w:nsid w:val="724C0989"/>
    <w:multiLevelType w:val="hybridMultilevel"/>
    <w:tmpl w:val="A34AE5C8"/>
    <w:lvl w:ilvl="0" w:tplc="AEC41446">
      <w:start w:val="1"/>
      <w:numFmt w:val="decimal"/>
      <w:lvlText w:val="%1."/>
      <w:lvlJc w:val="left"/>
      <w:pPr>
        <w:ind w:left="720" w:hanging="360"/>
      </w:pPr>
    </w:lvl>
    <w:lvl w:ilvl="1" w:tplc="09426BF2">
      <w:start w:val="1"/>
      <w:numFmt w:val="lowerLetter"/>
      <w:lvlText w:val="%2."/>
      <w:lvlJc w:val="left"/>
      <w:pPr>
        <w:ind w:left="1440" w:hanging="360"/>
      </w:pPr>
    </w:lvl>
    <w:lvl w:ilvl="2" w:tplc="C590A4CE">
      <w:start w:val="1"/>
      <w:numFmt w:val="lowerRoman"/>
      <w:lvlText w:val="%3."/>
      <w:lvlJc w:val="right"/>
      <w:pPr>
        <w:ind w:left="2160" w:hanging="180"/>
      </w:pPr>
    </w:lvl>
    <w:lvl w:ilvl="3" w:tplc="FDEC1282">
      <w:start w:val="1"/>
      <w:numFmt w:val="decimal"/>
      <w:lvlText w:val="%4."/>
      <w:lvlJc w:val="left"/>
      <w:pPr>
        <w:ind w:left="2880" w:hanging="360"/>
      </w:pPr>
    </w:lvl>
    <w:lvl w:ilvl="4" w:tplc="74648CFC">
      <w:start w:val="1"/>
      <w:numFmt w:val="lowerLetter"/>
      <w:lvlText w:val="%5."/>
      <w:lvlJc w:val="left"/>
      <w:pPr>
        <w:ind w:left="3600" w:hanging="360"/>
      </w:pPr>
    </w:lvl>
    <w:lvl w:ilvl="5" w:tplc="32EABEEE">
      <w:start w:val="1"/>
      <w:numFmt w:val="lowerRoman"/>
      <w:lvlText w:val="%6."/>
      <w:lvlJc w:val="right"/>
      <w:pPr>
        <w:ind w:left="4320" w:hanging="180"/>
      </w:pPr>
    </w:lvl>
    <w:lvl w:ilvl="6" w:tplc="4118AA1A">
      <w:start w:val="1"/>
      <w:numFmt w:val="decimal"/>
      <w:lvlText w:val="%7."/>
      <w:lvlJc w:val="left"/>
      <w:pPr>
        <w:ind w:left="5040" w:hanging="360"/>
      </w:pPr>
    </w:lvl>
    <w:lvl w:ilvl="7" w:tplc="47424310">
      <w:start w:val="1"/>
      <w:numFmt w:val="lowerLetter"/>
      <w:lvlText w:val="%8."/>
      <w:lvlJc w:val="left"/>
      <w:pPr>
        <w:ind w:left="5760" w:hanging="360"/>
      </w:pPr>
    </w:lvl>
    <w:lvl w:ilvl="8" w:tplc="30BE621E">
      <w:start w:val="1"/>
      <w:numFmt w:val="lowerRoman"/>
      <w:lvlText w:val="%9."/>
      <w:lvlJc w:val="right"/>
      <w:pPr>
        <w:ind w:left="6480" w:hanging="180"/>
      </w:pPr>
    </w:lvl>
  </w:abstractNum>
  <w:abstractNum w:abstractNumId="185" w15:restartNumberingAfterBreak="0">
    <w:nsid w:val="72BB7ACA"/>
    <w:multiLevelType w:val="hybridMultilevel"/>
    <w:tmpl w:val="FFFFFFFF"/>
    <w:lvl w:ilvl="0" w:tplc="A1B64274">
      <w:start w:val="1"/>
      <w:numFmt w:val="decimal"/>
      <w:lvlText w:val="%1."/>
      <w:lvlJc w:val="left"/>
      <w:pPr>
        <w:ind w:left="720" w:hanging="360"/>
      </w:pPr>
    </w:lvl>
    <w:lvl w:ilvl="1" w:tplc="A99C63E0">
      <w:start w:val="1"/>
      <w:numFmt w:val="lowerLetter"/>
      <w:lvlText w:val="%2."/>
      <w:lvlJc w:val="left"/>
      <w:pPr>
        <w:ind w:left="1440" w:hanging="360"/>
      </w:pPr>
    </w:lvl>
    <w:lvl w:ilvl="2" w:tplc="1A14B3FE">
      <w:start w:val="1"/>
      <w:numFmt w:val="lowerRoman"/>
      <w:lvlText w:val="%3."/>
      <w:lvlJc w:val="right"/>
      <w:pPr>
        <w:ind w:left="2160" w:hanging="180"/>
      </w:pPr>
    </w:lvl>
    <w:lvl w:ilvl="3" w:tplc="A644E708">
      <w:start w:val="1"/>
      <w:numFmt w:val="decimal"/>
      <w:lvlText w:val="%4."/>
      <w:lvlJc w:val="left"/>
      <w:pPr>
        <w:ind w:left="2880" w:hanging="360"/>
      </w:pPr>
    </w:lvl>
    <w:lvl w:ilvl="4" w:tplc="9F6EE788">
      <w:start w:val="1"/>
      <w:numFmt w:val="lowerLetter"/>
      <w:lvlText w:val="%5."/>
      <w:lvlJc w:val="left"/>
      <w:pPr>
        <w:ind w:left="3600" w:hanging="360"/>
      </w:pPr>
    </w:lvl>
    <w:lvl w:ilvl="5" w:tplc="149E5120">
      <w:start w:val="1"/>
      <w:numFmt w:val="lowerRoman"/>
      <w:lvlText w:val="%6."/>
      <w:lvlJc w:val="right"/>
      <w:pPr>
        <w:ind w:left="4320" w:hanging="180"/>
      </w:pPr>
    </w:lvl>
    <w:lvl w:ilvl="6" w:tplc="CDAA9246">
      <w:start w:val="1"/>
      <w:numFmt w:val="decimal"/>
      <w:lvlText w:val="%7."/>
      <w:lvlJc w:val="left"/>
      <w:pPr>
        <w:ind w:left="5040" w:hanging="360"/>
      </w:pPr>
    </w:lvl>
    <w:lvl w:ilvl="7" w:tplc="E95C194A">
      <w:start w:val="1"/>
      <w:numFmt w:val="lowerLetter"/>
      <w:lvlText w:val="%8."/>
      <w:lvlJc w:val="left"/>
      <w:pPr>
        <w:ind w:left="5760" w:hanging="360"/>
      </w:pPr>
    </w:lvl>
    <w:lvl w:ilvl="8" w:tplc="8A70921A">
      <w:start w:val="1"/>
      <w:numFmt w:val="lowerRoman"/>
      <w:lvlText w:val="%9."/>
      <w:lvlJc w:val="right"/>
      <w:pPr>
        <w:ind w:left="6480" w:hanging="180"/>
      </w:pPr>
    </w:lvl>
  </w:abstractNum>
  <w:abstractNum w:abstractNumId="186" w15:restartNumberingAfterBreak="0">
    <w:nsid w:val="73BB1362"/>
    <w:multiLevelType w:val="hybridMultilevel"/>
    <w:tmpl w:val="9B2ECB9A"/>
    <w:lvl w:ilvl="0" w:tplc="6346FB0E">
      <w:start w:val="1"/>
      <w:numFmt w:val="decimal"/>
      <w:lvlText w:val="%1."/>
      <w:lvlJc w:val="left"/>
      <w:pPr>
        <w:ind w:left="720" w:hanging="360"/>
      </w:pPr>
    </w:lvl>
    <w:lvl w:ilvl="1" w:tplc="FD42700E">
      <w:start w:val="1"/>
      <w:numFmt w:val="lowerLetter"/>
      <w:lvlText w:val="%2."/>
      <w:lvlJc w:val="left"/>
      <w:pPr>
        <w:ind w:left="1440" w:hanging="360"/>
      </w:pPr>
    </w:lvl>
    <w:lvl w:ilvl="2" w:tplc="49D61B7E">
      <w:start w:val="1"/>
      <w:numFmt w:val="lowerRoman"/>
      <w:lvlText w:val="%3."/>
      <w:lvlJc w:val="right"/>
      <w:pPr>
        <w:ind w:left="2160" w:hanging="180"/>
      </w:pPr>
    </w:lvl>
    <w:lvl w:ilvl="3" w:tplc="0A0A72BC">
      <w:start w:val="1"/>
      <w:numFmt w:val="decimal"/>
      <w:lvlText w:val="%4."/>
      <w:lvlJc w:val="left"/>
      <w:pPr>
        <w:ind w:left="2880" w:hanging="360"/>
      </w:pPr>
    </w:lvl>
    <w:lvl w:ilvl="4" w:tplc="F6A00128">
      <w:start w:val="1"/>
      <w:numFmt w:val="lowerLetter"/>
      <w:lvlText w:val="%5."/>
      <w:lvlJc w:val="left"/>
      <w:pPr>
        <w:ind w:left="3600" w:hanging="360"/>
      </w:pPr>
    </w:lvl>
    <w:lvl w:ilvl="5" w:tplc="936052FE">
      <w:start w:val="1"/>
      <w:numFmt w:val="lowerRoman"/>
      <w:lvlText w:val="%6."/>
      <w:lvlJc w:val="right"/>
      <w:pPr>
        <w:ind w:left="4320" w:hanging="180"/>
      </w:pPr>
    </w:lvl>
    <w:lvl w:ilvl="6" w:tplc="2B1AF478">
      <w:start w:val="1"/>
      <w:numFmt w:val="decimal"/>
      <w:lvlText w:val="%7."/>
      <w:lvlJc w:val="left"/>
      <w:pPr>
        <w:ind w:left="5040" w:hanging="360"/>
      </w:pPr>
    </w:lvl>
    <w:lvl w:ilvl="7" w:tplc="6026256C">
      <w:start w:val="1"/>
      <w:numFmt w:val="lowerLetter"/>
      <w:lvlText w:val="%8."/>
      <w:lvlJc w:val="left"/>
      <w:pPr>
        <w:ind w:left="5760" w:hanging="360"/>
      </w:pPr>
    </w:lvl>
    <w:lvl w:ilvl="8" w:tplc="ECFAB0FE">
      <w:start w:val="1"/>
      <w:numFmt w:val="lowerRoman"/>
      <w:lvlText w:val="%9."/>
      <w:lvlJc w:val="right"/>
      <w:pPr>
        <w:ind w:left="6480" w:hanging="180"/>
      </w:pPr>
    </w:lvl>
  </w:abstractNum>
  <w:abstractNum w:abstractNumId="187" w15:restartNumberingAfterBreak="0">
    <w:nsid w:val="74F678D7"/>
    <w:multiLevelType w:val="hybridMultilevel"/>
    <w:tmpl w:val="FFFFFFFF"/>
    <w:lvl w:ilvl="0" w:tplc="C0228ED8">
      <w:start w:val="1"/>
      <w:numFmt w:val="decimal"/>
      <w:lvlText w:val="%1."/>
      <w:lvlJc w:val="left"/>
      <w:pPr>
        <w:ind w:left="720" w:hanging="360"/>
      </w:pPr>
    </w:lvl>
    <w:lvl w:ilvl="1" w:tplc="87D0E05E">
      <w:start w:val="1"/>
      <w:numFmt w:val="lowerLetter"/>
      <w:lvlText w:val="%2."/>
      <w:lvlJc w:val="left"/>
      <w:pPr>
        <w:ind w:left="1440" w:hanging="360"/>
      </w:pPr>
    </w:lvl>
    <w:lvl w:ilvl="2" w:tplc="EFD20F7A">
      <w:start w:val="1"/>
      <w:numFmt w:val="lowerRoman"/>
      <w:lvlText w:val="%3."/>
      <w:lvlJc w:val="right"/>
      <w:pPr>
        <w:ind w:left="2160" w:hanging="180"/>
      </w:pPr>
    </w:lvl>
    <w:lvl w:ilvl="3" w:tplc="23E8C870">
      <w:start w:val="1"/>
      <w:numFmt w:val="decimal"/>
      <w:lvlText w:val="%4."/>
      <w:lvlJc w:val="left"/>
      <w:pPr>
        <w:ind w:left="2880" w:hanging="360"/>
      </w:pPr>
    </w:lvl>
    <w:lvl w:ilvl="4" w:tplc="2A28B968">
      <w:start w:val="1"/>
      <w:numFmt w:val="lowerLetter"/>
      <w:lvlText w:val="%5."/>
      <w:lvlJc w:val="left"/>
      <w:pPr>
        <w:ind w:left="3600" w:hanging="360"/>
      </w:pPr>
    </w:lvl>
    <w:lvl w:ilvl="5" w:tplc="60BC7BE8">
      <w:start w:val="1"/>
      <w:numFmt w:val="lowerRoman"/>
      <w:lvlText w:val="%6."/>
      <w:lvlJc w:val="right"/>
      <w:pPr>
        <w:ind w:left="4320" w:hanging="180"/>
      </w:pPr>
    </w:lvl>
    <w:lvl w:ilvl="6" w:tplc="D612279A">
      <w:start w:val="1"/>
      <w:numFmt w:val="decimal"/>
      <w:lvlText w:val="%7."/>
      <w:lvlJc w:val="left"/>
      <w:pPr>
        <w:ind w:left="5040" w:hanging="360"/>
      </w:pPr>
    </w:lvl>
    <w:lvl w:ilvl="7" w:tplc="89A629A2">
      <w:start w:val="1"/>
      <w:numFmt w:val="lowerLetter"/>
      <w:lvlText w:val="%8."/>
      <w:lvlJc w:val="left"/>
      <w:pPr>
        <w:ind w:left="5760" w:hanging="360"/>
      </w:pPr>
    </w:lvl>
    <w:lvl w:ilvl="8" w:tplc="80E685EC">
      <w:start w:val="1"/>
      <w:numFmt w:val="lowerRoman"/>
      <w:lvlText w:val="%9."/>
      <w:lvlJc w:val="right"/>
      <w:pPr>
        <w:ind w:left="6480" w:hanging="180"/>
      </w:pPr>
    </w:lvl>
  </w:abstractNum>
  <w:abstractNum w:abstractNumId="188" w15:restartNumberingAfterBreak="0">
    <w:nsid w:val="7576D19F"/>
    <w:multiLevelType w:val="hybridMultilevel"/>
    <w:tmpl w:val="FFFFFFFF"/>
    <w:lvl w:ilvl="0" w:tplc="C92AEE7C">
      <w:start w:val="1"/>
      <w:numFmt w:val="decimal"/>
      <w:lvlText w:val="%1."/>
      <w:lvlJc w:val="left"/>
      <w:pPr>
        <w:ind w:left="720" w:hanging="360"/>
      </w:pPr>
    </w:lvl>
    <w:lvl w:ilvl="1" w:tplc="944EF184">
      <w:start w:val="1"/>
      <w:numFmt w:val="lowerLetter"/>
      <w:lvlText w:val="%2."/>
      <w:lvlJc w:val="left"/>
      <w:pPr>
        <w:ind w:left="1440" w:hanging="360"/>
      </w:pPr>
    </w:lvl>
    <w:lvl w:ilvl="2" w:tplc="F60CB4E4">
      <w:start w:val="1"/>
      <w:numFmt w:val="lowerRoman"/>
      <w:lvlText w:val="%3."/>
      <w:lvlJc w:val="right"/>
      <w:pPr>
        <w:ind w:left="2160" w:hanging="180"/>
      </w:pPr>
    </w:lvl>
    <w:lvl w:ilvl="3" w:tplc="04DA9606">
      <w:start w:val="1"/>
      <w:numFmt w:val="decimal"/>
      <w:lvlText w:val="%4."/>
      <w:lvlJc w:val="left"/>
      <w:pPr>
        <w:ind w:left="2880" w:hanging="360"/>
      </w:pPr>
    </w:lvl>
    <w:lvl w:ilvl="4" w:tplc="EBD4CFA8">
      <w:start w:val="1"/>
      <w:numFmt w:val="lowerLetter"/>
      <w:lvlText w:val="%5."/>
      <w:lvlJc w:val="left"/>
      <w:pPr>
        <w:ind w:left="3600" w:hanging="360"/>
      </w:pPr>
    </w:lvl>
    <w:lvl w:ilvl="5" w:tplc="D8D4E732">
      <w:start w:val="1"/>
      <w:numFmt w:val="lowerRoman"/>
      <w:lvlText w:val="%6."/>
      <w:lvlJc w:val="right"/>
      <w:pPr>
        <w:ind w:left="4320" w:hanging="180"/>
      </w:pPr>
    </w:lvl>
    <w:lvl w:ilvl="6" w:tplc="201C551C">
      <w:start w:val="1"/>
      <w:numFmt w:val="decimal"/>
      <w:lvlText w:val="%7."/>
      <w:lvlJc w:val="left"/>
      <w:pPr>
        <w:ind w:left="5040" w:hanging="360"/>
      </w:pPr>
    </w:lvl>
    <w:lvl w:ilvl="7" w:tplc="84563CEC">
      <w:start w:val="1"/>
      <w:numFmt w:val="lowerLetter"/>
      <w:lvlText w:val="%8."/>
      <w:lvlJc w:val="left"/>
      <w:pPr>
        <w:ind w:left="5760" w:hanging="360"/>
      </w:pPr>
    </w:lvl>
    <w:lvl w:ilvl="8" w:tplc="B782A576">
      <w:start w:val="1"/>
      <w:numFmt w:val="lowerRoman"/>
      <w:lvlText w:val="%9."/>
      <w:lvlJc w:val="right"/>
      <w:pPr>
        <w:ind w:left="6480" w:hanging="180"/>
      </w:pPr>
    </w:lvl>
  </w:abstractNum>
  <w:abstractNum w:abstractNumId="189" w15:restartNumberingAfterBreak="0">
    <w:nsid w:val="75837B2F"/>
    <w:multiLevelType w:val="hybridMultilevel"/>
    <w:tmpl w:val="FFFFFFFF"/>
    <w:lvl w:ilvl="0" w:tplc="BEDA461E">
      <w:start w:val="1"/>
      <w:numFmt w:val="decimal"/>
      <w:lvlText w:val="%1."/>
      <w:lvlJc w:val="left"/>
      <w:pPr>
        <w:ind w:left="720" w:hanging="360"/>
      </w:pPr>
    </w:lvl>
    <w:lvl w:ilvl="1" w:tplc="6220E1BC">
      <w:start w:val="1"/>
      <w:numFmt w:val="lowerLetter"/>
      <w:lvlText w:val="%2."/>
      <w:lvlJc w:val="left"/>
      <w:pPr>
        <w:ind w:left="1440" w:hanging="360"/>
      </w:pPr>
    </w:lvl>
    <w:lvl w:ilvl="2" w:tplc="7EF85B6C">
      <w:start w:val="1"/>
      <w:numFmt w:val="lowerRoman"/>
      <w:lvlText w:val="%3."/>
      <w:lvlJc w:val="right"/>
      <w:pPr>
        <w:ind w:left="2160" w:hanging="180"/>
      </w:pPr>
    </w:lvl>
    <w:lvl w:ilvl="3" w:tplc="D936A056">
      <w:start w:val="1"/>
      <w:numFmt w:val="decimal"/>
      <w:lvlText w:val="%4."/>
      <w:lvlJc w:val="left"/>
      <w:pPr>
        <w:ind w:left="2880" w:hanging="360"/>
      </w:pPr>
    </w:lvl>
    <w:lvl w:ilvl="4" w:tplc="7B5AB624">
      <w:start w:val="1"/>
      <w:numFmt w:val="lowerLetter"/>
      <w:lvlText w:val="%5."/>
      <w:lvlJc w:val="left"/>
      <w:pPr>
        <w:ind w:left="3600" w:hanging="360"/>
      </w:pPr>
    </w:lvl>
    <w:lvl w:ilvl="5" w:tplc="2EA25954">
      <w:start w:val="1"/>
      <w:numFmt w:val="lowerRoman"/>
      <w:lvlText w:val="%6."/>
      <w:lvlJc w:val="right"/>
      <w:pPr>
        <w:ind w:left="4320" w:hanging="180"/>
      </w:pPr>
    </w:lvl>
    <w:lvl w:ilvl="6" w:tplc="5268C02C">
      <w:start w:val="1"/>
      <w:numFmt w:val="decimal"/>
      <w:lvlText w:val="%7."/>
      <w:lvlJc w:val="left"/>
      <w:pPr>
        <w:ind w:left="5040" w:hanging="360"/>
      </w:pPr>
    </w:lvl>
    <w:lvl w:ilvl="7" w:tplc="E03886A4">
      <w:start w:val="1"/>
      <w:numFmt w:val="lowerLetter"/>
      <w:lvlText w:val="%8."/>
      <w:lvlJc w:val="left"/>
      <w:pPr>
        <w:ind w:left="5760" w:hanging="360"/>
      </w:pPr>
    </w:lvl>
    <w:lvl w:ilvl="8" w:tplc="C9C89F94">
      <w:start w:val="1"/>
      <w:numFmt w:val="lowerRoman"/>
      <w:lvlText w:val="%9."/>
      <w:lvlJc w:val="right"/>
      <w:pPr>
        <w:ind w:left="6480" w:hanging="180"/>
      </w:pPr>
    </w:lvl>
  </w:abstractNum>
  <w:abstractNum w:abstractNumId="190" w15:restartNumberingAfterBreak="0">
    <w:nsid w:val="77764145"/>
    <w:multiLevelType w:val="hybridMultilevel"/>
    <w:tmpl w:val="FFFFFFFF"/>
    <w:lvl w:ilvl="0" w:tplc="50CC32A0">
      <w:start w:val="1"/>
      <w:numFmt w:val="bullet"/>
      <w:lvlText w:val=""/>
      <w:lvlJc w:val="left"/>
      <w:pPr>
        <w:ind w:left="720" w:hanging="360"/>
      </w:pPr>
      <w:rPr>
        <w:rFonts w:ascii="Symbol" w:hAnsi="Symbol" w:hint="default"/>
      </w:rPr>
    </w:lvl>
    <w:lvl w:ilvl="1" w:tplc="79180E98">
      <w:start w:val="1"/>
      <w:numFmt w:val="bullet"/>
      <w:lvlText w:val="o"/>
      <w:lvlJc w:val="left"/>
      <w:pPr>
        <w:ind w:left="1440" w:hanging="360"/>
      </w:pPr>
      <w:rPr>
        <w:rFonts w:ascii="Courier New" w:hAnsi="Courier New" w:hint="default"/>
      </w:rPr>
    </w:lvl>
    <w:lvl w:ilvl="2" w:tplc="1EB2F73A">
      <w:start w:val="1"/>
      <w:numFmt w:val="bullet"/>
      <w:lvlText w:val=""/>
      <w:lvlJc w:val="left"/>
      <w:pPr>
        <w:ind w:left="2160" w:hanging="360"/>
      </w:pPr>
      <w:rPr>
        <w:rFonts w:ascii="Wingdings" w:hAnsi="Wingdings" w:hint="default"/>
      </w:rPr>
    </w:lvl>
    <w:lvl w:ilvl="3" w:tplc="336E53FE">
      <w:start w:val="1"/>
      <w:numFmt w:val="bullet"/>
      <w:lvlText w:val=""/>
      <w:lvlJc w:val="left"/>
      <w:pPr>
        <w:ind w:left="2880" w:hanging="360"/>
      </w:pPr>
      <w:rPr>
        <w:rFonts w:ascii="Symbol" w:hAnsi="Symbol" w:hint="default"/>
      </w:rPr>
    </w:lvl>
    <w:lvl w:ilvl="4" w:tplc="A328C3A0">
      <w:start w:val="1"/>
      <w:numFmt w:val="bullet"/>
      <w:lvlText w:val="o"/>
      <w:lvlJc w:val="left"/>
      <w:pPr>
        <w:ind w:left="3600" w:hanging="360"/>
      </w:pPr>
      <w:rPr>
        <w:rFonts w:ascii="Courier New" w:hAnsi="Courier New" w:hint="default"/>
      </w:rPr>
    </w:lvl>
    <w:lvl w:ilvl="5" w:tplc="8DFC680C">
      <w:start w:val="1"/>
      <w:numFmt w:val="bullet"/>
      <w:lvlText w:val=""/>
      <w:lvlJc w:val="left"/>
      <w:pPr>
        <w:ind w:left="4320" w:hanging="360"/>
      </w:pPr>
      <w:rPr>
        <w:rFonts w:ascii="Wingdings" w:hAnsi="Wingdings" w:hint="default"/>
      </w:rPr>
    </w:lvl>
    <w:lvl w:ilvl="6" w:tplc="31840D88">
      <w:start w:val="1"/>
      <w:numFmt w:val="bullet"/>
      <w:lvlText w:val=""/>
      <w:lvlJc w:val="left"/>
      <w:pPr>
        <w:ind w:left="5040" w:hanging="360"/>
      </w:pPr>
      <w:rPr>
        <w:rFonts w:ascii="Symbol" w:hAnsi="Symbol" w:hint="default"/>
      </w:rPr>
    </w:lvl>
    <w:lvl w:ilvl="7" w:tplc="94A4E0FC">
      <w:start w:val="1"/>
      <w:numFmt w:val="bullet"/>
      <w:lvlText w:val="o"/>
      <w:lvlJc w:val="left"/>
      <w:pPr>
        <w:ind w:left="5760" w:hanging="360"/>
      </w:pPr>
      <w:rPr>
        <w:rFonts w:ascii="Courier New" w:hAnsi="Courier New" w:hint="default"/>
      </w:rPr>
    </w:lvl>
    <w:lvl w:ilvl="8" w:tplc="C98C8716">
      <w:start w:val="1"/>
      <w:numFmt w:val="bullet"/>
      <w:lvlText w:val=""/>
      <w:lvlJc w:val="left"/>
      <w:pPr>
        <w:ind w:left="6480" w:hanging="360"/>
      </w:pPr>
      <w:rPr>
        <w:rFonts w:ascii="Wingdings" w:hAnsi="Wingdings" w:hint="default"/>
      </w:rPr>
    </w:lvl>
  </w:abstractNum>
  <w:abstractNum w:abstractNumId="191" w15:restartNumberingAfterBreak="0">
    <w:nsid w:val="7959977B"/>
    <w:multiLevelType w:val="hybridMultilevel"/>
    <w:tmpl w:val="FFFFFFFF"/>
    <w:lvl w:ilvl="0" w:tplc="C64CE3A2">
      <w:start w:val="1"/>
      <w:numFmt w:val="decimal"/>
      <w:lvlText w:val="%1."/>
      <w:lvlJc w:val="left"/>
      <w:pPr>
        <w:ind w:left="720" w:hanging="360"/>
      </w:pPr>
    </w:lvl>
    <w:lvl w:ilvl="1" w:tplc="48182962">
      <w:start w:val="1"/>
      <w:numFmt w:val="lowerLetter"/>
      <w:lvlText w:val="%2."/>
      <w:lvlJc w:val="left"/>
      <w:pPr>
        <w:ind w:left="1440" w:hanging="360"/>
      </w:pPr>
    </w:lvl>
    <w:lvl w:ilvl="2" w:tplc="21808962">
      <w:start w:val="1"/>
      <w:numFmt w:val="lowerRoman"/>
      <w:lvlText w:val="%3."/>
      <w:lvlJc w:val="right"/>
      <w:pPr>
        <w:ind w:left="2160" w:hanging="180"/>
      </w:pPr>
    </w:lvl>
    <w:lvl w:ilvl="3" w:tplc="FA180538">
      <w:start w:val="1"/>
      <w:numFmt w:val="decimal"/>
      <w:lvlText w:val="%4."/>
      <w:lvlJc w:val="left"/>
      <w:pPr>
        <w:ind w:left="2880" w:hanging="360"/>
      </w:pPr>
    </w:lvl>
    <w:lvl w:ilvl="4" w:tplc="9E7433EE">
      <w:start w:val="1"/>
      <w:numFmt w:val="lowerLetter"/>
      <w:lvlText w:val="%5."/>
      <w:lvlJc w:val="left"/>
      <w:pPr>
        <w:ind w:left="3600" w:hanging="360"/>
      </w:pPr>
    </w:lvl>
    <w:lvl w:ilvl="5" w:tplc="AB32346C">
      <w:start w:val="1"/>
      <w:numFmt w:val="lowerRoman"/>
      <w:lvlText w:val="%6."/>
      <w:lvlJc w:val="right"/>
      <w:pPr>
        <w:ind w:left="4320" w:hanging="180"/>
      </w:pPr>
    </w:lvl>
    <w:lvl w:ilvl="6" w:tplc="6504A7DC">
      <w:start w:val="1"/>
      <w:numFmt w:val="decimal"/>
      <w:lvlText w:val="%7."/>
      <w:lvlJc w:val="left"/>
      <w:pPr>
        <w:ind w:left="5040" w:hanging="360"/>
      </w:pPr>
    </w:lvl>
    <w:lvl w:ilvl="7" w:tplc="316A2A0A">
      <w:start w:val="1"/>
      <w:numFmt w:val="lowerLetter"/>
      <w:lvlText w:val="%8."/>
      <w:lvlJc w:val="left"/>
      <w:pPr>
        <w:ind w:left="5760" w:hanging="360"/>
      </w:pPr>
    </w:lvl>
    <w:lvl w:ilvl="8" w:tplc="20F80EF2">
      <w:start w:val="1"/>
      <w:numFmt w:val="lowerRoman"/>
      <w:lvlText w:val="%9."/>
      <w:lvlJc w:val="right"/>
      <w:pPr>
        <w:ind w:left="6480" w:hanging="180"/>
      </w:pPr>
    </w:lvl>
  </w:abstractNum>
  <w:abstractNum w:abstractNumId="192" w15:restartNumberingAfterBreak="0">
    <w:nsid w:val="796563A8"/>
    <w:multiLevelType w:val="hybridMultilevel"/>
    <w:tmpl w:val="FFFFFFFF"/>
    <w:lvl w:ilvl="0" w:tplc="BB2C23B2">
      <w:start w:val="1"/>
      <w:numFmt w:val="decimal"/>
      <w:lvlText w:val="%1."/>
      <w:lvlJc w:val="left"/>
      <w:pPr>
        <w:ind w:left="720" w:hanging="360"/>
      </w:pPr>
    </w:lvl>
    <w:lvl w:ilvl="1" w:tplc="BDBA11A2">
      <w:start w:val="1"/>
      <w:numFmt w:val="lowerLetter"/>
      <w:lvlText w:val="%2."/>
      <w:lvlJc w:val="left"/>
      <w:pPr>
        <w:ind w:left="1440" w:hanging="360"/>
      </w:pPr>
    </w:lvl>
    <w:lvl w:ilvl="2" w:tplc="B2C83E04">
      <w:start w:val="1"/>
      <w:numFmt w:val="lowerRoman"/>
      <w:lvlText w:val="%3."/>
      <w:lvlJc w:val="right"/>
      <w:pPr>
        <w:ind w:left="2160" w:hanging="180"/>
      </w:pPr>
    </w:lvl>
    <w:lvl w:ilvl="3" w:tplc="95A0C7D6">
      <w:start w:val="1"/>
      <w:numFmt w:val="decimal"/>
      <w:lvlText w:val="%4."/>
      <w:lvlJc w:val="left"/>
      <w:pPr>
        <w:ind w:left="2880" w:hanging="360"/>
      </w:pPr>
    </w:lvl>
    <w:lvl w:ilvl="4" w:tplc="13E219D2">
      <w:start w:val="1"/>
      <w:numFmt w:val="lowerLetter"/>
      <w:lvlText w:val="%5."/>
      <w:lvlJc w:val="left"/>
      <w:pPr>
        <w:ind w:left="3600" w:hanging="360"/>
      </w:pPr>
    </w:lvl>
    <w:lvl w:ilvl="5" w:tplc="12C09182">
      <w:start w:val="1"/>
      <w:numFmt w:val="lowerRoman"/>
      <w:lvlText w:val="%6."/>
      <w:lvlJc w:val="right"/>
      <w:pPr>
        <w:ind w:left="4320" w:hanging="180"/>
      </w:pPr>
    </w:lvl>
    <w:lvl w:ilvl="6" w:tplc="9CDC3B8A">
      <w:start w:val="1"/>
      <w:numFmt w:val="decimal"/>
      <w:lvlText w:val="%7."/>
      <w:lvlJc w:val="left"/>
      <w:pPr>
        <w:ind w:left="5040" w:hanging="360"/>
      </w:pPr>
    </w:lvl>
    <w:lvl w:ilvl="7" w:tplc="740A268C">
      <w:start w:val="1"/>
      <w:numFmt w:val="lowerLetter"/>
      <w:lvlText w:val="%8."/>
      <w:lvlJc w:val="left"/>
      <w:pPr>
        <w:ind w:left="5760" w:hanging="360"/>
      </w:pPr>
    </w:lvl>
    <w:lvl w:ilvl="8" w:tplc="4FF00AE4">
      <w:start w:val="1"/>
      <w:numFmt w:val="lowerRoman"/>
      <w:lvlText w:val="%9."/>
      <w:lvlJc w:val="right"/>
      <w:pPr>
        <w:ind w:left="6480" w:hanging="180"/>
      </w:pPr>
    </w:lvl>
  </w:abstractNum>
  <w:abstractNum w:abstractNumId="193" w15:restartNumberingAfterBreak="0">
    <w:nsid w:val="7A7C75AE"/>
    <w:multiLevelType w:val="hybridMultilevel"/>
    <w:tmpl w:val="FFFFFFFF"/>
    <w:lvl w:ilvl="0" w:tplc="4ED016A4">
      <w:start w:val="1"/>
      <w:numFmt w:val="decimal"/>
      <w:lvlText w:val="%1."/>
      <w:lvlJc w:val="left"/>
      <w:pPr>
        <w:ind w:left="720" w:hanging="360"/>
      </w:pPr>
    </w:lvl>
    <w:lvl w:ilvl="1" w:tplc="1AEE7450">
      <w:start w:val="1"/>
      <w:numFmt w:val="lowerLetter"/>
      <w:lvlText w:val="%2."/>
      <w:lvlJc w:val="left"/>
      <w:pPr>
        <w:ind w:left="1440" w:hanging="360"/>
      </w:pPr>
    </w:lvl>
    <w:lvl w:ilvl="2" w:tplc="C25E282C">
      <w:start w:val="1"/>
      <w:numFmt w:val="lowerRoman"/>
      <w:lvlText w:val="%3."/>
      <w:lvlJc w:val="right"/>
      <w:pPr>
        <w:ind w:left="2160" w:hanging="180"/>
      </w:pPr>
    </w:lvl>
    <w:lvl w:ilvl="3" w:tplc="93A21BCE">
      <w:start w:val="1"/>
      <w:numFmt w:val="decimal"/>
      <w:lvlText w:val="%4."/>
      <w:lvlJc w:val="left"/>
      <w:pPr>
        <w:ind w:left="2880" w:hanging="360"/>
      </w:pPr>
    </w:lvl>
    <w:lvl w:ilvl="4" w:tplc="F4748718">
      <w:start w:val="1"/>
      <w:numFmt w:val="lowerLetter"/>
      <w:lvlText w:val="%5."/>
      <w:lvlJc w:val="left"/>
      <w:pPr>
        <w:ind w:left="3600" w:hanging="360"/>
      </w:pPr>
    </w:lvl>
    <w:lvl w:ilvl="5" w:tplc="33F4703E">
      <w:start w:val="1"/>
      <w:numFmt w:val="lowerRoman"/>
      <w:lvlText w:val="%6."/>
      <w:lvlJc w:val="right"/>
      <w:pPr>
        <w:ind w:left="4320" w:hanging="180"/>
      </w:pPr>
    </w:lvl>
    <w:lvl w:ilvl="6" w:tplc="5930FC36">
      <w:start w:val="1"/>
      <w:numFmt w:val="decimal"/>
      <w:lvlText w:val="%7."/>
      <w:lvlJc w:val="left"/>
      <w:pPr>
        <w:ind w:left="5040" w:hanging="360"/>
      </w:pPr>
    </w:lvl>
    <w:lvl w:ilvl="7" w:tplc="2B40A91A">
      <w:start w:val="1"/>
      <w:numFmt w:val="lowerLetter"/>
      <w:lvlText w:val="%8."/>
      <w:lvlJc w:val="left"/>
      <w:pPr>
        <w:ind w:left="5760" w:hanging="360"/>
      </w:pPr>
    </w:lvl>
    <w:lvl w:ilvl="8" w:tplc="BACCCA6E">
      <w:start w:val="1"/>
      <w:numFmt w:val="lowerRoman"/>
      <w:lvlText w:val="%9."/>
      <w:lvlJc w:val="right"/>
      <w:pPr>
        <w:ind w:left="6480" w:hanging="180"/>
      </w:pPr>
    </w:lvl>
  </w:abstractNum>
  <w:abstractNum w:abstractNumId="194" w15:restartNumberingAfterBreak="0">
    <w:nsid w:val="7D58C134"/>
    <w:multiLevelType w:val="hybridMultilevel"/>
    <w:tmpl w:val="FFFFFFFF"/>
    <w:lvl w:ilvl="0" w:tplc="EE469840">
      <w:start w:val="1"/>
      <w:numFmt w:val="decimal"/>
      <w:lvlText w:val="%1."/>
      <w:lvlJc w:val="left"/>
      <w:pPr>
        <w:ind w:left="720" w:hanging="360"/>
      </w:pPr>
    </w:lvl>
    <w:lvl w:ilvl="1" w:tplc="65283E08">
      <w:start w:val="1"/>
      <w:numFmt w:val="lowerLetter"/>
      <w:lvlText w:val="%2."/>
      <w:lvlJc w:val="left"/>
      <w:pPr>
        <w:ind w:left="1440" w:hanging="360"/>
      </w:pPr>
    </w:lvl>
    <w:lvl w:ilvl="2" w:tplc="28103C42">
      <w:start w:val="1"/>
      <w:numFmt w:val="lowerRoman"/>
      <w:lvlText w:val="%3."/>
      <w:lvlJc w:val="right"/>
      <w:pPr>
        <w:ind w:left="2160" w:hanging="180"/>
      </w:pPr>
    </w:lvl>
    <w:lvl w:ilvl="3" w:tplc="28EE7E3C">
      <w:start w:val="1"/>
      <w:numFmt w:val="decimal"/>
      <w:lvlText w:val="%4."/>
      <w:lvlJc w:val="left"/>
      <w:pPr>
        <w:ind w:left="2880" w:hanging="360"/>
      </w:pPr>
    </w:lvl>
    <w:lvl w:ilvl="4" w:tplc="5C5A4DC0">
      <w:start w:val="1"/>
      <w:numFmt w:val="lowerLetter"/>
      <w:lvlText w:val="%5."/>
      <w:lvlJc w:val="left"/>
      <w:pPr>
        <w:ind w:left="3600" w:hanging="360"/>
      </w:pPr>
    </w:lvl>
    <w:lvl w:ilvl="5" w:tplc="33442F28">
      <w:start w:val="1"/>
      <w:numFmt w:val="lowerRoman"/>
      <w:lvlText w:val="%6."/>
      <w:lvlJc w:val="right"/>
      <w:pPr>
        <w:ind w:left="4320" w:hanging="180"/>
      </w:pPr>
    </w:lvl>
    <w:lvl w:ilvl="6" w:tplc="A11660E2">
      <w:start w:val="1"/>
      <w:numFmt w:val="decimal"/>
      <w:lvlText w:val="%7."/>
      <w:lvlJc w:val="left"/>
      <w:pPr>
        <w:ind w:left="5040" w:hanging="360"/>
      </w:pPr>
    </w:lvl>
    <w:lvl w:ilvl="7" w:tplc="1BD65534">
      <w:start w:val="1"/>
      <w:numFmt w:val="lowerLetter"/>
      <w:lvlText w:val="%8."/>
      <w:lvlJc w:val="left"/>
      <w:pPr>
        <w:ind w:left="5760" w:hanging="360"/>
      </w:pPr>
    </w:lvl>
    <w:lvl w:ilvl="8" w:tplc="1A709CC6">
      <w:start w:val="1"/>
      <w:numFmt w:val="lowerRoman"/>
      <w:lvlText w:val="%9."/>
      <w:lvlJc w:val="right"/>
      <w:pPr>
        <w:ind w:left="6480" w:hanging="180"/>
      </w:pPr>
    </w:lvl>
  </w:abstractNum>
  <w:abstractNum w:abstractNumId="195" w15:restartNumberingAfterBreak="0">
    <w:nsid w:val="7D74B895"/>
    <w:multiLevelType w:val="hybridMultilevel"/>
    <w:tmpl w:val="A0C070D6"/>
    <w:lvl w:ilvl="0" w:tplc="21DC4AE8">
      <w:start w:val="1"/>
      <w:numFmt w:val="decimal"/>
      <w:lvlText w:val="%1."/>
      <w:lvlJc w:val="left"/>
      <w:pPr>
        <w:ind w:left="720" w:hanging="360"/>
      </w:pPr>
    </w:lvl>
    <w:lvl w:ilvl="1" w:tplc="155E0D66">
      <w:start w:val="1"/>
      <w:numFmt w:val="lowerLetter"/>
      <w:lvlText w:val="%2."/>
      <w:lvlJc w:val="left"/>
      <w:pPr>
        <w:ind w:left="1440" w:hanging="360"/>
      </w:pPr>
    </w:lvl>
    <w:lvl w:ilvl="2" w:tplc="5CF6C782">
      <w:start w:val="1"/>
      <w:numFmt w:val="lowerRoman"/>
      <w:lvlText w:val="%3."/>
      <w:lvlJc w:val="right"/>
      <w:pPr>
        <w:ind w:left="2160" w:hanging="180"/>
      </w:pPr>
    </w:lvl>
    <w:lvl w:ilvl="3" w:tplc="75688EF4">
      <w:start w:val="1"/>
      <w:numFmt w:val="decimal"/>
      <w:lvlText w:val="%4."/>
      <w:lvlJc w:val="left"/>
      <w:pPr>
        <w:ind w:left="2880" w:hanging="360"/>
      </w:pPr>
    </w:lvl>
    <w:lvl w:ilvl="4" w:tplc="B50C10DE">
      <w:start w:val="1"/>
      <w:numFmt w:val="lowerLetter"/>
      <w:lvlText w:val="%5."/>
      <w:lvlJc w:val="left"/>
      <w:pPr>
        <w:ind w:left="3600" w:hanging="360"/>
      </w:pPr>
    </w:lvl>
    <w:lvl w:ilvl="5" w:tplc="59D24F20">
      <w:start w:val="1"/>
      <w:numFmt w:val="lowerRoman"/>
      <w:lvlText w:val="%6."/>
      <w:lvlJc w:val="right"/>
      <w:pPr>
        <w:ind w:left="4320" w:hanging="180"/>
      </w:pPr>
    </w:lvl>
    <w:lvl w:ilvl="6" w:tplc="D854C24C">
      <w:start w:val="1"/>
      <w:numFmt w:val="decimal"/>
      <w:lvlText w:val="%7."/>
      <w:lvlJc w:val="left"/>
      <w:pPr>
        <w:ind w:left="5040" w:hanging="360"/>
      </w:pPr>
    </w:lvl>
    <w:lvl w:ilvl="7" w:tplc="6DD87096">
      <w:start w:val="1"/>
      <w:numFmt w:val="lowerLetter"/>
      <w:lvlText w:val="%8."/>
      <w:lvlJc w:val="left"/>
      <w:pPr>
        <w:ind w:left="5760" w:hanging="360"/>
      </w:pPr>
    </w:lvl>
    <w:lvl w:ilvl="8" w:tplc="9DC28CF6">
      <w:start w:val="1"/>
      <w:numFmt w:val="lowerRoman"/>
      <w:lvlText w:val="%9."/>
      <w:lvlJc w:val="right"/>
      <w:pPr>
        <w:ind w:left="6480" w:hanging="180"/>
      </w:pPr>
    </w:lvl>
  </w:abstractNum>
  <w:abstractNum w:abstractNumId="196" w15:restartNumberingAfterBreak="0">
    <w:nsid w:val="7DD50A20"/>
    <w:multiLevelType w:val="hybridMultilevel"/>
    <w:tmpl w:val="FFFFFFFF"/>
    <w:lvl w:ilvl="0" w:tplc="82CC5D66">
      <w:start w:val="1"/>
      <w:numFmt w:val="decimal"/>
      <w:lvlText w:val="%1."/>
      <w:lvlJc w:val="left"/>
      <w:pPr>
        <w:ind w:left="720" w:hanging="360"/>
      </w:pPr>
    </w:lvl>
    <w:lvl w:ilvl="1" w:tplc="9294CD7A">
      <w:start w:val="1"/>
      <w:numFmt w:val="lowerLetter"/>
      <w:lvlText w:val="%2."/>
      <w:lvlJc w:val="left"/>
      <w:pPr>
        <w:ind w:left="1440" w:hanging="360"/>
      </w:pPr>
    </w:lvl>
    <w:lvl w:ilvl="2" w:tplc="3AFC1DDA">
      <w:start w:val="1"/>
      <w:numFmt w:val="lowerRoman"/>
      <w:lvlText w:val="%3."/>
      <w:lvlJc w:val="right"/>
      <w:pPr>
        <w:ind w:left="2160" w:hanging="180"/>
      </w:pPr>
    </w:lvl>
    <w:lvl w:ilvl="3" w:tplc="A7587472">
      <w:start w:val="1"/>
      <w:numFmt w:val="decimal"/>
      <w:lvlText w:val="%4."/>
      <w:lvlJc w:val="left"/>
      <w:pPr>
        <w:ind w:left="2880" w:hanging="360"/>
      </w:pPr>
    </w:lvl>
    <w:lvl w:ilvl="4" w:tplc="CB90E9D2">
      <w:start w:val="1"/>
      <w:numFmt w:val="lowerLetter"/>
      <w:lvlText w:val="%5."/>
      <w:lvlJc w:val="left"/>
      <w:pPr>
        <w:ind w:left="3600" w:hanging="360"/>
      </w:pPr>
    </w:lvl>
    <w:lvl w:ilvl="5" w:tplc="B49C35BE">
      <w:start w:val="1"/>
      <w:numFmt w:val="lowerRoman"/>
      <w:lvlText w:val="%6."/>
      <w:lvlJc w:val="right"/>
      <w:pPr>
        <w:ind w:left="4320" w:hanging="180"/>
      </w:pPr>
    </w:lvl>
    <w:lvl w:ilvl="6" w:tplc="0360B8F6">
      <w:start w:val="1"/>
      <w:numFmt w:val="decimal"/>
      <w:lvlText w:val="%7."/>
      <w:lvlJc w:val="left"/>
      <w:pPr>
        <w:ind w:left="5040" w:hanging="360"/>
      </w:pPr>
    </w:lvl>
    <w:lvl w:ilvl="7" w:tplc="33105188">
      <w:start w:val="1"/>
      <w:numFmt w:val="lowerLetter"/>
      <w:lvlText w:val="%8."/>
      <w:lvlJc w:val="left"/>
      <w:pPr>
        <w:ind w:left="5760" w:hanging="360"/>
      </w:pPr>
    </w:lvl>
    <w:lvl w:ilvl="8" w:tplc="3EA6F5D6">
      <w:start w:val="1"/>
      <w:numFmt w:val="lowerRoman"/>
      <w:lvlText w:val="%9."/>
      <w:lvlJc w:val="right"/>
      <w:pPr>
        <w:ind w:left="6480" w:hanging="180"/>
      </w:pPr>
    </w:lvl>
  </w:abstractNum>
  <w:abstractNum w:abstractNumId="197" w15:restartNumberingAfterBreak="0">
    <w:nsid w:val="7E7B7FC1"/>
    <w:multiLevelType w:val="hybridMultilevel"/>
    <w:tmpl w:val="DC6466A8"/>
    <w:lvl w:ilvl="0" w:tplc="BABAF4D0">
      <w:start w:val="1"/>
      <w:numFmt w:val="decimal"/>
      <w:lvlText w:val="%1."/>
      <w:lvlJc w:val="left"/>
      <w:pPr>
        <w:ind w:left="720" w:hanging="360"/>
      </w:pPr>
    </w:lvl>
    <w:lvl w:ilvl="1" w:tplc="52807DBC">
      <w:start w:val="1"/>
      <w:numFmt w:val="lowerLetter"/>
      <w:lvlText w:val="%2."/>
      <w:lvlJc w:val="left"/>
      <w:pPr>
        <w:ind w:left="1440" w:hanging="360"/>
      </w:pPr>
    </w:lvl>
    <w:lvl w:ilvl="2" w:tplc="3842B004">
      <w:start w:val="1"/>
      <w:numFmt w:val="lowerRoman"/>
      <w:lvlText w:val="%3."/>
      <w:lvlJc w:val="right"/>
      <w:pPr>
        <w:ind w:left="2160" w:hanging="180"/>
      </w:pPr>
    </w:lvl>
    <w:lvl w:ilvl="3" w:tplc="1214111C">
      <w:start w:val="1"/>
      <w:numFmt w:val="decimal"/>
      <w:lvlText w:val="%4."/>
      <w:lvlJc w:val="left"/>
      <w:pPr>
        <w:ind w:left="2880" w:hanging="360"/>
      </w:pPr>
    </w:lvl>
    <w:lvl w:ilvl="4" w:tplc="CBC6F168">
      <w:start w:val="1"/>
      <w:numFmt w:val="lowerLetter"/>
      <w:lvlText w:val="%5."/>
      <w:lvlJc w:val="left"/>
      <w:pPr>
        <w:ind w:left="3600" w:hanging="360"/>
      </w:pPr>
    </w:lvl>
    <w:lvl w:ilvl="5" w:tplc="D66A3670">
      <w:start w:val="1"/>
      <w:numFmt w:val="lowerRoman"/>
      <w:lvlText w:val="%6."/>
      <w:lvlJc w:val="right"/>
      <w:pPr>
        <w:ind w:left="4320" w:hanging="180"/>
      </w:pPr>
    </w:lvl>
    <w:lvl w:ilvl="6" w:tplc="B308C0E0">
      <w:start w:val="1"/>
      <w:numFmt w:val="decimal"/>
      <w:lvlText w:val="%7."/>
      <w:lvlJc w:val="left"/>
      <w:pPr>
        <w:ind w:left="5040" w:hanging="360"/>
      </w:pPr>
    </w:lvl>
    <w:lvl w:ilvl="7" w:tplc="F1B8CE68">
      <w:start w:val="1"/>
      <w:numFmt w:val="lowerLetter"/>
      <w:lvlText w:val="%8."/>
      <w:lvlJc w:val="left"/>
      <w:pPr>
        <w:ind w:left="5760" w:hanging="360"/>
      </w:pPr>
    </w:lvl>
    <w:lvl w:ilvl="8" w:tplc="08E44CAC">
      <w:start w:val="1"/>
      <w:numFmt w:val="lowerRoman"/>
      <w:lvlText w:val="%9."/>
      <w:lvlJc w:val="right"/>
      <w:pPr>
        <w:ind w:left="6480" w:hanging="180"/>
      </w:pPr>
    </w:lvl>
  </w:abstractNum>
  <w:abstractNum w:abstractNumId="198" w15:restartNumberingAfterBreak="0">
    <w:nsid w:val="7E7F1D5F"/>
    <w:multiLevelType w:val="hybridMultilevel"/>
    <w:tmpl w:val="C0E49DC6"/>
    <w:lvl w:ilvl="0" w:tplc="2EDE8B66">
      <w:start w:val="1"/>
      <w:numFmt w:val="decimal"/>
      <w:lvlText w:val="%1."/>
      <w:lvlJc w:val="left"/>
      <w:pPr>
        <w:ind w:left="720" w:hanging="360"/>
      </w:pPr>
    </w:lvl>
    <w:lvl w:ilvl="1" w:tplc="41C461BC">
      <w:start w:val="1"/>
      <w:numFmt w:val="lowerLetter"/>
      <w:lvlText w:val="%2."/>
      <w:lvlJc w:val="left"/>
      <w:pPr>
        <w:ind w:left="1440" w:hanging="360"/>
      </w:pPr>
    </w:lvl>
    <w:lvl w:ilvl="2" w:tplc="D1D431D4">
      <w:start w:val="1"/>
      <w:numFmt w:val="lowerRoman"/>
      <w:lvlText w:val="%3."/>
      <w:lvlJc w:val="right"/>
      <w:pPr>
        <w:ind w:left="2160" w:hanging="180"/>
      </w:pPr>
    </w:lvl>
    <w:lvl w:ilvl="3" w:tplc="DD964F0E">
      <w:start w:val="1"/>
      <w:numFmt w:val="decimal"/>
      <w:lvlText w:val="%4."/>
      <w:lvlJc w:val="left"/>
      <w:pPr>
        <w:ind w:left="2880" w:hanging="360"/>
      </w:pPr>
    </w:lvl>
    <w:lvl w:ilvl="4" w:tplc="51383B0A">
      <w:start w:val="1"/>
      <w:numFmt w:val="lowerLetter"/>
      <w:lvlText w:val="%5."/>
      <w:lvlJc w:val="left"/>
      <w:pPr>
        <w:ind w:left="3600" w:hanging="360"/>
      </w:pPr>
    </w:lvl>
    <w:lvl w:ilvl="5" w:tplc="3A7E3EFE">
      <w:start w:val="1"/>
      <w:numFmt w:val="lowerRoman"/>
      <w:lvlText w:val="%6."/>
      <w:lvlJc w:val="right"/>
      <w:pPr>
        <w:ind w:left="4320" w:hanging="180"/>
      </w:pPr>
    </w:lvl>
    <w:lvl w:ilvl="6" w:tplc="1862E3B6">
      <w:start w:val="1"/>
      <w:numFmt w:val="decimal"/>
      <w:lvlText w:val="%7."/>
      <w:lvlJc w:val="left"/>
      <w:pPr>
        <w:ind w:left="5040" w:hanging="360"/>
      </w:pPr>
    </w:lvl>
    <w:lvl w:ilvl="7" w:tplc="5936E00A">
      <w:start w:val="1"/>
      <w:numFmt w:val="lowerLetter"/>
      <w:lvlText w:val="%8."/>
      <w:lvlJc w:val="left"/>
      <w:pPr>
        <w:ind w:left="5760" w:hanging="360"/>
      </w:pPr>
    </w:lvl>
    <w:lvl w:ilvl="8" w:tplc="919CA2D0">
      <w:start w:val="1"/>
      <w:numFmt w:val="lowerRoman"/>
      <w:lvlText w:val="%9."/>
      <w:lvlJc w:val="right"/>
      <w:pPr>
        <w:ind w:left="6480" w:hanging="180"/>
      </w:pPr>
    </w:lvl>
  </w:abstractNum>
  <w:abstractNum w:abstractNumId="199" w15:restartNumberingAfterBreak="0">
    <w:nsid w:val="7E80E027"/>
    <w:multiLevelType w:val="hybridMultilevel"/>
    <w:tmpl w:val="DE064DC6"/>
    <w:lvl w:ilvl="0" w:tplc="013CD2AA">
      <w:start w:val="1"/>
      <w:numFmt w:val="decimal"/>
      <w:lvlText w:val="%1."/>
      <w:lvlJc w:val="left"/>
      <w:pPr>
        <w:ind w:left="720" w:hanging="360"/>
      </w:pPr>
    </w:lvl>
    <w:lvl w:ilvl="1" w:tplc="5B008826">
      <w:start w:val="1"/>
      <w:numFmt w:val="lowerLetter"/>
      <w:lvlText w:val="%2."/>
      <w:lvlJc w:val="left"/>
      <w:pPr>
        <w:ind w:left="1440" w:hanging="360"/>
      </w:pPr>
    </w:lvl>
    <w:lvl w:ilvl="2" w:tplc="A61A9DDE">
      <w:start w:val="1"/>
      <w:numFmt w:val="lowerRoman"/>
      <w:lvlText w:val="%3."/>
      <w:lvlJc w:val="right"/>
      <w:pPr>
        <w:ind w:left="2160" w:hanging="180"/>
      </w:pPr>
    </w:lvl>
    <w:lvl w:ilvl="3" w:tplc="B5F60D72">
      <w:start w:val="1"/>
      <w:numFmt w:val="decimal"/>
      <w:lvlText w:val="%4."/>
      <w:lvlJc w:val="left"/>
      <w:pPr>
        <w:ind w:left="2880" w:hanging="360"/>
      </w:pPr>
    </w:lvl>
    <w:lvl w:ilvl="4" w:tplc="167CF166">
      <w:start w:val="1"/>
      <w:numFmt w:val="lowerLetter"/>
      <w:lvlText w:val="%5."/>
      <w:lvlJc w:val="left"/>
      <w:pPr>
        <w:ind w:left="3600" w:hanging="360"/>
      </w:pPr>
    </w:lvl>
    <w:lvl w:ilvl="5" w:tplc="82883AC4">
      <w:start w:val="1"/>
      <w:numFmt w:val="lowerRoman"/>
      <w:lvlText w:val="%6."/>
      <w:lvlJc w:val="right"/>
      <w:pPr>
        <w:ind w:left="4320" w:hanging="180"/>
      </w:pPr>
    </w:lvl>
    <w:lvl w:ilvl="6" w:tplc="C14E5EF6">
      <w:start w:val="1"/>
      <w:numFmt w:val="decimal"/>
      <w:lvlText w:val="%7."/>
      <w:lvlJc w:val="left"/>
      <w:pPr>
        <w:ind w:left="5040" w:hanging="360"/>
      </w:pPr>
    </w:lvl>
    <w:lvl w:ilvl="7" w:tplc="64EE75C4">
      <w:start w:val="1"/>
      <w:numFmt w:val="lowerLetter"/>
      <w:lvlText w:val="%8."/>
      <w:lvlJc w:val="left"/>
      <w:pPr>
        <w:ind w:left="5760" w:hanging="360"/>
      </w:pPr>
    </w:lvl>
    <w:lvl w:ilvl="8" w:tplc="7ABAC37C">
      <w:start w:val="1"/>
      <w:numFmt w:val="lowerRoman"/>
      <w:lvlText w:val="%9."/>
      <w:lvlJc w:val="right"/>
      <w:pPr>
        <w:ind w:left="6480" w:hanging="180"/>
      </w:pPr>
    </w:lvl>
  </w:abstractNum>
  <w:abstractNum w:abstractNumId="200" w15:restartNumberingAfterBreak="0">
    <w:nsid w:val="7EBFB71D"/>
    <w:multiLevelType w:val="hybridMultilevel"/>
    <w:tmpl w:val="FFFFFFFF"/>
    <w:lvl w:ilvl="0" w:tplc="B27027B4">
      <w:start w:val="1"/>
      <w:numFmt w:val="decimal"/>
      <w:lvlText w:val="%1."/>
      <w:lvlJc w:val="left"/>
      <w:pPr>
        <w:ind w:left="720" w:hanging="360"/>
      </w:pPr>
    </w:lvl>
    <w:lvl w:ilvl="1" w:tplc="9CCCE39E">
      <w:start w:val="1"/>
      <w:numFmt w:val="lowerLetter"/>
      <w:lvlText w:val="%2."/>
      <w:lvlJc w:val="left"/>
      <w:pPr>
        <w:ind w:left="1440" w:hanging="360"/>
      </w:pPr>
    </w:lvl>
    <w:lvl w:ilvl="2" w:tplc="E738026C">
      <w:start w:val="1"/>
      <w:numFmt w:val="lowerRoman"/>
      <w:lvlText w:val="%3."/>
      <w:lvlJc w:val="right"/>
      <w:pPr>
        <w:ind w:left="2160" w:hanging="180"/>
      </w:pPr>
    </w:lvl>
    <w:lvl w:ilvl="3" w:tplc="2CB0E3CA">
      <w:start w:val="1"/>
      <w:numFmt w:val="decimal"/>
      <w:lvlText w:val="%4."/>
      <w:lvlJc w:val="left"/>
      <w:pPr>
        <w:ind w:left="2880" w:hanging="360"/>
      </w:pPr>
    </w:lvl>
    <w:lvl w:ilvl="4" w:tplc="42DEA758">
      <w:start w:val="1"/>
      <w:numFmt w:val="lowerLetter"/>
      <w:lvlText w:val="%5."/>
      <w:lvlJc w:val="left"/>
      <w:pPr>
        <w:ind w:left="3600" w:hanging="360"/>
      </w:pPr>
    </w:lvl>
    <w:lvl w:ilvl="5" w:tplc="4C48C17A">
      <w:start w:val="1"/>
      <w:numFmt w:val="lowerRoman"/>
      <w:lvlText w:val="%6."/>
      <w:lvlJc w:val="right"/>
      <w:pPr>
        <w:ind w:left="4320" w:hanging="180"/>
      </w:pPr>
    </w:lvl>
    <w:lvl w:ilvl="6" w:tplc="DB40ABC4">
      <w:start w:val="1"/>
      <w:numFmt w:val="decimal"/>
      <w:lvlText w:val="%7."/>
      <w:lvlJc w:val="left"/>
      <w:pPr>
        <w:ind w:left="5040" w:hanging="360"/>
      </w:pPr>
    </w:lvl>
    <w:lvl w:ilvl="7" w:tplc="2CB8E48A">
      <w:start w:val="1"/>
      <w:numFmt w:val="lowerLetter"/>
      <w:lvlText w:val="%8."/>
      <w:lvlJc w:val="left"/>
      <w:pPr>
        <w:ind w:left="5760" w:hanging="360"/>
      </w:pPr>
    </w:lvl>
    <w:lvl w:ilvl="8" w:tplc="48F0933E">
      <w:start w:val="1"/>
      <w:numFmt w:val="lowerRoman"/>
      <w:lvlText w:val="%9."/>
      <w:lvlJc w:val="right"/>
      <w:pPr>
        <w:ind w:left="6480" w:hanging="180"/>
      </w:pPr>
    </w:lvl>
  </w:abstractNum>
  <w:abstractNum w:abstractNumId="201" w15:restartNumberingAfterBreak="0">
    <w:nsid w:val="7EDC3863"/>
    <w:multiLevelType w:val="hybridMultilevel"/>
    <w:tmpl w:val="FFFFFFFF"/>
    <w:lvl w:ilvl="0" w:tplc="05F87A9E">
      <w:start w:val="1"/>
      <w:numFmt w:val="bullet"/>
      <w:lvlText w:val=""/>
      <w:lvlJc w:val="left"/>
      <w:pPr>
        <w:ind w:left="720" w:hanging="360"/>
      </w:pPr>
      <w:rPr>
        <w:rFonts w:ascii="Symbol" w:hAnsi="Symbol" w:hint="default"/>
      </w:rPr>
    </w:lvl>
    <w:lvl w:ilvl="1" w:tplc="7CECCE06">
      <w:start w:val="1"/>
      <w:numFmt w:val="bullet"/>
      <w:lvlText w:val="o"/>
      <w:lvlJc w:val="left"/>
      <w:pPr>
        <w:ind w:left="1440" w:hanging="360"/>
      </w:pPr>
      <w:rPr>
        <w:rFonts w:ascii="Courier New" w:hAnsi="Courier New" w:hint="default"/>
      </w:rPr>
    </w:lvl>
    <w:lvl w:ilvl="2" w:tplc="77B86F7A">
      <w:start w:val="1"/>
      <w:numFmt w:val="bullet"/>
      <w:lvlText w:val=""/>
      <w:lvlJc w:val="left"/>
      <w:pPr>
        <w:ind w:left="2160" w:hanging="360"/>
      </w:pPr>
      <w:rPr>
        <w:rFonts w:ascii="Wingdings" w:hAnsi="Wingdings" w:hint="default"/>
      </w:rPr>
    </w:lvl>
    <w:lvl w:ilvl="3" w:tplc="2D02082C">
      <w:start w:val="1"/>
      <w:numFmt w:val="bullet"/>
      <w:lvlText w:val=""/>
      <w:lvlJc w:val="left"/>
      <w:pPr>
        <w:ind w:left="2880" w:hanging="360"/>
      </w:pPr>
      <w:rPr>
        <w:rFonts w:ascii="Symbol" w:hAnsi="Symbol" w:hint="default"/>
      </w:rPr>
    </w:lvl>
    <w:lvl w:ilvl="4" w:tplc="DE24A7C4">
      <w:start w:val="1"/>
      <w:numFmt w:val="bullet"/>
      <w:lvlText w:val="o"/>
      <w:lvlJc w:val="left"/>
      <w:pPr>
        <w:ind w:left="3600" w:hanging="360"/>
      </w:pPr>
      <w:rPr>
        <w:rFonts w:ascii="Courier New" w:hAnsi="Courier New" w:hint="default"/>
      </w:rPr>
    </w:lvl>
    <w:lvl w:ilvl="5" w:tplc="BD20EEA6">
      <w:start w:val="1"/>
      <w:numFmt w:val="bullet"/>
      <w:lvlText w:val=""/>
      <w:lvlJc w:val="left"/>
      <w:pPr>
        <w:ind w:left="4320" w:hanging="360"/>
      </w:pPr>
      <w:rPr>
        <w:rFonts w:ascii="Wingdings" w:hAnsi="Wingdings" w:hint="default"/>
      </w:rPr>
    </w:lvl>
    <w:lvl w:ilvl="6" w:tplc="E160DDFE">
      <w:start w:val="1"/>
      <w:numFmt w:val="bullet"/>
      <w:lvlText w:val=""/>
      <w:lvlJc w:val="left"/>
      <w:pPr>
        <w:ind w:left="5040" w:hanging="360"/>
      </w:pPr>
      <w:rPr>
        <w:rFonts w:ascii="Symbol" w:hAnsi="Symbol" w:hint="default"/>
      </w:rPr>
    </w:lvl>
    <w:lvl w:ilvl="7" w:tplc="0C4AE092">
      <w:start w:val="1"/>
      <w:numFmt w:val="bullet"/>
      <w:lvlText w:val="o"/>
      <w:lvlJc w:val="left"/>
      <w:pPr>
        <w:ind w:left="5760" w:hanging="360"/>
      </w:pPr>
      <w:rPr>
        <w:rFonts w:ascii="Courier New" w:hAnsi="Courier New" w:hint="default"/>
      </w:rPr>
    </w:lvl>
    <w:lvl w:ilvl="8" w:tplc="E4589618">
      <w:start w:val="1"/>
      <w:numFmt w:val="bullet"/>
      <w:lvlText w:val=""/>
      <w:lvlJc w:val="left"/>
      <w:pPr>
        <w:ind w:left="6480" w:hanging="360"/>
      </w:pPr>
      <w:rPr>
        <w:rFonts w:ascii="Wingdings" w:hAnsi="Wingdings" w:hint="default"/>
      </w:rPr>
    </w:lvl>
  </w:abstractNum>
  <w:abstractNum w:abstractNumId="202" w15:restartNumberingAfterBreak="0">
    <w:nsid w:val="7EFECE14"/>
    <w:multiLevelType w:val="hybridMultilevel"/>
    <w:tmpl w:val="FFFFFFFF"/>
    <w:lvl w:ilvl="0" w:tplc="343E9A56">
      <w:start w:val="1"/>
      <w:numFmt w:val="decimal"/>
      <w:lvlText w:val="%1."/>
      <w:lvlJc w:val="left"/>
      <w:pPr>
        <w:ind w:left="720" w:hanging="360"/>
      </w:pPr>
    </w:lvl>
    <w:lvl w:ilvl="1" w:tplc="62EC918E">
      <w:start w:val="1"/>
      <w:numFmt w:val="lowerLetter"/>
      <w:lvlText w:val="%2."/>
      <w:lvlJc w:val="left"/>
      <w:pPr>
        <w:ind w:left="1440" w:hanging="360"/>
      </w:pPr>
    </w:lvl>
    <w:lvl w:ilvl="2" w:tplc="747E868A">
      <w:start w:val="1"/>
      <w:numFmt w:val="lowerRoman"/>
      <w:lvlText w:val="%3."/>
      <w:lvlJc w:val="right"/>
      <w:pPr>
        <w:ind w:left="2160" w:hanging="180"/>
      </w:pPr>
    </w:lvl>
    <w:lvl w:ilvl="3" w:tplc="EEB41DF8">
      <w:start w:val="1"/>
      <w:numFmt w:val="decimal"/>
      <w:lvlText w:val="%4."/>
      <w:lvlJc w:val="left"/>
      <w:pPr>
        <w:ind w:left="2880" w:hanging="360"/>
      </w:pPr>
    </w:lvl>
    <w:lvl w:ilvl="4" w:tplc="11400E92">
      <w:start w:val="1"/>
      <w:numFmt w:val="lowerLetter"/>
      <w:lvlText w:val="%5."/>
      <w:lvlJc w:val="left"/>
      <w:pPr>
        <w:ind w:left="3600" w:hanging="360"/>
      </w:pPr>
    </w:lvl>
    <w:lvl w:ilvl="5" w:tplc="78524B58">
      <w:start w:val="1"/>
      <w:numFmt w:val="lowerRoman"/>
      <w:lvlText w:val="%6."/>
      <w:lvlJc w:val="right"/>
      <w:pPr>
        <w:ind w:left="4320" w:hanging="180"/>
      </w:pPr>
    </w:lvl>
    <w:lvl w:ilvl="6" w:tplc="EE220C7E">
      <w:start w:val="1"/>
      <w:numFmt w:val="decimal"/>
      <w:lvlText w:val="%7."/>
      <w:lvlJc w:val="left"/>
      <w:pPr>
        <w:ind w:left="5040" w:hanging="360"/>
      </w:pPr>
    </w:lvl>
    <w:lvl w:ilvl="7" w:tplc="BF5CE024">
      <w:start w:val="1"/>
      <w:numFmt w:val="lowerLetter"/>
      <w:lvlText w:val="%8."/>
      <w:lvlJc w:val="left"/>
      <w:pPr>
        <w:ind w:left="5760" w:hanging="360"/>
      </w:pPr>
    </w:lvl>
    <w:lvl w:ilvl="8" w:tplc="58CAB4F2">
      <w:start w:val="1"/>
      <w:numFmt w:val="lowerRoman"/>
      <w:lvlText w:val="%9."/>
      <w:lvlJc w:val="right"/>
      <w:pPr>
        <w:ind w:left="6480" w:hanging="180"/>
      </w:pPr>
    </w:lvl>
  </w:abstractNum>
  <w:abstractNum w:abstractNumId="203" w15:restartNumberingAfterBreak="0">
    <w:nsid w:val="7F09422F"/>
    <w:multiLevelType w:val="hybridMultilevel"/>
    <w:tmpl w:val="FFFFFFFF"/>
    <w:lvl w:ilvl="0" w:tplc="21EC9CA2">
      <w:start w:val="1"/>
      <w:numFmt w:val="decimal"/>
      <w:lvlText w:val="%1."/>
      <w:lvlJc w:val="left"/>
      <w:pPr>
        <w:ind w:left="720" w:hanging="360"/>
      </w:pPr>
    </w:lvl>
    <w:lvl w:ilvl="1" w:tplc="8E469C6E">
      <w:start w:val="1"/>
      <w:numFmt w:val="lowerLetter"/>
      <w:lvlText w:val="%2."/>
      <w:lvlJc w:val="left"/>
      <w:pPr>
        <w:ind w:left="1440" w:hanging="360"/>
      </w:pPr>
    </w:lvl>
    <w:lvl w:ilvl="2" w:tplc="A6269256">
      <w:start w:val="1"/>
      <w:numFmt w:val="lowerRoman"/>
      <w:lvlText w:val="%3."/>
      <w:lvlJc w:val="right"/>
      <w:pPr>
        <w:ind w:left="2160" w:hanging="180"/>
      </w:pPr>
    </w:lvl>
    <w:lvl w:ilvl="3" w:tplc="7B8C2352">
      <w:start w:val="1"/>
      <w:numFmt w:val="decimal"/>
      <w:lvlText w:val="%4."/>
      <w:lvlJc w:val="left"/>
      <w:pPr>
        <w:ind w:left="2880" w:hanging="360"/>
      </w:pPr>
    </w:lvl>
    <w:lvl w:ilvl="4" w:tplc="6F4E8AEA">
      <w:start w:val="1"/>
      <w:numFmt w:val="lowerLetter"/>
      <w:lvlText w:val="%5."/>
      <w:lvlJc w:val="left"/>
      <w:pPr>
        <w:ind w:left="3600" w:hanging="360"/>
      </w:pPr>
    </w:lvl>
    <w:lvl w:ilvl="5" w:tplc="C8724510">
      <w:start w:val="1"/>
      <w:numFmt w:val="lowerRoman"/>
      <w:lvlText w:val="%6."/>
      <w:lvlJc w:val="right"/>
      <w:pPr>
        <w:ind w:left="4320" w:hanging="180"/>
      </w:pPr>
    </w:lvl>
    <w:lvl w:ilvl="6" w:tplc="FFF4E114">
      <w:start w:val="1"/>
      <w:numFmt w:val="decimal"/>
      <w:lvlText w:val="%7."/>
      <w:lvlJc w:val="left"/>
      <w:pPr>
        <w:ind w:left="5040" w:hanging="360"/>
      </w:pPr>
    </w:lvl>
    <w:lvl w:ilvl="7" w:tplc="74B6CE70">
      <w:start w:val="1"/>
      <w:numFmt w:val="lowerLetter"/>
      <w:lvlText w:val="%8."/>
      <w:lvlJc w:val="left"/>
      <w:pPr>
        <w:ind w:left="5760" w:hanging="360"/>
      </w:pPr>
    </w:lvl>
    <w:lvl w:ilvl="8" w:tplc="26B079B0">
      <w:start w:val="1"/>
      <w:numFmt w:val="lowerRoman"/>
      <w:lvlText w:val="%9."/>
      <w:lvlJc w:val="right"/>
      <w:pPr>
        <w:ind w:left="6480" w:hanging="180"/>
      </w:pPr>
    </w:lvl>
  </w:abstractNum>
  <w:abstractNum w:abstractNumId="204" w15:restartNumberingAfterBreak="0">
    <w:nsid w:val="7FB9303C"/>
    <w:multiLevelType w:val="hybridMultilevel"/>
    <w:tmpl w:val="FFFFFFFF"/>
    <w:lvl w:ilvl="0" w:tplc="2DA0E2CA">
      <w:start w:val="1"/>
      <w:numFmt w:val="decimal"/>
      <w:lvlText w:val="%1."/>
      <w:lvlJc w:val="left"/>
      <w:pPr>
        <w:ind w:left="720" w:hanging="360"/>
      </w:pPr>
    </w:lvl>
    <w:lvl w:ilvl="1" w:tplc="FF7A8E36">
      <w:start w:val="1"/>
      <w:numFmt w:val="lowerLetter"/>
      <w:lvlText w:val="%2."/>
      <w:lvlJc w:val="left"/>
      <w:pPr>
        <w:ind w:left="1440" w:hanging="360"/>
      </w:pPr>
    </w:lvl>
    <w:lvl w:ilvl="2" w:tplc="40C064F0">
      <w:start w:val="1"/>
      <w:numFmt w:val="lowerRoman"/>
      <w:lvlText w:val="%3."/>
      <w:lvlJc w:val="right"/>
      <w:pPr>
        <w:ind w:left="2160" w:hanging="180"/>
      </w:pPr>
    </w:lvl>
    <w:lvl w:ilvl="3" w:tplc="AA6ED804">
      <w:start w:val="1"/>
      <w:numFmt w:val="decimal"/>
      <w:lvlText w:val="%4."/>
      <w:lvlJc w:val="left"/>
      <w:pPr>
        <w:ind w:left="2880" w:hanging="360"/>
      </w:pPr>
    </w:lvl>
    <w:lvl w:ilvl="4" w:tplc="96082752">
      <w:start w:val="1"/>
      <w:numFmt w:val="lowerLetter"/>
      <w:lvlText w:val="%5."/>
      <w:lvlJc w:val="left"/>
      <w:pPr>
        <w:ind w:left="3600" w:hanging="360"/>
      </w:pPr>
    </w:lvl>
    <w:lvl w:ilvl="5" w:tplc="FAEE1F68">
      <w:start w:val="1"/>
      <w:numFmt w:val="lowerRoman"/>
      <w:lvlText w:val="%6."/>
      <w:lvlJc w:val="right"/>
      <w:pPr>
        <w:ind w:left="4320" w:hanging="180"/>
      </w:pPr>
    </w:lvl>
    <w:lvl w:ilvl="6" w:tplc="59162D90">
      <w:start w:val="1"/>
      <w:numFmt w:val="decimal"/>
      <w:lvlText w:val="%7."/>
      <w:lvlJc w:val="left"/>
      <w:pPr>
        <w:ind w:left="5040" w:hanging="360"/>
      </w:pPr>
    </w:lvl>
    <w:lvl w:ilvl="7" w:tplc="4330E196">
      <w:start w:val="1"/>
      <w:numFmt w:val="lowerLetter"/>
      <w:lvlText w:val="%8."/>
      <w:lvlJc w:val="left"/>
      <w:pPr>
        <w:ind w:left="5760" w:hanging="360"/>
      </w:pPr>
    </w:lvl>
    <w:lvl w:ilvl="8" w:tplc="C9C2B51A">
      <w:start w:val="1"/>
      <w:numFmt w:val="lowerRoman"/>
      <w:lvlText w:val="%9."/>
      <w:lvlJc w:val="right"/>
      <w:pPr>
        <w:ind w:left="6480" w:hanging="180"/>
      </w:pPr>
    </w:lvl>
  </w:abstractNum>
  <w:num w:numId="1" w16cid:durableId="250898027">
    <w:abstractNumId w:val="32"/>
  </w:num>
  <w:num w:numId="2" w16cid:durableId="670721154">
    <w:abstractNumId w:val="201"/>
  </w:num>
  <w:num w:numId="3" w16cid:durableId="1161658173">
    <w:abstractNumId w:val="190"/>
  </w:num>
  <w:num w:numId="4" w16cid:durableId="1863082008">
    <w:abstractNumId w:val="94"/>
  </w:num>
  <w:num w:numId="5" w16cid:durableId="1953196961">
    <w:abstractNumId w:val="167"/>
  </w:num>
  <w:num w:numId="6" w16cid:durableId="1936135761">
    <w:abstractNumId w:val="84"/>
  </w:num>
  <w:num w:numId="7" w16cid:durableId="1577476795">
    <w:abstractNumId w:val="9"/>
  </w:num>
  <w:num w:numId="8" w16cid:durableId="352999085">
    <w:abstractNumId w:val="60"/>
  </w:num>
  <w:num w:numId="9" w16cid:durableId="192232831">
    <w:abstractNumId w:val="19"/>
  </w:num>
  <w:num w:numId="10" w16cid:durableId="58595420">
    <w:abstractNumId w:val="114"/>
  </w:num>
  <w:num w:numId="11" w16cid:durableId="448818349">
    <w:abstractNumId w:val="36"/>
  </w:num>
  <w:num w:numId="12" w16cid:durableId="1448961711">
    <w:abstractNumId w:val="149"/>
  </w:num>
  <w:num w:numId="13" w16cid:durableId="1845975508">
    <w:abstractNumId w:val="180"/>
  </w:num>
  <w:num w:numId="14" w16cid:durableId="1908178150">
    <w:abstractNumId w:val="74"/>
  </w:num>
  <w:num w:numId="15" w16cid:durableId="1249341256">
    <w:abstractNumId w:val="111"/>
  </w:num>
  <w:num w:numId="16" w16cid:durableId="127402841">
    <w:abstractNumId w:val="130"/>
  </w:num>
  <w:num w:numId="17" w16cid:durableId="202257798">
    <w:abstractNumId w:val="100"/>
  </w:num>
  <w:num w:numId="18" w16cid:durableId="1503668394">
    <w:abstractNumId w:val="135"/>
  </w:num>
  <w:num w:numId="19" w16cid:durableId="357657628">
    <w:abstractNumId w:val="47"/>
  </w:num>
  <w:num w:numId="20" w16cid:durableId="436684416">
    <w:abstractNumId w:val="132"/>
  </w:num>
  <w:num w:numId="21" w16cid:durableId="91972829">
    <w:abstractNumId w:val="169"/>
  </w:num>
  <w:num w:numId="22" w16cid:durableId="726880539">
    <w:abstractNumId w:val="144"/>
  </w:num>
  <w:num w:numId="23" w16cid:durableId="982537367">
    <w:abstractNumId w:val="173"/>
  </w:num>
  <w:num w:numId="24" w16cid:durableId="1107046916">
    <w:abstractNumId w:val="75"/>
  </w:num>
  <w:num w:numId="25" w16cid:durableId="1833253987">
    <w:abstractNumId w:val="175"/>
  </w:num>
  <w:num w:numId="26" w16cid:durableId="1783723887">
    <w:abstractNumId w:val="194"/>
  </w:num>
  <w:num w:numId="27" w16cid:durableId="561864952">
    <w:abstractNumId w:val="104"/>
  </w:num>
  <w:num w:numId="28" w16cid:durableId="1838644075">
    <w:abstractNumId w:val="92"/>
  </w:num>
  <w:num w:numId="29" w16cid:durableId="494954936">
    <w:abstractNumId w:val="44"/>
  </w:num>
  <w:num w:numId="30" w16cid:durableId="81609760">
    <w:abstractNumId w:val="136"/>
  </w:num>
  <w:num w:numId="31" w16cid:durableId="2034990634">
    <w:abstractNumId w:val="83"/>
  </w:num>
  <w:num w:numId="32" w16cid:durableId="69037499">
    <w:abstractNumId w:val="176"/>
  </w:num>
  <w:num w:numId="33" w16cid:durableId="566888106">
    <w:abstractNumId w:val="20"/>
  </w:num>
  <w:num w:numId="34" w16cid:durableId="2075464394">
    <w:abstractNumId w:val="203"/>
  </w:num>
  <w:num w:numId="35" w16cid:durableId="1601251854">
    <w:abstractNumId w:val="162"/>
  </w:num>
  <w:num w:numId="36" w16cid:durableId="1169905776">
    <w:abstractNumId w:val="18"/>
  </w:num>
  <w:num w:numId="37" w16cid:durableId="52193211">
    <w:abstractNumId w:val="107"/>
  </w:num>
  <w:num w:numId="38" w16cid:durableId="610475219">
    <w:abstractNumId w:val="143"/>
  </w:num>
  <w:num w:numId="39" w16cid:durableId="1627662481">
    <w:abstractNumId w:val="187"/>
  </w:num>
  <w:num w:numId="40" w16cid:durableId="1117455905">
    <w:abstractNumId w:val="25"/>
  </w:num>
  <w:num w:numId="41" w16cid:durableId="1417484450">
    <w:abstractNumId w:val="188"/>
  </w:num>
  <w:num w:numId="42" w16cid:durableId="1865437923">
    <w:abstractNumId w:val="166"/>
  </w:num>
  <w:num w:numId="43" w16cid:durableId="808866132">
    <w:abstractNumId w:val="61"/>
  </w:num>
  <w:num w:numId="44" w16cid:durableId="869341600">
    <w:abstractNumId w:val="133"/>
  </w:num>
  <w:num w:numId="45" w16cid:durableId="615016553">
    <w:abstractNumId w:val="2"/>
  </w:num>
  <w:num w:numId="46" w16cid:durableId="1820271928">
    <w:abstractNumId w:val="0"/>
  </w:num>
  <w:num w:numId="47" w16cid:durableId="725835269">
    <w:abstractNumId w:val="154"/>
  </w:num>
  <w:num w:numId="48" w16cid:durableId="269625920">
    <w:abstractNumId w:val="122"/>
  </w:num>
  <w:num w:numId="49" w16cid:durableId="1051617994">
    <w:abstractNumId w:val="3"/>
  </w:num>
  <w:num w:numId="50" w16cid:durableId="405761222">
    <w:abstractNumId w:val="42"/>
  </w:num>
  <w:num w:numId="51" w16cid:durableId="459494881">
    <w:abstractNumId w:val="4"/>
  </w:num>
  <w:num w:numId="52" w16cid:durableId="1230069827">
    <w:abstractNumId w:val="106"/>
  </w:num>
  <w:num w:numId="53" w16cid:durableId="1387334112">
    <w:abstractNumId w:val="86"/>
  </w:num>
  <w:num w:numId="54" w16cid:durableId="1170221978">
    <w:abstractNumId w:val="21"/>
  </w:num>
  <w:num w:numId="55" w16cid:durableId="1815876508">
    <w:abstractNumId w:val="204"/>
  </w:num>
  <w:num w:numId="56" w16cid:durableId="711079900">
    <w:abstractNumId w:val="53"/>
  </w:num>
  <w:num w:numId="57" w16cid:durableId="733628507">
    <w:abstractNumId w:val="191"/>
  </w:num>
  <w:num w:numId="58" w16cid:durableId="213809088">
    <w:abstractNumId w:val="147"/>
  </w:num>
  <w:num w:numId="59" w16cid:durableId="592130509">
    <w:abstractNumId w:val="88"/>
  </w:num>
  <w:num w:numId="60" w16cid:durableId="363949487">
    <w:abstractNumId w:val="72"/>
  </w:num>
  <w:num w:numId="61" w16cid:durableId="1808352082">
    <w:abstractNumId w:val="41"/>
  </w:num>
  <w:num w:numId="62" w16cid:durableId="1056858221">
    <w:abstractNumId w:val="128"/>
  </w:num>
  <w:num w:numId="63" w16cid:durableId="807212675">
    <w:abstractNumId w:val="28"/>
  </w:num>
  <w:num w:numId="64" w16cid:durableId="769009814">
    <w:abstractNumId w:val="91"/>
  </w:num>
  <w:num w:numId="65" w16cid:durableId="1330526880">
    <w:abstractNumId w:val="179"/>
  </w:num>
  <w:num w:numId="66" w16cid:durableId="2077434674">
    <w:abstractNumId w:val="151"/>
  </w:num>
  <w:num w:numId="67" w16cid:durableId="778835320">
    <w:abstractNumId w:val="58"/>
  </w:num>
  <w:num w:numId="68" w16cid:durableId="1858107583">
    <w:abstractNumId w:val="105"/>
  </w:num>
  <w:num w:numId="69" w16cid:durableId="1505323244">
    <w:abstractNumId w:val="46"/>
  </w:num>
  <w:num w:numId="70" w16cid:durableId="373044185">
    <w:abstractNumId w:val="117"/>
  </w:num>
  <w:num w:numId="71" w16cid:durableId="861247">
    <w:abstractNumId w:val="1"/>
  </w:num>
  <w:num w:numId="72" w16cid:durableId="1852523457">
    <w:abstractNumId w:val="97"/>
  </w:num>
  <w:num w:numId="73" w16cid:durableId="729114784">
    <w:abstractNumId w:val="64"/>
  </w:num>
  <w:num w:numId="74" w16cid:durableId="644093572">
    <w:abstractNumId w:val="177"/>
  </w:num>
  <w:num w:numId="75" w16cid:durableId="1300767549">
    <w:abstractNumId w:val="68"/>
  </w:num>
  <w:num w:numId="76" w16cid:durableId="1579091742">
    <w:abstractNumId w:val="152"/>
  </w:num>
  <w:num w:numId="77" w16cid:durableId="1292133630">
    <w:abstractNumId w:val="120"/>
  </w:num>
  <w:num w:numId="78" w16cid:durableId="1712992201">
    <w:abstractNumId w:val="172"/>
  </w:num>
  <w:num w:numId="79" w16cid:durableId="1385180209">
    <w:abstractNumId w:val="158"/>
  </w:num>
  <w:num w:numId="80" w16cid:durableId="1375081866">
    <w:abstractNumId w:val="101"/>
  </w:num>
  <w:num w:numId="81" w16cid:durableId="365328821">
    <w:abstractNumId w:val="39"/>
  </w:num>
  <w:num w:numId="82" w16cid:durableId="2068995804">
    <w:abstractNumId w:val="174"/>
  </w:num>
  <w:num w:numId="83" w16cid:durableId="1267234224">
    <w:abstractNumId w:val="189"/>
  </w:num>
  <w:num w:numId="84" w16cid:durableId="861089708">
    <w:abstractNumId w:val="193"/>
  </w:num>
  <w:num w:numId="85" w16cid:durableId="690492737">
    <w:abstractNumId w:val="185"/>
  </w:num>
  <w:num w:numId="86" w16cid:durableId="428622621">
    <w:abstractNumId w:val="109"/>
  </w:num>
  <w:num w:numId="87" w16cid:durableId="1866399859">
    <w:abstractNumId w:val="70"/>
  </w:num>
  <w:num w:numId="88" w16cid:durableId="1458179633">
    <w:abstractNumId w:val="192"/>
  </w:num>
  <w:num w:numId="89" w16cid:durableId="394164166">
    <w:abstractNumId w:val="126"/>
  </w:num>
  <w:num w:numId="90" w16cid:durableId="1884631360">
    <w:abstractNumId w:val="26"/>
  </w:num>
  <w:num w:numId="91" w16cid:durableId="1597976920">
    <w:abstractNumId w:val="108"/>
  </w:num>
  <w:num w:numId="92" w16cid:durableId="1490173634">
    <w:abstractNumId w:val="161"/>
  </w:num>
  <w:num w:numId="93" w16cid:durableId="152259474">
    <w:abstractNumId w:val="50"/>
  </w:num>
  <w:num w:numId="94" w16cid:durableId="1642808545">
    <w:abstractNumId w:val="168"/>
  </w:num>
  <w:num w:numId="95" w16cid:durableId="1665234418">
    <w:abstractNumId w:val="99"/>
  </w:num>
  <w:num w:numId="96" w16cid:durableId="1490637716">
    <w:abstractNumId w:val="10"/>
  </w:num>
  <w:num w:numId="97" w16cid:durableId="1054743051">
    <w:abstractNumId w:val="33"/>
  </w:num>
  <w:num w:numId="98" w16cid:durableId="1036858056">
    <w:abstractNumId w:val="65"/>
  </w:num>
  <w:num w:numId="99" w16cid:durableId="642848913">
    <w:abstractNumId w:val="77"/>
  </w:num>
  <w:num w:numId="100" w16cid:durableId="1305086500">
    <w:abstractNumId w:val="163"/>
  </w:num>
  <w:num w:numId="101" w16cid:durableId="827481957">
    <w:abstractNumId w:val="98"/>
  </w:num>
  <w:num w:numId="102" w16cid:durableId="1158764896">
    <w:abstractNumId w:val="89"/>
  </w:num>
  <w:num w:numId="103" w16cid:durableId="1336497990">
    <w:abstractNumId w:val="78"/>
  </w:num>
  <w:num w:numId="104" w16cid:durableId="1550189091">
    <w:abstractNumId w:val="196"/>
  </w:num>
  <w:num w:numId="105" w16cid:durableId="1397972769">
    <w:abstractNumId w:val="66"/>
  </w:num>
  <w:num w:numId="106" w16cid:durableId="1078484140">
    <w:abstractNumId w:val="80"/>
  </w:num>
  <w:num w:numId="107" w16cid:durableId="1652098114">
    <w:abstractNumId w:val="129"/>
  </w:num>
  <w:num w:numId="108" w16cid:durableId="1690793827">
    <w:abstractNumId w:val="67"/>
  </w:num>
  <w:num w:numId="109" w16cid:durableId="1936162273">
    <w:abstractNumId w:val="34"/>
  </w:num>
  <w:num w:numId="110" w16cid:durableId="2014793086">
    <w:abstractNumId w:val="7"/>
  </w:num>
  <w:num w:numId="111" w16cid:durableId="892011187">
    <w:abstractNumId w:val="8"/>
  </w:num>
  <w:num w:numId="112" w16cid:durableId="982736791">
    <w:abstractNumId w:val="82"/>
  </w:num>
  <w:num w:numId="113" w16cid:durableId="1163158541">
    <w:abstractNumId w:val="155"/>
  </w:num>
  <w:num w:numId="114" w16cid:durableId="815995197">
    <w:abstractNumId w:val="90"/>
  </w:num>
  <w:num w:numId="115" w16cid:durableId="718633398">
    <w:abstractNumId w:val="57"/>
  </w:num>
  <w:num w:numId="116" w16cid:durableId="300622519">
    <w:abstractNumId w:val="43"/>
  </w:num>
  <w:num w:numId="117" w16cid:durableId="617571044">
    <w:abstractNumId w:val="127"/>
  </w:num>
  <w:num w:numId="118" w16cid:durableId="967858974">
    <w:abstractNumId w:val="23"/>
  </w:num>
  <w:num w:numId="119" w16cid:durableId="769618247">
    <w:abstractNumId w:val="5"/>
  </w:num>
  <w:num w:numId="120" w16cid:durableId="585966424">
    <w:abstractNumId w:val="27"/>
  </w:num>
  <w:num w:numId="121" w16cid:durableId="1772164081">
    <w:abstractNumId w:val="153"/>
  </w:num>
  <w:num w:numId="122" w16cid:durableId="717585224">
    <w:abstractNumId w:val="178"/>
  </w:num>
  <w:num w:numId="123" w16cid:durableId="2055421653">
    <w:abstractNumId w:val="202"/>
  </w:num>
  <w:num w:numId="124" w16cid:durableId="1859196091">
    <w:abstractNumId w:val="16"/>
  </w:num>
  <w:num w:numId="125" w16cid:durableId="1484272723">
    <w:abstractNumId w:val="164"/>
  </w:num>
  <w:num w:numId="126" w16cid:durableId="697126992">
    <w:abstractNumId w:val="200"/>
  </w:num>
  <w:num w:numId="127" w16cid:durableId="1678649804">
    <w:abstractNumId w:val="38"/>
  </w:num>
  <w:num w:numId="128" w16cid:durableId="1571422736">
    <w:abstractNumId w:val="79"/>
  </w:num>
  <w:num w:numId="129" w16cid:durableId="553468308">
    <w:abstractNumId w:val="159"/>
  </w:num>
  <w:num w:numId="130" w16cid:durableId="843931326">
    <w:abstractNumId w:val="13"/>
  </w:num>
  <w:num w:numId="131" w16cid:durableId="515464443">
    <w:abstractNumId w:val="29"/>
  </w:num>
  <w:num w:numId="132" w16cid:durableId="1974628">
    <w:abstractNumId w:val="112"/>
  </w:num>
  <w:num w:numId="133" w16cid:durableId="31617585">
    <w:abstractNumId w:val="199"/>
  </w:num>
  <w:num w:numId="134" w16cid:durableId="877427540">
    <w:abstractNumId w:val="102"/>
  </w:num>
  <w:num w:numId="135" w16cid:durableId="1498423307">
    <w:abstractNumId w:val="22"/>
  </w:num>
  <w:num w:numId="136" w16cid:durableId="404911641">
    <w:abstractNumId w:val="110"/>
  </w:num>
  <w:num w:numId="137" w16cid:durableId="474224408">
    <w:abstractNumId w:val="139"/>
  </w:num>
  <w:num w:numId="138" w16cid:durableId="1603686735">
    <w:abstractNumId w:val="12"/>
  </w:num>
  <w:num w:numId="139" w16cid:durableId="737553755">
    <w:abstractNumId w:val="142"/>
  </w:num>
  <w:num w:numId="140" w16cid:durableId="87695189">
    <w:abstractNumId w:val="6"/>
  </w:num>
  <w:num w:numId="141" w16cid:durableId="209540544">
    <w:abstractNumId w:val="184"/>
  </w:num>
  <w:num w:numId="142" w16cid:durableId="1556621911">
    <w:abstractNumId w:val="37"/>
  </w:num>
  <w:num w:numId="143" w16cid:durableId="411001807">
    <w:abstractNumId w:val="73"/>
  </w:num>
  <w:num w:numId="144" w16cid:durableId="2635849">
    <w:abstractNumId w:val="197"/>
  </w:num>
  <w:num w:numId="145" w16cid:durableId="207687852">
    <w:abstractNumId w:val="49"/>
  </w:num>
  <w:num w:numId="146" w16cid:durableId="957833326">
    <w:abstractNumId w:val="118"/>
  </w:num>
  <w:num w:numId="147" w16cid:durableId="909727217">
    <w:abstractNumId w:val="186"/>
  </w:num>
  <w:num w:numId="148" w16cid:durableId="1350836435">
    <w:abstractNumId w:val="103"/>
  </w:num>
  <w:num w:numId="149" w16cid:durableId="917060659">
    <w:abstractNumId w:val="123"/>
  </w:num>
  <w:num w:numId="150" w16cid:durableId="581841453">
    <w:abstractNumId w:val="140"/>
  </w:num>
  <w:num w:numId="151" w16cid:durableId="1355229614">
    <w:abstractNumId w:val="30"/>
  </w:num>
  <w:num w:numId="152" w16cid:durableId="240338304">
    <w:abstractNumId w:val="95"/>
  </w:num>
  <w:num w:numId="153" w16cid:durableId="662124194">
    <w:abstractNumId w:val="131"/>
  </w:num>
  <w:num w:numId="154" w16cid:durableId="1226644401">
    <w:abstractNumId w:val="115"/>
  </w:num>
  <w:num w:numId="155" w16cid:durableId="2077044615">
    <w:abstractNumId w:val="150"/>
  </w:num>
  <w:num w:numId="156" w16cid:durableId="1422333105">
    <w:abstractNumId w:val="62"/>
  </w:num>
  <w:num w:numId="157" w16cid:durableId="255141152">
    <w:abstractNumId w:val="182"/>
  </w:num>
  <w:num w:numId="158" w16cid:durableId="1944923060">
    <w:abstractNumId w:val="15"/>
  </w:num>
  <w:num w:numId="159" w16cid:durableId="122190628">
    <w:abstractNumId w:val="156"/>
  </w:num>
  <w:num w:numId="160" w16cid:durableId="974676618">
    <w:abstractNumId w:val="195"/>
  </w:num>
  <w:num w:numId="161" w16cid:durableId="1691058050">
    <w:abstractNumId w:val="125"/>
  </w:num>
  <w:num w:numId="162" w16cid:durableId="1602178065">
    <w:abstractNumId w:val="170"/>
  </w:num>
  <w:num w:numId="163" w16cid:durableId="1347747991">
    <w:abstractNumId w:val="71"/>
  </w:num>
  <w:num w:numId="164" w16cid:durableId="1560170933">
    <w:abstractNumId w:val="11"/>
  </w:num>
  <w:num w:numId="165" w16cid:durableId="414058706">
    <w:abstractNumId w:val="52"/>
  </w:num>
  <w:num w:numId="166" w16cid:durableId="873619455">
    <w:abstractNumId w:val="198"/>
  </w:num>
  <w:num w:numId="167" w16cid:durableId="1704482582">
    <w:abstractNumId w:val="51"/>
  </w:num>
  <w:num w:numId="168" w16cid:durableId="41641883">
    <w:abstractNumId w:val="31"/>
  </w:num>
  <w:num w:numId="169" w16cid:durableId="1988431231">
    <w:abstractNumId w:val="93"/>
  </w:num>
  <w:num w:numId="170" w16cid:durableId="1202285683">
    <w:abstractNumId w:val="87"/>
  </w:num>
  <w:num w:numId="171" w16cid:durableId="1245144970">
    <w:abstractNumId w:val="137"/>
  </w:num>
  <w:num w:numId="172" w16cid:durableId="130903654">
    <w:abstractNumId w:val="113"/>
  </w:num>
  <w:num w:numId="173" w16cid:durableId="1376927658">
    <w:abstractNumId w:val="40"/>
  </w:num>
  <w:num w:numId="174" w16cid:durableId="367880982">
    <w:abstractNumId w:val="146"/>
  </w:num>
  <w:num w:numId="175" w16cid:durableId="127825310">
    <w:abstractNumId w:val="63"/>
  </w:num>
  <w:num w:numId="176" w16cid:durableId="1782647244">
    <w:abstractNumId w:val="171"/>
  </w:num>
  <w:num w:numId="177" w16cid:durableId="1349018471">
    <w:abstractNumId w:val="76"/>
  </w:num>
  <w:num w:numId="178" w16cid:durableId="753938322">
    <w:abstractNumId w:val="17"/>
  </w:num>
  <w:num w:numId="179" w16cid:durableId="1726634630">
    <w:abstractNumId w:val="124"/>
  </w:num>
  <w:num w:numId="180" w16cid:durableId="220219395">
    <w:abstractNumId w:val="145"/>
  </w:num>
  <w:num w:numId="181" w16cid:durableId="408506891">
    <w:abstractNumId w:val="96"/>
  </w:num>
  <w:num w:numId="182" w16cid:durableId="1430203215">
    <w:abstractNumId w:val="54"/>
  </w:num>
  <w:num w:numId="183" w16cid:durableId="1612932346">
    <w:abstractNumId w:val="69"/>
  </w:num>
  <w:num w:numId="184" w16cid:durableId="1525829534">
    <w:abstractNumId w:val="116"/>
  </w:num>
  <w:num w:numId="185" w16cid:durableId="1131745746">
    <w:abstractNumId w:val="160"/>
  </w:num>
  <w:num w:numId="186" w16cid:durableId="2136824959">
    <w:abstractNumId w:val="24"/>
  </w:num>
  <w:num w:numId="187" w16cid:durableId="1757365956">
    <w:abstractNumId w:val="48"/>
  </w:num>
  <w:num w:numId="188" w16cid:durableId="1687361423">
    <w:abstractNumId w:val="55"/>
  </w:num>
  <w:num w:numId="189" w16cid:durableId="1109012974">
    <w:abstractNumId w:val="157"/>
  </w:num>
  <w:num w:numId="190" w16cid:durableId="8873625">
    <w:abstractNumId w:val="183"/>
  </w:num>
  <w:num w:numId="191" w16cid:durableId="1827627203">
    <w:abstractNumId w:val="14"/>
  </w:num>
  <w:num w:numId="192" w16cid:durableId="501316068">
    <w:abstractNumId w:val="181"/>
  </w:num>
  <w:num w:numId="193" w16cid:durableId="979728540">
    <w:abstractNumId w:val="138"/>
  </w:num>
  <w:num w:numId="194" w16cid:durableId="904266966">
    <w:abstractNumId w:val="165"/>
  </w:num>
  <w:num w:numId="195" w16cid:durableId="37750359">
    <w:abstractNumId w:val="45"/>
  </w:num>
  <w:num w:numId="196" w16cid:durableId="954290996">
    <w:abstractNumId w:val="81"/>
  </w:num>
  <w:num w:numId="197" w16cid:durableId="81025509">
    <w:abstractNumId w:val="121"/>
  </w:num>
  <w:num w:numId="198" w16cid:durableId="322046752">
    <w:abstractNumId w:val="59"/>
  </w:num>
  <w:num w:numId="199" w16cid:durableId="835996122">
    <w:abstractNumId w:val="119"/>
  </w:num>
  <w:num w:numId="200" w16cid:durableId="846561155">
    <w:abstractNumId w:val="148"/>
  </w:num>
  <w:num w:numId="201" w16cid:durableId="1808355180">
    <w:abstractNumId w:val="141"/>
  </w:num>
  <w:num w:numId="202" w16cid:durableId="1532301541">
    <w:abstractNumId w:val="134"/>
  </w:num>
  <w:num w:numId="203" w16cid:durableId="1052851724">
    <w:abstractNumId w:val="35"/>
  </w:num>
  <w:num w:numId="204" w16cid:durableId="1087580166">
    <w:abstractNumId w:val="85"/>
  </w:num>
  <w:num w:numId="205" w16cid:durableId="425538982">
    <w:abstractNumId w:val="56"/>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6D39C8"/>
    <w:rsid w:val="00001CF6"/>
    <w:rsid w:val="00002916"/>
    <w:rsid w:val="00003673"/>
    <w:rsid w:val="00003F45"/>
    <w:rsid w:val="00005012"/>
    <w:rsid w:val="000079DA"/>
    <w:rsid w:val="000103D3"/>
    <w:rsid w:val="0001046E"/>
    <w:rsid w:val="00010652"/>
    <w:rsid w:val="0001297E"/>
    <w:rsid w:val="00013202"/>
    <w:rsid w:val="000178D8"/>
    <w:rsid w:val="000200F7"/>
    <w:rsid w:val="00022CC8"/>
    <w:rsid w:val="00026F5D"/>
    <w:rsid w:val="0003120D"/>
    <w:rsid w:val="00032AFE"/>
    <w:rsid w:val="00035DA3"/>
    <w:rsid w:val="00043445"/>
    <w:rsid w:val="0004414D"/>
    <w:rsid w:val="000478D5"/>
    <w:rsid w:val="00050B59"/>
    <w:rsid w:val="0005256B"/>
    <w:rsid w:val="000531E3"/>
    <w:rsid w:val="000604C1"/>
    <w:rsid w:val="00061A63"/>
    <w:rsid w:val="00062F13"/>
    <w:rsid w:val="00062F89"/>
    <w:rsid w:val="00064913"/>
    <w:rsid w:val="0006641B"/>
    <w:rsid w:val="000675AD"/>
    <w:rsid w:val="00067731"/>
    <w:rsid w:val="0006C277"/>
    <w:rsid w:val="00070EFD"/>
    <w:rsid w:val="000711DB"/>
    <w:rsid w:val="00072605"/>
    <w:rsid w:val="00072833"/>
    <w:rsid w:val="00073BDB"/>
    <w:rsid w:val="0007411B"/>
    <w:rsid w:val="0007587A"/>
    <w:rsid w:val="00076B86"/>
    <w:rsid w:val="00076E10"/>
    <w:rsid w:val="0008102A"/>
    <w:rsid w:val="000827E4"/>
    <w:rsid w:val="0008432E"/>
    <w:rsid w:val="000849A0"/>
    <w:rsid w:val="00084E55"/>
    <w:rsid w:val="0008541B"/>
    <w:rsid w:val="00086791"/>
    <w:rsid w:val="00090674"/>
    <w:rsid w:val="00093482"/>
    <w:rsid w:val="00093993"/>
    <w:rsid w:val="00096BA4"/>
    <w:rsid w:val="00096BAD"/>
    <w:rsid w:val="0009701B"/>
    <w:rsid w:val="000A299E"/>
    <w:rsid w:val="000A2AC2"/>
    <w:rsid w:val="000A4E47"/>
    <w:rsid w:val="000A5C67"/>
    <w:rsid w:val="000A648A"/>
    <w:rsid w:val="000A7729"/>
    <w:rsid w:val="000B5463"/>
    <w:rsid w:val="000C56F8"/>
    <w:rsid w:val="000C61F7"/>
    <w:rsid w:val="000C65A5"/>
    <w:rsid w:val="000C79A0"/>
    <w:rsid w:val="000C7BC0"/>
    <w:rsid w:val="000D081C"/>
    <w:rsid w:val="000D1DB3"/>
    <w:rsid w:val="000D1E68"/>
    <w:rsid w:val="000D2C80"/>
    <w:rsid w:val="000D3633"/>
    <w:rsid w:val="000D45FB"/>
    <w:rsid w:val="000D52EF"/>
    <w:rsid w:val="000D66E5"/>
    <w:rsid w:val="000E095A"/>
    <w:rsid w:val="000E7861"/>
    <w:rsid w:val="000F0AD7"/>
    <w:rsid w:val="000F0B3C"/>
    <w:rsid w:val="000F2BA4"/>
    <w:rsid w:val="000F3176"/>
    <w:rsid w:val="000F4C20"/>
    <w:rsid w:val="000F6105"/>
    <w:rsid w:val="0010482B"/>
    <w:rsid w:val="001049B3"/>
    <w:rsid w:val="00106C9E"/>
    <w:rsid w:val="0011293D"/>
    <w:rsid w:val="00123A26"/>
    <w:rsid w:val="00124523"/>
    <w:rsid w:val="001262CB"/>
    <w:rsid w:val="00137459"/>
    <w:rsid w:val="00152269"/>
    <w:rsid w:val="00155D89"/>
    <w:rsid w:val="00156679"/>
    <w:rsid w:val="00160AD2"/>
    <w:rsid w:val="00162CBC"/>
    <w:rsid w:val="00166EA0"/>
    <w:rsid w:val="00174128"/>
    <w:rsid w:val="0017498E"/>
    <w:rsid w:val="00175508"/>
    <w:rsid w:val="0018E339"/>
    <w:rsid w:val="001903CB"/>
    <w:rsid w:val="00190BBB"/>
    <w:rsid w:val="0019236F"/>
    <w:rsid w:val="00193B89"/>
    <w:rsid w:val="00193DB4"/>
    <w:rsid w:val="00194DD8"/>
    <w:rsid w:val="00194F1D"/>
    <w:rsid w:val="00197DD7"/>
    <w:rsid w:val="001A5944"/>
    <w:rsid w:val="001A6129"/>
    <w:rsid w:val="001A7AE9"/>
    <w:rsid w:val="001A7C64"/>
    <w:rsid w:val="001B0447"/>
    <w:rsid w:val="001B204E"/>
    <w:rsid w:val="001B3B1E"/>
    <w:rsid w:val="001B4DA3"/>
    <w:rsid w:val="001B5AD2"/>
    <w:rsid w:val="001C11BA"/>
    <w:rsid w:val="001C1275"/>
    <w:rsid w:val="001C6465"/>
    <w:rsid w:val="001D060F"/>
    <w:rsid w:val="001D2426"/>
    <w:rsid w:val="001D2F37"/>
    <w:rsid w:val="001D5E01"/>
    <w:rsid w:val="001D6CED"/>
    <w:rsid w:val="001DE2B6"/>
    <w:rsid w:val="001E6271"/>
    <w:rsid w:val="001E6510"/>
    <w:rsid w:val="001E7343"/>
    <w:rsid w:val="001F0BE0"/>
    <w:rsid w:val="001F1CBB"/>
    <w:rsid w:val="001F2C2C"/>
    <w:rsid w:val="001F43E4"/>
    <w:rsid w:val="001F4825"/>
    <w:rsid w:val="001F5379"/>
    <w:rsid w:val="002032DD"/>
    <w:rsid w:val="002034AD"/>
    <w:rsid w:val="0020359E"/>
    <w:rsid w:val="002037AF"/>
    <w:rsid w:val="00204EA2"/>
    <w:rsid w:val="00205E24"/>
    <w:rsid w:val="002063D4"/>
    <w:rsid w:val="002072E4"/>
    <w:rsid w:val="00207D05"/>
    <w:rsid w:val="00211B1F"/>
    <w:rsid w:val="00212383"/>
    <w:rsid w:val="002128D6"/>
    <w:rsid w:val="002151E5"/>
    <w:rsid w:val="00215233"/>
    <w:rsid w:val="00217286"/>
    <w:rsid w:val="00224801"/>
    <w:rsid w:val="0022607D"/>
    <w:rsid w:val="002313B5"/>
    <w:rsid w:val="00233255"/>
    <w:rsid w:val="002332C2"/>
    <w:rsid w:val="00234134"/>
    <w:rsid w:val="00235314"/>
    <w:rsid w:val="00235CCC"/>
    <w:rsid w:val="00236ECF"/>
    <w:rsid w:val="00242B90"/>
    <w:rsid w:val="00243761"/>
    <w:rsid w:val="002464CD"/>
    <w:rsid w:val="0024691D"/>
    <w:rsid w:val="0025301E"/>
    <w:rsid w:val="0026275F"/>
    <w:rsid w:val="00262E16"/>
    <w:rsid w:val="00264C79"/>
    <w:rsid w:val="00272C12"/>
    <w:rsid w:val="00274194"/>
    <w:rsid w:val="00283BF9"/>
    <w:rsid w:val="002846A9"/>
    <w:rsid w:val="0028743F"/>
    <w:rsid w:val="002911BB"/>
    <w:rsid w:val="00293CE8"/>
    <w:rsid w:val="00295212"/>
    <w:rsid w:val="002953C0"/>
    <w:rsid w:val="0029626F"/>
    <w:rsid w:val="002A1477"/>
    <w:rsid w:val="002A25FB"/>
    <w:rsid w:val="002A2E82"/>
    <w:rsid w:val="002A4177"/>
    <w:rsid w:val="002A41BB"/>
    <w:rsid w:val="002A6516"/>
    <w:rsid w:val="002B395E"/>
    <w:rsid w:val="002B3F0A"/>
    <w:rsid w:val="002B678A"/>
    <w:rsid w:val="002B7636"/>
    <w:rsid w:val="002C1E02"/>
    <w:rsid w:val="002D58EA"/>
    <w:rsid w:val="002D71FC"/>
    <w:rsid w:val="002D7631"/>
    <w:rsid w:val="002D7775"/>
    <w:rsid w:val="002E5F36"/>
    <w:rsid w:val="002E6B68"/>
    <w:rsid w:val="002F176F"/>
    <w:rsid w:val="002F24C4"/>
    <w:rsid w:val="002F6656"/>
    <w:rsid w:val="002F6EBF"/>
    <w:rsid w:val="00304AA7"/>
    <w:rsid w:val="00306B74"/>
    <w:rsid w:val="0030713C"/>
    <w:rsid w:val="00311D0A"/>
    <w:rsid w:val="00313B62"/>
    <w:rsid w:val="003141E3"/>
    <w:rsid w:val="00317AA9"/>
    <w:rsid w:val="00325F88"/>
    <w:rsid w:val="00333100"/>
    <w:rsid w:val="003331E7"/>
    <w:rsid w:val="003402A0"/>
    <w:rsid w:val="003430B1"/>
    <w:rsid w:val="00343246"/>
    <w:rsid w:val="00343520"/>
    <w:rsid w:val="00350BBE"/>
    <w:rsid w:val="003519F4"/>
    <w:rsid w:val="0035259F"/>
    <w:rsid w:val="00353CEE"/>
    <w:rsid w:val="00357BDA"/>
    <w:rsid w:val="003613C5"/>
    <w:rsid w:val="00363F78"/>
    <w:rsid w:val="003641A5"/>
    <w:rsid w:val="00365EF1"/>
    <w:rsid w:val="0036610B"/>
    <w:rsid w:val="003702F7"/>
    <w:rsid w:val="00370775"/>
    <w:rsid w:val="00371740"/>
    <w:rsid w:val="00371AFB"/>
    <w:rsid w:val="003723BD"/>
    <w:rsid w:val="00373FFC"/>
    <w:rsid w:val="00380969"/>
    <w:rsid w:val="00380D08"/>
    <w:rsid w:val="003900F0"/>
    <w:rsid w:val="003917BF"/>
    <w:rsid w:val="003928EB"/>
    <w:rsid w:val="003939C2"/>
    <w:rsid w:val="003947C7"/>
    <w:rsid w:val="003A2D75"/>
    <w:rsid w:val="003A4906"/>
    <w:rsid w:val="003AD981"/>
    <w:rsid w:val="003B094B"/>
    <w:rsid w:val="003B17BA"/>
    <w:rsid w:val="003B536A"/>
    <w:rsid w:val="003B551B"/>
    <w:rsid w:val="003B6749"/>
    <w:rsid w:val="003B68F5"/>
    <w:rsid w:val="003C1AC1"/>
    <w:rsid w:val="003D1487"/>
    <w:rsid w:val="003D1609"/>
    <w:rsid w:val="003D3C6D"/>
    <w:rsid w:val="003D4773"/>
    <w:rsid w:val="003D6490"/>
    <w:rsid w:val="003D717F"/>
    <w:rsid w:val="003E13CC"/>
    <w:rsid w:val="003E1BF0"/>
    <w:rsid w:val="003E1DFE"/>
    <w:rsid w:val="003E5512"/>
    <w:rsid w:val="003E6C68"/>
    <w:rsid w:val="003E73A8"/>
    <w:rsid w:val="0040054D"/>
    <w:rsid w:val="004041AA"/>
    <w:rsid w:val="004059D4"/>
    <w:rsid w:val="00406067"/>
    <w:rsid w:val="004095A4"/>
    <w:rsid w:val="0040FA5F"/>
    <w:rsid w:val="00411C83"/>
    <w:rsid w:val="004132C0"/>
    <w:rsid w:val="00415828"/>
    <w:rsid w:val="0042041D"/>
    <w:rsid w:val="00421248"/>
    <w:rsid w:val="00436E06"/>
    <w:rsid w:val="0044076C"/>
    <w:rsid w:val="00443E7D"/>
    <w:rsid w:val="004452D8"/>
    <w:rsid w:val="0044588D"/>
    <w:rsid w:val="00446594"/>
    <w:rsid w:val="00453507"/>
    <w:rsid w:val="0046347B"/>
    <w:rsid w:val="0047075C"/>
    <w:rsid w:val="0047217C"/>
    <w:rsid w:val="00472B4B"/>
    <w:rsid w:val="00472F10"/>
    <w:rsid w:val="00477338"/>
    <w:rsid w:val="00477E30"/>
    <w:rsid w:val="00482B4E"/>
    <w:rsid w:val="0048427E"/>
    <w:rsid w:val="00486A4C"/>
    <w:rsid w:val="00486B60"/>
    <w:rsid w:val="00490548"/>
    <w:rsid w:val="00491B50"/>
    <w:rsid w:val="00493C69"/>
    <w:rsid w:val="00494300"/>
    <w:rsid w:val="0049499D"/>
    <w:rsid w:val="00495006"/>
    <w:rsid w:val="004969B9"/>
    <w:rsid w:val="004A1717"/>
    <w:rsid w:val="004A178A"/>
    <w:rsid w:val="004A321A"/>
    <w:rsid w:val="004A4AE3"/>
    <w:rsid w:val="004A6850"/>
    <w:rsid w:val="004B4366"/>
    <w:rsid w:val="004B519F"/>
    <w:rsid w:val="004B6274"/>
    <w:rsid w:val="004B6C00"/>
    <w:rsid w:val="004B76C8"/>
    <w:rsid w:val="004C348E"/>
    <w:rsid w:val="004CD2F6"/>
    <w:rsid w:val="004D09CE"/>
    <w:rsid w:val="004D1271"/>
    <w:rsid w:val="004D2ADA"/>
    <w:rsid w:val="004D3092"/>
    <w:rsid w:val="004D5EB0"/>
    <w:rsid w:val="004D71DE"/>
    <w:rsid w:val="004E5850"/>
    <w:rsid w:val="004E6B45"/>
    <w:rsid w:val="004E6BE2"/>
    <w:rsid w:val="004E6ED0"/>
    <w:rsid w:val="004E79C5"/>
    <w:rsid w:val="004F397D"/>
    <w:rsid w:val="004F7D97"/>
    <w:rsid w:val="00506B67"/>
    <w:rsid w:val="005146B1"/>
    <w:rsid w:val="00515FE6"/>
    <w:rsid w:val="0051642D"/>
    <w:rsid w:val="0052286B"/>
    <w:rsid w:val="00523288"/>
    <w:rsid w:val="0052414E"/>
    <w:rsid w:val="00527325"/>
    <w:rsid w:val="00536DB2"/>
    <w:rsid w:val="00537BB6"/>
    <w:rsid w:val="00540188"/>
    <w:rsid w:val="0054578B"/>
    <w:rsid w:val="005457DE"/>
    <w:rsid w:val="00552366"/>
    <w:rsid w:val="005533B8"/>
    <w:rsid w:val="00557466"/>
    <w:rsid w:val="005732D9"/>
    <w:rsid w:val="00575D33"/>
    <w:rsid w:val="00576997"/>
    <w:rsid w:val="005813AA"/>
    <w:rsid w:val="00586273"/>
    <w:rsid w:val="005878DC"/>
    <w:rsid w:val="00595923"/>
    <w:rsid w:val="00597F2A"/>
    <w:rsid w:val="005A07F5"/>
    <w:rsid w:val="005A42B3"/>
    <w:rsid w:val="005A6000"/>
    <w:rsid w:val="005A6C10"/>
    <w:rsid w:val="005B26D5"/>
    <w:rsid w:val="005B4203"/>
    <w:rsid w:val="005B6867"/>
    <w:rsid w:val="005B6EF3"/>
    <w:rsid w:val="005C19D0"/>
    <w:rsid w:val="005C3A3D"/>
    <w:rsid w:val="005C6DBB"/>
    <w:rsid w:val="005D239E"/>
    <w:rsid w:val="005D5B14"/>
    <w:rsid w:val="005E0F8F"/>
    <w:rsid w:val="005E4FAD"/>
    <w:rsid w:val="005E6B4B"/>
    <w:rsid w:val="005F2270"/>
    <w:rsid w:val="005F36AD"/>
    <w:rsid w:val="005F466C"/>
    <w:rsid w:val="005F4F98"/>
    <w:rsid w:val="006003C3"/>
    <w:rsid w:val="00602DE6"/>
    <w:rsid w:val="00604D3B"/>
    <w:rsid w:val="00605D64"/>
    <w:rsid w:val="00605D70"/>
    <w:rsid w:val="00616306"/>
    <w:rsid w:val="00616699"/>
    <w:rsid w:val="00620DB1"/>
    <w:rsid w:val="00623614"/>
    <w:rsid w:val="00624CAE"/>
    <w:rsid w:val="00625FA2"/>
    <w:rsid w:val="00627F6C"/>
    <w:rsid w:val="0062E63A"/>
    <w:rsid w:val="00630FF1"/>
    <w:rsid w:val="00631F5C"/>
    <w:rsid w:val="00637348"/>
    <w:rsid w:val="0064139E"/>
    <w:rsid w:val="006425AE"/>
    <w:rsid w:val="00645C58"/>
    <w:rsid w:val="00646478"/>
    <w:rsid w:val="00646D69"/>
    <w:rsid w:val="0064742F"/>
    <w:rsid w:val="00647DAE"/>
    <w:rsid w:val="00652860"/>
    <w:rsid w:val="006534DB"/>
    <w:rsid w:val="00653981"/>
    <w:rsid w:val="00654DBD"/>
    <w:rsid w:val="006629D0"/>
    <w:rsid w:val="00663BD9"/>
    <w:rsid w:val="006722E3"/>
    <w:rsid w:val="00675A84"/>
    <w:rsid w:val="00675E28"/>
    <w:rsid w:val="00683901"/>
    <w:rsid w:val="00683AF9"/>
    <w:rsid w:val="00686B6A"/>
    <w:rsid w:val="006945C8"/>
    <w:rsid w:val="00695811"/>
    <w:rsid w:val="006A1AC2"/>
    <w:rsid w:val="006A4C79"/>
    <w:rsid w:val="006A6EDA"/>
    <w:rsid w:val="006B0B99"/>
    <w:rsid w:val="006B66E7"/>
    <w:rsid w:val="006C18F6"/>
    <w:rsid w:val="006C1DF4"/>
    <w:rsid w:val="006C51B9"/>
    <w:rsid w:val="006D402E"/>
    <w:rsid w:val="006D56A9"/>
    <w:rsid w:val="006D6DB5"/>
    <w:rsid w:val="006E1AA3"/>
    <w:rsid w:val="006E5375"/>
    <w:rsid w:val="006E585F"/>
    <w:rsid w:val="006F0F44"/>
    <w:rsid w:val="006F37F7"/>
    <w:rsid w:val="006F3E32"/>
    <w:rsid w:val="006F5776"/>
    <w:rsid w:val="00703D57"/>
    <w:rsid w:val="007050CC"/>
    <w:rsid w:val="00705C28"/>
    <w:rsid w:val="007061DC"/>
    <w:rsid w:val="0070693F"/>
    <w:rsid w:val="00706EE8"/>
    <w:rsid w:val="0070945C"/>
    <w:rsid w:val="00711114"/>
    <w:rsid w:val="00715928"/>
    <w:rsid w:val="00716431"/>
    <w:rsid w:val="007210B6"/>
    <w:rsid w:val="00723681"/>
    <w:rsid w:val="00723EE1"/>
    <w:rsid w:val="0072540E"/>
    <w:rsid w:val="00730606"/>
    <w:rsid w:val="00732EE6"/>
    <w:rsid w:val="007333C7"/>
    <w:rsid w:val="00736918"/>
    <w:rsid w:val="0073ACDE"/>
    <w:rsid w:val="007409DD"/>
    <w:rsid w:val="00741A1B"/>
    <w:rsid w:val="00744976"/>
    <w:rsid w:val="0075052C"/>
    <w:rsid w:val="00752A64"/>
    <w:rsid w:val="00756DC8"/>
    <w:rsid w:val="00757374"/>
    <w:rsid w:val="00757BDB"/>
    <w:rsid w:val="00757E5B"/>
    <w:rsid w:val="00765B6E"/>
    <w:rsid w:val="00771248"/>
    <w:rsid w:val="00771597"/>
    <w:rsid w:val="00772EE3"/>
    <w:rsid w:val="0077407D"/>
    <w:rsid w:val="007754E7"/>
    <w:rsid w:val="00776440"/>
    <w:rsid w:val="00782BF9"/>
    <w:rsid w:val="0078737A"/>
    <w:rsid w:val="007910A7"/>
    <w:rsid w:val="0079339F"/>
    <w:rsid w:val="007950DF"/>
    <w:rsid w:val="00796055"/>
    <w:rsid w:val="00796CE7"/>
    <w:rsid w:val="00796FF9"/>
    <w:rsid w:val="007A4ABA"/>
    <w:rsid w:val="007A606E"/>
    <w:rsid w:val="007A6199"/>
    <w:rsid w:val="007A637C"/>
    <w:rsid w:val="007A7FD8"/>
    <w:rsid w:val="007ACB24"/>
    <w:rsid w:val="007B05A2"/>
    <w:rsid w:val="007B7E5D"/>
    <w:rsid w:val="007C6D8C"/>
    <w:rsid w:val="007C7B12"/>
    <w:rsid w:val="007D01AA"/>
    <w:rsid w:val="007D1F4C"/>
    <w:rsid w:val="007D25E9"/>
    <w:rsid w:val="007E48F7"/>
    <w:rsid w:val="007E5985"/>
    <w:rsid w:val="007E769D"/>
    <w:rsid w:val="007F5C40"/>
    <w:rsid w:val="007F60A0"/>
    <w:rsid w:val="008003DB"/>
    <w:rsid w:val="00801832"/>
    <w:rsid w:val="008030B3"/>
    <w:rsid w:val="008139BB"/>
    <w:rsid w:val="00820DD7"/>
    <w:rsid w:val="00821AE0"/>
    <w:rsid w:val="00821C89"/>
    <w:rsid w:val="008238F1"/>
    <w:rsid w:val="0082592C"/>
    <w:rsid w:val="00834C0E"/>
    <w:rsid w:val="008350EB"/>
    <w:rsid w:val="008402FC"/>
    <w:rsid w:val="008422B6"/>
    <w:rsid w:val="00842DC1"/>
    <w:rsid w:val="00844A96"/>
    <w:rsid w:val="00845FA6"/>
    <w:rsid w:val="008507E4"/>
    <w:rsid w:val="008522BB"/>
    <w:rsid w:val="00853390"/>
    <w:rsid w:val="00855429"/>
    <w:rsid w:val="008563D7"/>
    <w:rsid w:val="00856596"/>
    <w:rsid w:val="00856959"/>
    <w:rsid w:val="00862417"/>
    <w:rsid w:val="00862C86"/>
    <w:rsid w:val="0086420F"/>
    <w:rsid w:val="0086442F"/>
    <w:rsid w:val="00864AD5"/>
    <w:rsid w:val="0086723F"/>
    <w:rsid w:val="00873CF4"/>
    <w:rsid w:val="00874A26"/>
    <w:rsid w:val="008750C5"/>
    <w:rsid w:val="00875E66"/>
    <w:rsid w:val="00880908"/>
    <w:rsid w:val="00881311"/>
    <w:rsid w:val="00883500"/>
    <w:rsid w:val="008845AE"/>
    <w:rsid w:val="00885EE9"/>
    <w:rsid w:val="008860A2"/>
    <w:rsid w:val="00897ED8"/>
    <w:rsid w:val="00898946"/>
    <w:rsid w:val="008A0CC2"/>
    <w:rsid w:val="008A3138"/>
    <w:rsid w:val="008A6979"/>
    <w:rsid w:val="008A746E"/>
    <w:rsid w:val="008A7974"/>
    <w:rsid w:val="008B0D6F"/>
    <w:rsid w:val="008B661B"/>
    <w:rsid w:val="008B72D9"/>
    <w:rsid w:val="008C0448"/>
    <w:rsid w:val="008C0E5B"/>
    <w:rsid w:val="008C224D"/>
    <w:rsid w:val="008C5E66"/>
    <w:rsid w:val="008C6F7B"/>
    <w:rsid w:val="008D06E2"/>
    <w:rsid w:val="008D0B5F"/>
    <w:rsid w:val="008E2F91"/>
    <w:rsid w:val="008F22E3"/>
    <w:rsid w:val="008F5D21"/>
    <w:rsid w:val="008F60E4"/>
    <w:rsid w:val="00901D1D"/>
    <w:rsid w:val="00902FF3"/>
    <w:rsid w:val="0090341C"/>
    <w:rsid w:val="00903C8C"/>
    <w:rsid w:val="009046CC"/>
    <w:rsid w:val="00905292"/>
    <w:rsid w:val="0090799D"/>
    <w:rsid w:val="00920361"/>
    <w:rsid w:val="009210DA"/>
    <w:rsid w:val="009214B9"/>
    <w:rsid w:val="009260B3"/>
    <w:rsid w:val="00931C70"/>
    <w:rsid w:val="00932A92"/>
    <w:rsid w:val="00933CB3"/>
    <w:rsid w:val="009366ED"/>
    <w:rsid w:val="00946CB7"/>
    <w:rsid w:val="0094727B"/>
    <w:rsid w:val="00951029"/>
    <w:rsid w:val="00951F45"/>
    <w:rsid w:val="00955AC2"/>
    <w:rsid w:val="0096122E"/>
    <w:rsid w:val="00963B95"/>
    <w:rsid w:val="009640A1"/>
    <w:rsid w:val="0097159F"/>
    <w:rsid w:val="0097298B"/>
    <w:rsid w:val="009729F4"/>
    <w:rsid w:val="0097649B"/>
    <w:rsid w:val="00976D4A"/>
    <w:rsid w:val="00977905"/>
    <w:rsid w:val="00980E93"/>
    <w:rsid w:val="00982390"/>
    <w:rsid w:val="00982700"/>
    <w:rsid w:val="00984510"/>
    <w:rsid w:val="00987151"/>
    <w:rsid w:val="00987A72"/>
    <w:rsid w:val="00990B50"/>
    <w:rsid w:val="00990C67"/>
    <w:rsid w:val="0099603C"/>
    <w:rsid w:val="009A2D56"/>
    <w:rsid w:val="009B225F"/>
    <w:rsid w:val="009B2AE1"/>
    <w:rsid w:val="009B33F0"/>
    <w:rsid w:val="009B64C9"/>
    <w:rsid w:val="009B7251"/>
    <w:rsid w:val="009C52D1"/>
    <w:rsid w:val="009C77BC"/>
    <w:rsid w:val="009D06BE"/>
    <w:rsid w:val="009E0C26"/>
    <w:rsid w:val="009E10DB"/>
    <w:rsid w:val="009E66B8"/>
    <w:rsid w:val="009F0874"/>
    <w:rsid w:val="009F58CF"/>
    <w:rsid w:val="009FE58E"/>
    <w:rsid w:val="00A000B0"/>
    <w:rsid w:val="00A00256"/>
    <w:rsid w:val="00A05923"/>
    <w:rsid w:val="00A073F1"/>
    <w:rsid w:val="00A14E41"/>
    <w:rsid w:val="00A1655C"/>
    <w:rsid w:val="00A22A03"/>
    <w:rsid w:val="00A244FF"/>
    <w:rsid w:val="00A30185"/>
    <w:rsid w:val="00A33537"/>
    <w:rsid w:val="00A35777"/>
    <w:rsid w:val="00A35B64"/>
    <w:rsid w:val="00A37E42"/>
    <w:rsid w:val="00A4022E"/>
    <w:rsid w:val="00A41AFF"/>
    <w:rsid w:val="00A56479"/>
    <w:rsid w:val="00A640E4"/>
    <w:rsid w:val="00A6735D"/>
    <w:rsid w:val="00A801FC"/>
    <w:rsid w:val="00A808CC"/>
    <w:rsid w:val="00A81048"/>
    <w:rsid w:val="00A85E3D"/>
    <w:rsid w:val="00A87ACD"/>
    <w:rsid w:val="00A944F4"/>
    <w:rsid w:val="00AA087D"/>
    <w:rsid w:val="00AA1528"/>
    <w:rsid w:val="00AA297D"/>
    <w:rsid w:val="00AA3F80"/>
    <w:rsid w:val="00AB24C8"/>
    <w:rsid w:val="00AB27D9"/>
    <w:rsid w:val="00AB5192"/>
    <w:rsid w:val="00AB7D50"/>
    <w:rsid w:val="00AC018C"/>
    <w:rsid w:val="00AC17B6"/>
    <w:rsid w:val="00AC2CAA"/>
    <w:rsid w:val="00AD013A"/>
    <w:rsid w:val="00AD1779"/>
    <w:rsid w:val="00AD243E"/>
    <w:rsid w:val="00AD2751"/>
    <w:rsid w:val="00AD5CC6"/>
    <w:rsid w:val="00AD5EC0"/>
    <w:rsid w:val="00AE50F3"/>
    <w:rsid w:val="00AE54D2"/>
    <w:rsid w:val="00AF1774"/>
    <w:rsid w:val="00AF3B77"/>
    <w:rsid w:val="00B01432"/>
    <w:rsid w:val="00B01C65"/>
    <w:rsid w:val="00B034F5"/>
    <w:rsid w:val="00B04B17"/>
    <w:rsid w:val="00B06ED1"/>
    <w:rsid w:val="00B0744F"/>
    <w:rsid w:val="00B077A6"/>
    <w:rsid w:val="00B07D90"/>
    <w:rsid w:val="00B12959"/>
    <w:rsid w:val="00B15BE8"/>
    <w:rsid w:val="00B162A3"/>
    <w:rsid w:val="00B173CC"/>
    <w:rsid w:val="00B17F72"/>
    <w:rsid w:val="00B21E7A"/>
    <w:rsid w:val="00B22063"/>
    <w:rsid w:val="00B2345D"/>
    <w:rsid w:val="00B239BA"/>
    <w:rsid w:val="00B24294"/>
    <w:rsid w:val="00B24B22"/>
    <w:rsid w:val="00B25E2A"/>
    <w:rsid w:val="00B27A6C"/>
    <w:rsid w:val="00B27CE0"/>
    <w:rsid w:val="00B300F9"/>
    <w:rsid w:val="00B31258"/>
    <w:rsid w:val="00B33215"/>
    <w:rsid w:val="00B37D8D"/>
    <w:rsid w:val="00B423D3"/>
    <w:rsid w:val="00B42974"/>
    <w:rsid w:val="00B44741"/>
    <w:rsid w:val="00B464AA"/>
    <w:rsid w:val="00B5030B"/>
    <w:rsid w:val="00B5054F"/>
    <w:rsid w:val="00B50999"/>
    <w:rsid w:val="00B52420"/>
    <w:rsid w:val="00B52552"/>
    <w:rsid w:val="00B571EB"/>
    <w:rsid w:val="00B57FDF"/>
    <w:rsid w:val="00B71449"/>
    <w:rsid w:val="00B73730"/>
    <w:rsid w:val="00B76646"/>
    <w:rsid w:val="00B8214C"/>
    <w:rsid w:val="00B8498C"/>
    <w:rsid w:val="00B90387"/>
    <w:rsid w:val="00B90CD2"/>
    <w:rsid w:val="00B9336E"/>
    <w:rsid w:val="00B93F5E"/>
    <w:rsid w:val="00B96602"/>
    <w:rsid w:val="00BA2445"/>
    <w:rsid w:val="00BA65F8"/>
    <w:rsid w:val="00BA67D6"/>
    <w:rsid w:val="00BB54CF"/>
    <w:rsid w:val="00BC3248"/>
    <w:rsid w:val="00BD2A97"/>
    <w:rsid w:val="00BD4370"/>
    <w:rsid w:val="00BD517A"/>
    <w:rsid w:val="00BD7079"/>
    <w:rsid w:val="00BD7522"/>
    <w:rsid w:val="00BE02B2"/>
    <w:rsid w:val="00BE046B"/>
    <w:rsid w:val="00BE2371"/>
    <w:rsid w:val="00BE3AD4"/>
    <w:rsid w:val="00BF0C0A"/>
    <w:rsid w:val="00BF6A9A"/>
    <w:rsid w:val="00BF6F55"/>
    <w:rsid w:val="00C07A67"/>
    <w:rsid w:val="00C149EF"/>
    <w:rsid w:val="00C14E3C"/>
    <w:rsid w:val="00C2069A"/>
    <w:rsid w:val="00C20980"/>
    <w:rsid w:val="00C253E7"/>
    <w:rsid w:val="00C33197"/>
    <w:rsid w:val="00C33F80"/>
    <w:rsid w:val="00C3458B"/>
    <w:rsid w:val="00C351F3"/>
    <w:rsid w:val="00C414AE"/>
    <w:rsid w:val="00C42B5E"/>
    <w:rsid w:val="00C4528D"/>
    <w:rsid w:val="00C4598F"/>
    <w:rsid w:val="00C52897"/>
    <w:rsid w:val="00C536A9"/>
    <w:rsid w:val="00C57D24"/>
    <w:rsid w:val="00C64C69"/>
    <w:rsid w:val="00C64CD2"/>
    <w:rsid w:val="00C64D98"/>
    <w:rsid w:val="00C66C20"/>
    <w:rsid w:val="00C67548"/>
    <w:rsid w:val="00C67C75"/>
    <w:rsid w:val="00C72BDE"/>
    <w:rsid w:val="00C74B91"/>
    <w:rsid w:val="00C76D4A"/>
    <w:rsid w:val="00C774C4"/>
    <w:rsid w:val="00C77FB3"/>
    <w:rsid w:val="00C83D3A"/>
    <w:rsid w:val="00C86555"/>
    <w:rsid w:val="00C8700E"/>
    <w:rsid w:val="00C8A88E"/>
    <w:rsid w:val="00C936FA"/>
    <w:rsid w:val="00C953F6"/>
    <w:rsid w:val="00C95858"/>
    <w:rsid w:val="00C97E96"/>
    <w:rsid w:val="00CA050F"/>
    <w:rsid w:val="00CA278D"/>
    <w:rsid w:val="00CA3607"/>
    <w:rsid w:val="00CA5AFF"/>
    <w:rsid w:val="00CA6AB0"/>
    <w:rsid w:val="00CB0C15"/>
    <w:rsid w:val="00CB2956"/>
    <w:rsid w:val="00CB2EC9"/>
    <w:rsid w:val="00CB6C5C"/>
    <w:rsid w:val="00CB7DE2"/>
    <w:rsid w:val="00CC6555"/>
    <w:rsid w:val="00CC7580"/>
    <w:rsid w:val="00CD4473"/>
    <w:rsid w:val="00CE0B18"/>
    <w:rsid w:val="00CE5780"/>
    <w:rsid w:val="00CE69B0"/>
    <w:rsid w:val="00CF2A62"/>
    <w:rsid w:val="00CF521B"/>
    <w:rsid w:val="00CF739B"/>
    <w:rsid w:val="00D01FBA"/>
    <w:rsid w:val="00D02CA7"/>
    <w:rsid w:val="00D03F51"/>
    <w:rsid w:val="00D07B72"/>
    <w:rsid w:val="00D10512"/>
    <w:rsid w:val="00D105A5"/>
    <w:rsid w:val="00D136BB"/>
    <w:rsid w:val="00D1384F"/>
    <w:rsid w:val="00D13E79"/>
    <w:rsid w:val="00D2379F"/>
    <w:rsid w:val="00D238BE"/>
    <w:rsid w:val="00D251C8"/>
    <w:rsid w:val="00D34275"/>
    <w:rsid w:val="00D35A36"/>
    <w:rsid w:val="00D4152B"/>
    <w:rsid w:val="00D457EA"/>
    <w:rsid w:val="00D4657F"/>
    <w:rsid w:val="00D54FB1"/>
    <w:rsid w:val="00D56653"/>
    <w:rsid w:val="00D56C1A"/>
    <w:rsid w:val="00D61CC5"/>
    <w:rsid w:val="00D621C3"/>
    <w:rsid w:val="00D648EC"/>
    <w:rsid w:val="00D702FB"/>
    <w:rsid w:val="00D70412"/>
    <w:rsid w:val="00D72E39"/>
    <w:rsid w:val="00D75579"/>
    <w:rsid w:val="00D82632"/>
    <w:rsid w:val="00D91560"/>
    <w:rsid w:val="00D93C60"/>
    <w:rsid w:val="00D95A5C"/>
    <w:rsid w:val="00D97166"/>
    <w:rsid w:val="00DA0224"/>
    <w:rsid w:val="00DA375F"/>
    <w:rsid w:val="00DA4CB9"/>
    <w:rsid w:val="00DA7A23"/>
    <w:rsid w:val="00DB60A3"/>
    <w:rsid w:val="00DC2AD2"/>
    <w:rsid w:val="00DC2DE8"/>
    <w:rsid w:val="00DC3F97"/>
    <w:rsid w:val="00DC4C1C"/>
    <w:rsid w:val="00DC78B7"/>
    <w:rsid w:val="00DD009D"/>
    <w:rsid w:val="00DD1F70"/>
    <w:rsid w:val="00DD20B4"/>
    <w:rsid w:val="00DD59C3"/>
    <w:rsid w:val="00DD6DAF"/>
    <w:rsid w:val="00DD9534"/>
    <w:rsid w:val="00DE2162"/>
    <w:rsid w:val="00DE3173"/>
    <w:rsid w:val="00DE3747"/>
    <w:rsid w:val="00DE3CDD"/>
    <w:rsid w:val="00DE4F58"/>
    <w:rsid w:val="00DE56DB"/>
    <w:rsid w:val="00DE73CA"/>
    <w:rsid w:val="00DE741F"/>
    <w:rsid w:val="00DE7B49"/>
    <w:rsid w:val="00DEF839"/>
    <w:rsid w:val="00DF064F"/>
    <w:rsid w:val="00DF334A"/>
    <w:rsid w:val="00DF5522"/>
    <w:rsid w:val="00E0336E"/>
    <w:rsid w:val="00E06F39"/>
    <w:rsid w:val="00E102C2"/>
    <w:rsid w:val="00E11A73"/>
    <w:rsid w:val="00E122CC"/>
    <w:rsid w:val="00E12DCC"/>
    <w:rsid w:val="00E12EAE"/>
    <w:rsid w:val="00E24F62"/>
    <w:rsid w:val="00E26190"/>
    <w:rsid w:val="00E30250"/>
    <w:rsid w:val="00E32E93"/>
    <w:rsid w:val="00E34829"/>
    <w:rsid w:val="00E35609"/>
    <w:rsid w:val="00E35B02"/>
    <w:rsid w:val="00E36580"/>
    <w:rsid w:val="00E3720A"/>
    <w:rsid w:val="00E406D5"/>
    <w:rsid w:val="00E40A21"/>
    <w:rsid w:val="00E41595"/>
    <w:rsid w:val="00E4249D"/>
    <w:rsid w:val="00E438AD"/>
    <w:rsid w:val="00E47FBF"/>
    <w:rsid w:val="00E52660"/>
    <w:rsid w:val="00E52C8E"/>
    <w:rsid w:val="00E5561E"/>
    <w:rsid w:val="00E5664C"/>
    <w:rsid w:val="00E57567"/>
    <w:rsid w:val="00E61734"/>
    <w:rsid w:val="00E6432E"/>
    <w:rsid w:val="00E659C5"/>
    <w:rsid w:val="00E714AA"/>
    <w:rsid w:val="00E80CA7"/>
    <w:rsid w:val="00E8365E"/>
    <w:rsid w:val="00E91209"/>
    <w:rsid w:val="00E9333C"/>
    <w:rsid w:val="00E93B0B"/>
    <w:rsid w:val="00E93CFD"/>
    <w:rsid w:val="00E943E6"/>
    <w:rsid w:val="00E9479D"/>
    <w:rsid w:val="00E94A43"/>
    <w:rsid w:val="00E9E9F6"/>
    <w:rsid w:val="00EA3316"/>
    <w:rsid w:val="00EA3B7E"/>
    <w:rsid w:val="00EA4186"/>
    <w:rsid w:val="00EA5B27"/>
    <w:rsid w:val="00EB112E"/>
    <w:rsid w:val="00EB44D8"/>
    <w:rsid w:val="00EB64C3"/>
    <w:rsid w:val="00EC1943"/>
    <w:rsid w:val="00EC40B6"/>
    <w:rsid w:val="00EC5C7A"/>
    <w:rsid w:val="00ED299C"/>
    <w:rsid w:val="00ED35A3"/>
    <w:rsid w:val="00EE6B83"/>
    <w:rsid w:val="00EF377F"/>
    <w:rsid w:val="00EF390F"/>
    <w:rsid w:val="00EF596E"/>
    <w:rsid w:val="00EF6250"/>
    <w:rsid w:val="00EF65E5"/>
    <w:rsid w:val="00F00317"/>
    <w:rsid w:val="00F02B7A"/>
    <w:rsid w:val="00F051D3"/>
    <w:rsid w:val="00F058B9"/>
    <w:rsid w:val="00F05952"/>
    <w:rsid w:val="00F1057C"/>
    <w:rsid w:val="00F10ABB"/>
    <w:rsid w:val="00F11086"/>
    <w:rsid w:val="00F12052"/>
    <w:rsid w:val="00F146FC"/>
    <w:rsid w:val="00F15F53"/>
    <w:rsid w:val="00F23064"/>
    <w:rsid w:val="00F235D4"/>
    <w:rsid w:val="00F25FE3"/>
    <w:rsid w:val="00F32AE7"/>
    <w:rsid w:val="00F46FCE"/>
    <w:rsid w:val="00F51139"/>
    <w:rsid w:val="00F52E54"/>
    <w:rsid w:val="00F52E6A"/>
    <w:rsid w:val="00F53C83"/>
    <w:rsid w:val="00F56346"/>
    <w:rsid w:val="00F61064"/>
    <w:rsid w:val="00F6751C"/>
    <w:rsid w:val="00F70037"/>
    <w:rsid w:val="00F725E4"/>
    <w:rsid w:val="00F75374"/>
    <w:rsid w:val="00F7699A"/>
    <w:rsid w:val="00F815B3"/>
    <w:rsid w:val="00F9156C"/>
    <w:rsid w:val="00F95A91"/>
    <w:rsid w:val="00FA0209"/>
    <w:rsid w:val="00FA1763"/>
    <w:rsid w:val="00FA2C2E"/>
    <w:rsid w:val="00FA2F88"/>
    <w:rsid w:val="00FA31F6"/>
    <w:rsid w:val="00FA3829"/>
    <w:rsid w:val="00FA4BE6"/>
    <w:rsid w:val="00FA518C"/>
    <w:rsid w:val="00FA9BF5"/>
    <w:rsid w:val="00FB3DCE"/>
    <w:rsid w:val="00FB750B"/>
    <w:rsid w:val="00FC1540"/>
    <w:rsid w:val="00FC23EF"/>
    <w:rsid w:val="00FC3B9F"/>
    <w:rsid w:val="00FC7240"/>
    <w:rsid w:val="00FD0884"/>
    <w:rsid w:val="00FD6C31"/>
    <w:rsid w:val="00FD6D9A"/>
    <w:rsid w:val="00FD73AB"/>
    <w:rsid w:val="00FE2060"/>
    <w:rsid w:val="00FE20A8"/>
    <w:rsid w:val="00FE260D"/>
    <w:rsid w:val="00FE4707"/>
    <w:rsid w:val="00FF17E2"/>
    <w:rsid w:val="00FF2585"/>
    <w:rsid w:val="00FF4EEF"/>
    <w:rsid w:val="00FF5E26"/>
    <w:rsid w:val="0106832A"/>
    <w:rsid w:val="011253F1"/>
    <w:rsid w:val="01137325"/>
    <w:rsid w:val="0113BBED"/>
    <w:rsid w:val="011AB88E"/>
    <w:rsid w:val="011E6D42"/>
    <w:rsid w:val="0127B81C"/>
    <w:rsid w:val="0128AAA0"/>
    <w:rsid w:val="01344D76"/>
    <w:rsid w:val="0135232F"/>
    <w:rsid w:val="0143099E"/>
    <w:rsid w:val="0143F5E3"/>
    <w:rsid w:val="014AEB40"/>
    <w:rsid w:val="014F9001"/>
    <w:rsid w:val="016316D4"/>
    <w:rsid w:val="016431D1"/>
    <w:rsid w:val="0167D2E3"/>
    <w:rsid w:val="0168AD1B"/>
    <w:rsid w:val="0172F173"/>
    <w:rsid w:val="0179A1B5"/>
    <w:rsid w:val="017F521F"/>
    <w:rsid w:val="018EACD7"/>
    <w:rsid w:val="01A0142C"/>
    <w:rsid w:val="01A12453"/>
    <w:rsid w:val="01A657D2"/>
    <w:rsid w:val="01AD5FC0"/>
    <w:rsid w:val="01BF291A"/>
    <w:rsid w:val="01E9B5FD"/>
    <w:rsid w:val="01EAB274"/>
    <w:rsid w:val="01ECE015"/>
    <w:rsid w:val="01F0D668"/>
    <w:rsid w:val="01F1B566"/>
    <w:rsid w:val="01F34331"/>
    <w:rsid w:val="01FAD272"/>
    <w:rsid w:val="0212D8C0"/>
    <w:rsid w:val="0215B746"/>
    <w:rsid w:val="0217C1BB"/>
    <w:rsid w:val="02242121"/>
    <w:rsid w:val="02352B5C"/>
    <w:rsid w:val="024004C8"/>
    <w:rsid w:val="024FD479"/>
    <w:rsid w:val="0250AC2E"/>
    <w:rsid w:val="0260E04E"/>
    <w:rsid w:val="026B0C23"/>
    <w:rsid w:val="026BE0C3"/>
    <w:rsid w:val="02713FF5"/>
    <w:rsid w:val="0279EC0F"/>
    <w:rsid w:val="027E1544"/>
    <w:rsid w:val="027F0916"/>
    <w:rsid w:val="027F3928"/>
    <w:rsid w:val="02806298"/>
    <w:rsid w:val="028EF1C9"/>
    <w:rsid w:val="02943553"/>
    <w:rsid w:val="02A1DF44"/>
    <w:rsid w:val="02A74035"/>
    <w:rsid w:val="02B6BD8C"/>
    <w:rsid w:val="02B923EA"/>
    <w:rsid w:val="02BD33F0"/>
    <w:rsid w:val="02BEAB56"/>
    <w:rsid w:val="02C04114"/>
    <w:rsid w:val="02C1935C"/>
    <w:rsid w:val="02C6F1C3"/>
    <w:rsid w:val="02C8642D"/>
    <w:rsid w:val="02CFA03F"/>
    <w:rsid w:val="03051F8F"/>
    <w:rsid w:val="03078764"/>
    <w:rsid w:val="031C3B6A"/>
    <w:rsid w:val="03216AD4"/>
    <w:rsid w:val="0328E446"/>
    <w:rsid w:val="032BEFAE"/>
    <w:rsid w:val="03351891"/>
    <w:rsid w:val="033B2587"/>
    <w:rsid w:val="033C819B"/>
    <w:rsid w:val="033D7E2D"/>
    <w:rsid w:val="0340D85F"/>
    <w:rsid w:val="03438EC0"/>
    <w:rsid w:val="03452824"/>
    <w:rsid w:val="03453CD2"/>
    <w:rsid w:val="0353C4F8"/>
    <w:rsid w:val="03593038"/>
    <w:rsid w:val="036F8819"/>
    <w:rsid w:val="037421D8"/>
    <w:rsid w:val="0375EB35"/>
    <w:rsid w:val="0378FA48"/>
    <w:rsid w:val="03792075"/>
    <w:rsid w:val="038AE4E6"/>
    <w:rsid w:val="0393CAD1"/>
    <w:rsid w:val="039BC6E5"/>
    <w:rsid w:val="03AC46D7"/>
    <w:rsid w:val="03AD430B"/>
    <w:rsid w:val="03B69A42"/>
    <w:rsid w:val="03C0A551"/>
    <w:rsid w:val="03C3C45E"/>
    <w:rsid w:val="03C6163C"/>
    <w:rsid w:val="03CD55D3"/>
    <w:rsid w:val="03D04C64"/>
    <w:rsid w:val="03D1EC06"/>
    <w:rsid w:val="03D24D12"/>
    <w:rsid w:val="03DA3801"/>
    <w:rsid w:val="03DF4A93"/>
    <w:rsid w:val="03F568B3"/>
    <w:rsid w:val="0409A6A3"/>
    <w:rsid w:val="041571AB"/>
    <w:rsid w:val="041EEF45"/>
    <w:rsid w:val="0424BB24"/>
    <w:rsid w:val="04276D53"/>
    <w:rsid w:val="042E4198"/>
    <w:rsid w:val="04388B28"/>
    <w:rsid w:val="04401C04"/>
    <w:rsid w:val="0442EC27"/>
    <w:rsid w:val="0445C957"/>
    <w:rsid w:val="0448CA26"/>
    <w:rsid w:val="04564481"/>
    <w:rsid w:val="045A77B6"/>
    <w:rsid w:val="045F4422"/>
    <w:rsid w:val="045FDE9A"/>
    <w:rsid w:val="04680B80"/>
    <w:rsid w:val="046F871B"/>
    <w:rsid w:val="046FE555"/>
    <w:rsid w:val="047A5AE9"/>
    <w:rsid w:val="047F4994"/>
    <w:rsid w:val="04849F05"/>
    <w:rsid w:val="048D48E4"/>
    <w:rsid w:val="04951979"/>
    <w:rsid w:val="0499D1B2"/>
    <w:rsid w:val="04A412D8"/>
    <w:rsid w:val="04AD800F"/>
    <w:rsid w:val="04AFF122"/>
    <w:rsid w:val="04CF5978"/>
    <w:rsid w:val="04E05A22"/>
    <w:rsid w:val="04E0864D"/>
    <w:rsid w:val="04EBD64D"/>
    <w:rsid w:val="04EC7A24"/>
    <w:rsid w:val="05202C9B"/>
    <w:rsid w:val="0522C539"/>
    <w:rsid w:val="05269968"/>
    <w:rsid w:val="052AD77F"/>
    <w:rsid w:val="052F3DA5"/>
    <w:rsid w:val="0533100E"/>
    <w:rsid w:val="0533AF01"/>
    <w:rsid w:val="0536B813"/>
    <w:rsid w:val="053746AF"/>
    <w:rsid w:val="053C90AF"/>
    <w:rsid w:val="05486E2C"/>
    <w:rsid w:val="05497C52"/>
    <w:rsid w:val="054A1C5C"/>
    <w:rsid w:val="0558EDAE"/>
    <w:rsid w:val="056DF771"/>
    <w:rsid w:val="05728841"/>
    <w:rsid w:val="057DBAC2"/>
    <w:rsid w:val="05845EF2"/>
    <w:rsid w:val="0587AB63"/>
    <w:rsid w:val="058E0F7B"/>
    <w:rsid w:val="0594F7E7"/>
    <w:rsid w:val="059751EF"/>
    <w:rsid w:val="0598D0DE"/>
    <w:rsid w:val="059CEFF2"/>
    <w:rsid w:val="05ABF3BF"/>
    <w:rsid w:val="05AE0B9E"/>
    <w:rsid w:val="05AF6038"/>
    <w:rsid w:val="05C00517"/>
    <w:rsid w:val="05C1BDA4"/>
    <w:rsid w:val="05CDAE74"/>
    <w:rsid w:val="05CFA7C8"/>
    <w:rsid w:val="05D6E232"/>
    <w:rsid w:val="05DBA4CA"/>
    <w:rsid w:val="05E67497"/>
    <w:rsid w:val="05E744A7"/>
    <w:rsid w:val="05EC836C"/>
    <w:rsid w:val="05FB13C5"/>
    <w:rsid w:val="05FEF6E4"/>
    <w:rsid w:val="060198F0"/>
    <w:rsid w:val="0601CA2C"/>
    <w:rsid w:val="0605CFA0"/>
    <w:rsid w:val="060B6689"/>
    <w:rsid w:val="060C3138"/>
    <w:rsid w:val="0616C4A8"/>
    <w:rsid w:val="061860E9"/>
    <w:rsid w:val="061D4B2D"/>
    <w:rsid w:val="0627455E"/>
    <w:rsid w:val="062B85A7"/>
    <w:rsid w:val="064241A2"/>
    <w:rsid w:val="0643C08E"/>
    <w:rsid w:val="0646CA69"/>
    <w:rsid w:val="0656BFC4"/>
    <w:rsid w:val="06597455"/>
    <w:rsid w:val="065CC709"/>
    <w:rsid w:val="066A7BF0"/>
    <w:rsid w:val="067D2144"/>
    <w:rsid w:val="06889AFC"/>
    <w:rsid w:val="068C7711"/>
    <w:rsid w:val="069838D6"/>
    <w:rsid w:val="069D7EDA"/>
    <w:rsid w:val="06A5B681"/>
    <w:rsid w:val="06A8A663"/>
    <w:rsid w:val="06B2CD40"/>
    <w:rsid w:val="06B47D2C"/>
    <w:rsid w:val="06B7BCE8"/>
    <w:rsid w:val="06C32896"/>
    <w:rsid w:val="06C5EB07"/>
    <w:rsid w:val="06CCB45C"/>
    <w:rsid w:val="06CCDFE4"/>
    <w:rsid w:val="06D29B12"/>
    <w:rsid w:val="06D2EF92"/>
    <w:rsid w:val="06E828E5"/>
    <w:rsid w:val="06E89E76"/>
    <w:rsid w:val="06F7E6EC"/>
    <w:rsid w:val="06FCC1F3"/>
    <w:rsid w:val="06FF118B"/>
    <w:rsid w:val="0712E27A"/>
    <w:rsid w:val="0719BEEF"/>
    <w:rsid w:val="071A9695"/>
    <w:rsid w:val="071B2914"/>
    <w:rsid w:val="07241D51"/>
    <w:rsid w:val="073D3224"/>
    <w:rsid w:val="0740B72C"/>
    <w:rsid w:val="0757A11B"/>
    <w:rsid w:val="075AB9CF"/>
    <w:rsid w:val="07667C70"/>
    <w:rsid w:val="076E850F"/>
    <w:rsid w:val="076EB4A4"/>
    <w:rsid w:val="07702BEA"/>
    <w:rsid w:val="077049FB"/>
    <w:rsid w:val="0798441B"/>
    <w:rsid w:val="07AB290F"/>
    <w:rsid w:val="07B7A4EA"/>
    <w:rsid w:val="07C6433E"/>
    <w:rsid w:val="07D6AC02"/>
    <w:rsid w:val="07EE0BB4"/>
    <w:rsid w:val="07F4DBF7"/>
    <w:rsid w:val="07F5AB33"/>
    <w:rsid w:val="07FBE992"/>
    <w:rsid w:val="0803AC81"/>
    <w:rsid w:val="08084422"/>
    <w:rsid w:val="0814D01F"/>
    <w:rsid w:val="081BD8B3"/>
    <w:rsid w:val="081F6E92"/>
    <w:rsid w:val="082026DE"/>
    <w:rsid w:val="08245C41"/>
    <w:rsid w:val="082A640D"/>
    <w:rsid w:val="082B4760"/>
    <w:rsid w:val="082D0AC1"/>
    <w:rsid w:val="0849365C"/>
    <w:rsid w:val="0853A87C"/>
    <w:rsid w:val="0856573F"/>
    <w:rsid w:val="086EBFF3"/>
    <w:rsid w:val="086F547B"/>
    <w:rsid w:val="0870A389"/>
    <w:rsid w:val="08812598"/>
    <w:rsid w:val="088EE6CF"/>
    <w:rsid w:val="089980A1"/>
    <w:rsid w:val="08A3D791"/>
    <w:rsid w:val="08AABC41"/>
    <w:rsid w:val="08B477F5"/>
    <w:rsid w:val="08D5223D"/>
    <w:rsid w:val="08D5D6AE"/>
    <w:rsid w:val="08E37F0C"/>
    <w:rsid w:val="08ECE86C"/>
    <w:rsid w:val="08EE3311"/>
    <w:rsid w:val="08EE751D"/>
    <w:rsid w:val="08EE8C0A"/>
    <w:rsid w:val="08FECEC8"/>
    <w:rsid w:val="0903A59A"/>
    <w:rsid w:val="091270F8"/>
    <w:rsid w:val="0916841F"/>
    <w:rsid w:val="092BDEB6"/>
    <w:rsid w:val="093ECC33"/>
    <w:rsid w:val="093EFC0B"/>
    <w:rsid w:val="094E6BCA"/>
    <w:rsid w:val="09532448"/>
    <w:rsid w:val="095B8CA4"/>
    <w:rsid w:val="095BAE80"/>
    <w:rsid w:val="095D9C7E"/>
    <w:rsid w:val="0972EC26"/>
    <w:rsid w:val="097C390F"/>
    <w:rsid w:val="097C6F33"/>
    <w:rsid w:val="097ED549"/>
    <w:rsid w:val="098203A7"/>
    <w:rsid w:val="0984B454"/>
    <w:rsid w:val="098568C6"/>
    <w:rsid w:val="098B6CE9"/>
    <w:rsid w:val="098D8BBA"/>
    <w:rsid w:val="0991A418"/>
    <w:rsid w:val="0992805B"/>
    <w:rsid w:val="099402FE"/>
    <w:rsid w:val="09AD0D93"/>
    <w:rsid w:val="09B7C952"/>
    <w:rsid w:val="09BBF73F"/>
    <w:rsid w:val="09BDDEAE"/>
    <w:rsid w:val="09C2DE66"/>
    <w:rsid w:val="09C45427"/>
    <w:rsid w:val="09C68516"/>
    <w:rsid w:val="09CA3AFF"/>
    <w:rsid w:val="09D01168"/>
    <w:rsid w:val="09D1675C"/>
    <w:rsid w:val="09E14B4B"/>
    <w:rsid w:val="09E52CB9"/>
    <w:rsid w:val="09EAEB9D"/>
    <w:rsid w:val="09ECA29D"/>
    <w:rsid w:val="09EE0ACE"/>
    <w:rsid w:val="09F33128"/>
    <w:rsid w:val="09F3B56E"/>
    <w:rsid w:val="09F78FE3"/>
    <w:rsid w:val="0A00911F"/>
    <w:rsid w:val="0A0B0869"/>
    <w:rsid w:val="0A240F6D"/>
    <w:rsid w:val="0A243F38"/>
    <w:rsid w:val="0A258157"/>
    <w:rsid w:val="0A2B489B"/>
    <w:rsid w:val="0A31D383"/>
    <w:rsid w:val="0A3344BC"/>
    <w:rsid w:val="0A3440DA"/>
    <w:rsid w:val="0A3CF58B"/>
    <w:rsid w:val="0A3EA11D"/>
    <w:rsid w:val="0A40E390"/>
    <w:rsid w:val="0A4397C9"/>
    <w:rsid w:val="0A49C5C7"/>
    <w:rsid w:val="0A4D7679"/>
    <w:rsid w:val="0A59573A"/>
    <w:rsid w:val="0A76B755"/>
    <w:rsid w:val="0A77A3DF"/>
    <w:rsid w:val="0A91C90F"/>
    <w:rsid w:val="0A923F77"/>
    <w:rsid w:val="0AA42767"/>
    <w:rsid w:val="0AA5446F"/>
    <w:rsid w:val="0AA672A8"/>
    <w:rsid w:val="0AA8F325"/>
    <w:rsid w:val="0AACE9D0"/>
    <w:rsid w:val="0AC9F3DF"/>
    <w:rsid w:val="0ACBC816"/>
    <w:rsid w:val="0ACF201E"/>
    <w:rsid w:val="0AD30336"/>
    <w:rsid w:val="0AD85A1C"/>
    <w:rsid w:val="0AE090EF"/>
    <w:rsid w:val="0AE1CBC8"/>
    <w:rsid w:val="0AFDA583"/>
    <w:rsid w:val="0AFE5617"/>
    <w:rsid w:val="0B167199"/>
    <w:rsid w:val="0B1C368A"/>
    <w:rsid w:val="0B1CAD16"/>
    <w:rsid w:val="0B1FB14D"/>
    <w:rsid w:val="0B213927"/>
    <w:rsid w:val="0B230D4A"/>
    <w:rsid w:val="0B279ED3"/>
    <w:rsid w:val="0B2E28DE"/>
    <w:rsid w:val="0B58D496"/>
    <w:rsid w:val="0B5C839E"/>
    <w:rsid w:val="0B6ACBEC"/>
    <w:rsid w:val="0B7E9C17"/>
    <w:rsid w:val="0B95808B"/>
    <w:rsid w:val="0B9ACCA3"/>
    <w:rsid w:val="0B9C2B5F"/>
    <w:rsid w:val="0B9E8F8A"/>
    <w:rsid w:val="0BA18385"/>
    <w:rsid w:val="0BA9C58C"/>
    <w:rsid w:val="0BAC2EB7"/>
    <w:rsid w:val="0BB4AD38"/>
    <w:rsid w:val="0BB6E62A"/>
    <w:rsid w:val="0BB95481"/>
    <w:rsid w:val="0BB9C897"/>
    <w:rsid w:val="0BBD9C06"/>
    <w:rsid w:val="0BC0BB83"/>
    <w:rsid w:val="0BDCD2F8"/>
    <w:rsid w:val="0BE512CC"/>
    <w:rsid w:val="0BE65781"/>
    <w:rsid w:val="0BE85FD5"/>
    <w:rsid w:val="0BF3BEB5"/>
    <w:rsid w:val="0BFC325A"/>
    <w:rsid w:val="0C0891CA"/>
    <w:rsid w:val="0C1713F6"/>
    <w:rsid w:val="0C294E1C"/>
    <w:rsid w:val="0C2C4FC2"/>
    <w:rsid w:val="0C307B73"/>
    <w:rsid w:val="0C33950E"/>
    <w:rsid w:val="0C366969"/>
    <w:rsid w:val="0C3B5673"/>
    <w:rsid w:val="0C4AAD5D"/>
    <w:rsid w:val="0C4D7698"/>
    <w:rsid w:val="0C5758F8"/>
    <w:rsid w:val="0C611160"/>
    <w:rsid w:val="0C65B82C"/>
    <w:rsid w:val="0C6EF5E8"/>
    <w:rsid w:val="0C7A5F66"/>
    <w:rsid w:val="0C8FAE6C"/>
    <w:rsid w:val="0C964800"/>
    <w:rsid w:val="0C987A3E"/>
    <w:rsid w:val="0C9EF70A"/>
    <w:rsid w:val="0CA93B91"/>
    <w:rsid w:val="0CAF99A3"/>
    <w:rsid w:val="0CB01F27"/>
    <w:rsid w:val="0CB38891"/>
    <w:rsid w:val="0CC84D1A"/>
    <w:rsid w:val="0CCBF4A6"/>
    <w:rsid w:val="0CD43219"/>
    <w:rsid w:val="0CD941EE"/>
    <w:rsid w:val="0CE5A654"/>
    <w:rsid w:val="0CF7C751"/>
    <w:rsid w:val="0CFBFCB5"/>
    <w:rsid w:val="0CFFCCCC"/>
    <w:rsid w:val="0D041A73"/>
    <w:rsid w:val="0D0AD6BF"/>
    <w:rsid w:val="0D11DD82"/>
    <w:rsid w:val="0D199C25"/>
    <w:rsid w:val="0D1FD9FE"/>
    <w:rsid w:val="0D2D2128"/>
    <w:rsid w:val="0D322643"/>
    <w:rsid w:val="0D36A8F8"/>
    <w:rsid w:val="0D41DB03"/>
    <w:rsid w:val="0D461BC4"/>
    <w:rsid w:val="0D463C3E"/>
    <w:rsid w:val="0D566384"/>
    <w:rsid w:val="0D69D9E4"/>
    <w:rsid w:val="0D6A0304"/>
    <w:rsid w:val="0D6A0ECB"/>
    <w:rsid w:val="0D730B53"/>
    <w:rsid w:val="0D75AA46"/>
    <w:rsid w:val="0D816689"/>
    <w:rsid w:val="0D8AA179"/>
    <w:rsid w:val="0D8EDECC"/>
    <w:rsid w:val="0D90D273"/>
    <w:rsid w:val="0D974AB5"/>
    <w:rsid w:val="0D9952DD"/>
    <w:rsid w:val="0D9E151D"/>
    <w:rsid w:val="0DB415CC"/>
    <w:rsid w:val="0DB465B6"/>
    <w:rsid w:val="0DD0C67A"/>
    <w:rsid w:val="0DE29707"/>
    <w:rsid w:val="0DF104F5"/>
    <w:rsid w:val="0E173DE0"/>
    <w:rsid w:val="0E178F4F"/>
    <w:rsid w:val="0E1CD0DE"/>
    <w:rsid w:val="0E1FBDD5"/>
    <w:rsid w:val="0E2945E6"/>
    <w:rsid w:val="0E29E429"/>
    <w:rsid w:val="0E2A316C"/>
    <w:rsid w:val="0E3E3168"/>
    <w:rsid w:val="0E402A10"/>
    <w:rsid w:val="0E431315"/>
    <w:rsid w:val="0E461738"/>
    <w:rsid w:val="0E47E9C3"/>
    <w:rsid w:val="0E482AF7"/>
    <w:rsid w:val="0E48A94C"/>
    <w:rsid w:val="0E544DD8"/>
    <w:rsid w:val="0E6734E5"/>
    <w:rsid w:val="0E76D4A1"/>
    <w:rsid w:val="0E79013D"/>
    <w:rsid w:val="0E80060A"/>
    <w:rsid w:val="0E827417"/>
    <w:rsid w:val="0E87CF42"/>
    <w:rsid w:val="0E887DE7"/>
    <w:rsid w:val="0E89E163"/>
    <w:rsid w:val="0E8DF53B"/>
    <w:rsid w:val="0E91A451"/>
    <w:rsid w:val="0E935665"/>
    <w:rsid w:val="0E943032"/>
    <w:rsid w:val="0E96085C"/>
    <w:rsid w:val="0E9DC58D"/>
    <w:rsid w:val="0EAD3976"/>
    <w:rsid w:val="0EB4426B"/>
    <w:rsid w:val="0ECB6268"/>
    <w:rsid w:val="0ECDB975"/>
    <w:rsid w:val="0ED38676"/>
    <w:rsid w:val="0ED8CD5C"/>
    <w:rsid w:val="0EE8DE7E"/>
    <w:rsid w:val="0EE971E4"/>
    <w:rsid w:val="0EEC2676"/>
    <w:rsid w:val="0EF58DED"/>
    <w:rsid w:val="0EFE2853"/>
    <w:rsid w:val="0F0CFB6D"/>
    <w:rsid w:val="0F14006D"/>
    <w:rsid w:val="0F145543"/>
    <w:rsid w:val="0F195531"/>
    <w:rsid w:val="0F259DB4"/>
    <w:rsid w:val="0F39ADA8"/>
    <w:rsid w:val="0F44C84E"/>
    <w:rsid w:val="0F45F3C9"/>
    <w:rsid w:val="0F46044B"/>
    <w:rsid w:val="0F46DA6D"/>
    <w:rsid w:val="0F4A9A06"/>
    <w:rsid w:val="0F50F534"/>
    <w:rsid w:val="0F5515D5"/>
    <w:rsid w:val="0F5ED163"/>
    <w:rsid w:val="0F60A696"/>
    <w:rsid w:val="0F6253F3"/>
    <w:rsid w:val="0F66AF04"/>
    <w:rsid w:val="0F720D94"/>
    <w:rsid w:val="0F7C0A9E"/>
    <w:rsid w:val="0F7E3F0A"/>
    <w:rsid w:val="0F7F4875"/>
    <w:rsid w:val="0F7F8E2E"/>
    <w:rsid w:val="0F805AF3"/>
    <w:rsid w:val="0F82CEDA"/>
    <w:rsid w:val="0F85CD41"/>
    <w:rsid w:val="0F8C3274"/>
    <w:rsid w:val="0F8F5E6B"/>
    <w:rsid w:val="0F939C6C"/>
    <w:rsid w:val="0FB136C5"/>
    <w:rsid w:val="0FB28182"/>
    <w:rsid w:val="0FB4A39F"/>
    <w:rsid w:val="0FB9BA70"/>
    <w:rsid w:val="0FC4C97E"/>
    <w:rsid w:val="0FCBA5AC"/>
    <w:rsid w:val="0FD60F9B"/>
    <w:rsid w:val="0FEE38C1"/>
    <w:rsid w:val="1002A3E3"/>
    <w:rsid w:val="1011914D"/>
    <w:rsid w:val="1012CE08"/>
    <w:rsid w:val="101823E6"/>
    <w:rsid w:val="10265A17"/>
    <w:rsid w:val="10282B5A"/>
    <w:rsid w:val="10290BF5"/>
    <w:rsid w:val="10368EE7"/>
    <w:rsid w:val="1039A91C"/>
    <w:rsid w:val="1047DD2F"/>
    <w:rsid w:val="10492E44"/>
    <w:rsid w:val="104B2AD4"/>
    <w:rsid w:val="1051B9AD"/>
    <w:rsid w:val="10568D7E"/>
    <w:rsid w:val="105EEAE0"/>
    <w:rsid w:val="1064C1EA"/>
    <w:rsid w:val="107458B6"/>
    <w:rsid w:val="10897331"/>
    <w:rsid w:val="108B2D2E"/>
    <w:rsid w:val="108F618C"/>
    <w:rsid w:val="109380BC"/>
    <w:rsid w:val="109A902C"/>
    <w:rsid w:val="109AEBFC"/>
    <w:rsid w:val="10A5B69B"/>
    <w:rsid w:val="10AA4264"/>
    <w:rsid w:val="10B09ED1"/>
    <w:rsid w:val="10B4374B"/>
    <w:rsid w:val="10C3897C"/>
    <w:rsid w:val="10C3A12E"/>
    <w:rsid w:val="10C6D9F3"/>
    <w:rsid w:val="10F3F4B3"/>
    <w:rsid w:val="10FB92B6"/>
    <w:rsid w:val="110CF085"/>
    <w:rsid w:val="110E3CEA"/>
    <w:rsid w:val="110FBAB9"/>
    <w:rsid w:val="11100852"/>
    <w:rsid w:val="111ED235"/>
    <w:rsid w:val="112099E7"/>
    <w:rsid w:val="1120C627"/>
    <w:rsid w:val="11236D0E"/>
    <w:rsid w:val="1124923E"/>
    <w:rsid w:val="1125326E"/>
    <w:rsid w:val="11274A79"/>
    <w:rsid w:val="11373A80"/>
    <w:rsid w:val="1141E19E"/>
    <w:rsid w:val="114A2ABC"/>
    <w:rsid w:val="115793BB"/>
    <w:rsid w:val="1159A041"/>
    <w:rsid w:val="1162BE73"/>
    <w:rsid w:val="117B12BD"/>
    <w:rsid w:val="1183E6A5"/>
    <w:rsid w:val="118CBC7D"/>
    <w:rsid w:val="11913411"/>
    <w:rsid w:val="11B91777"/>
    <w:rsid w:val="11CEBF7E"/>
    <w:rsid w:val="11D1D49B"/>
    <w:rsid w:val="11E4DA38"/>
    <w:rsid w:val="11E6FB35"/>
    <w:rsid w:val="11EF5E23"/>
    <w:rsid w:val="11EF78AA"/>
    <w:rsid w:val="12051563"/>
    <w:rsid w:val="120C7256"/>
    <w:rsid w:val="12192DA5"/>
    <w:rsid w:val="12210AFC"/>
    <w:rsid w:val="1222CBBB"/>
    <w:rsid w:val="122C9345"/>
    <w:rsid w:val="122DA381"/>
    <w:rsid w:val="122E13DE"/>
    <w:rsid w:val="1231EA24"/>
    <w:rsid w:val="1234303E"/>
    <w:rsid w:val="12343EAB"/>
    <w:rsid w:val="1236C5F0"/>
    <w:rsid w:val="124B06A6"/>
    <w:rsid w:val="12521E2C"/>
    <w:rsid w:val="1256A53A"/>
    <w:rsid w:val="125749E3"/>
    <w:rsid w:val="1258786D"/>
    <w:rsid w:val="12602863"/>
    <w:rsid w:val="1264E34A"/>
    <w:rsid w:val="1265C941"/>
    <w:rsid w:val="126A9FC1"/>
    <w:rsid w:val="126E6493"/>
    <w:rsid w:val="126E6F6B"/>
    <w:rsid w:val="1278760C"/>
    <w:rsid w:val="127BC563"/>
    <w:rsid w:val="12809FAF"/>
    <w:rsid w:val="12858395"/>
    <w:rsid w:val="128F23B2"/>
    <w:rsid w:val="12912215"/>
    <w:rsid w:val="12A08C7F"/>
    <w:rsid w:val="12A76024"/>
    <w:rsid w:val="12A80F32"/>
    <w:rsid w:val="12AA1A4A"/>
    <w:rsid w:val="12ADC427"/>
    <w:rsid w:val="12B7FBB5"/>
    <w:rsid w:val="12CA9577"/>
    <w:rsid w:val="12D9C10E"/>
    <w:rsid w:val="12F22435"/>
    <w:rsid w:val="12F5C840"/>
    <w:rsid w:val="12FC8115"/>
    <w:rsid w:val="1303494D"/>
    <w:rsid w:val="1307991E"/>
    <w:rsid w:val="1308A986"/>
    <w:rsid w:val="130C32C8"/>
    <w:rsid w:val="1310F531"/>
    <w:rsid w:val="131EB434"/>
    <w:rsid w:val="131F6D93"/>
    <w:rsid w:val="132EB416"/>
    <w:rsid w:val="132F621A"/>
    <w:rsid w:val="133FCFA8"/>
    <w:rsid w:val="134164C9"/>
    <w:rsid w:val="1345F4B6"/>
    <w:rsid w:val="1347624E"/>
    <w:rsid w:val="13484E5D"/>
    <w:rsid w:val="1357A570"/>
    <w:rsid w:val="1358A8F5"/>
    <w:rsid w:val="135DB469"/>
    <w:rsid w:val="136B33CB"/>
    <w:rsid w:val="13703318"/>
    <w:rsid w:val="1375C780"/>
    <w:rsid w:val="1377CC0A"/>
    <w:rsid w:val="138150A4"/>
    <w:rsid w:val="1383A6DC"/>
    <w:rsid w:val="1387B38E"/>
    <w:rsid w:val="13ACB2D4"/>
    <w:rsid w:val="13ADFBDD"/>
    <w:rsid w:val="13B025FB"/>
    <w:rsid w:val="13B1F066"/>
    <w:rsid w:val="13BAC13F"/>
    <w:rsid w:val="13C39821"/>
    <w:rsid w:val="13C9834F"/>
    <w:rsid w:val="13D49EE4"/>
    <w:rsid w:val="13E71554"/>
    <w:rsid w:val="13E810A5"/>
    <w:rsid w:val="13F67267"/>
    <w:rsid w:val="13F857F3"/>
    <w:rsid w:val="140199A2"/>
    <w:rsid w:val="14028CCF"/>
    <w:rsid w:val="140BC6F6"/>
    <w:rsid w:val="14103981"/>
    <w:rsid w:val="14172970"/>
    <w:rsid w:val="1417C91E"/>
    <w:rsid w:val="141AAF7A"/>
    <w:rsid w:val="141ACDCD"/>
    <w:rsid w:val="14211856"/>
    <w:rsid w:val="1432113C"/>
    <w:rsid w:val="1441B866"/>
    <w:rsid w:val="14450F9C"/>
    <w:rsid w:val="144688BE"/>
    <w:rsid w:val="14594A38"/>
    <w:rsid w:val="1459F7F7"/>
    <w:rsid w:val="146AF50D"/>
    <w:rsid w:val="146E2AB7"/>
    <w:rsid w:val="147060D8"/>
    <w:rsid w:val="1475316E"/>
    <w:rsid w:val="1475916F"/>
    <w:rsid w:val="147B8F89"/>
    <w:rsid w:val="147D1337"/>
    <w:rsid w:val="147E3DAB"/>
    <w:rsid w:val="14826D97"/>
    <w:rsid w:val="148358E0"/>
    <w:rsid w:val="14907151"/>
    <w:rsid w:val="14949DC4"/>
    <w:rsid w:val="1497E397"/>
    <w:rsid w:val="14A43791"/>
    <w:rsid w:val="14AA66FF"/>
    <w:rsid w:val="14BCCF5D"/>
    <w:rsid w:val="14C02501"/>
    <w:rsid w:val="14C11374"/>
    <w:rsid w:val="14C9072C"/>
    <w:rsid w:val="14D94656"/>
    <w:rsid w:val="14DB56C9"/>
    <w:rsid w:val="14E9D580"/>
    <w:rsid w:val="14EC1199"/>
    <w:rsid w:val="14F0AA16"/>
    <w:rsid w:val="14FB9133"/>
    <w:rsid w:val="14FC7D18"/>
    <w:rsid w:val="150235FA"/>
    <w:rsid w:val="150E4EF3"/>
    <w:rsid w:val="151B4D71"/>
    <w:rsid w:val="151EA29E"/>
    <w:rsid w:val="152218CB"/>
    <w:rsid w:val="152EE42A"/>
    <w:rsid w:val="153EB389"/>
    <w:rsid w:val="1542D7BF"/>
    <w:rsid w:val="15553081"/>
    <w:rsid w:val="1556013D"/>
    <w:rsid w:val="155AA3FB"/>
    <w:rsid w:val="155B9A42"/>
    <w:rsid w:val="1566664C"/>
    <w:rsid w:val="1573713E"/>
    <w:rsid w:val="1575575D"/>
    <w:rsid w:val="1590CFD0"/>
    <w:rsid w:val="159134BF"/>
    <w:rsid w:val="15B3EFE9"/>
    <w:rsid w:val="15B545CF"/>
    <w:rsid w:val="15C2392E"/>
    <w:rsid w:val="15C8CB90"/>
    <w:rsid w:val="15CF6204"/>
    <w:rsid w:val="15D9447C"/>
    <w:rsid w:val="15DA4421"/>
    <w:rsid w:val="15E2A3C8"/>
    <w:rsid w:val="15E71E2F"/>
    <w:rsid w:val="15E8D6FC"/>
    <w:rsid w:val="15EEB3A1"/>
    <w:rsid w:val="15FAD02B"/>
    <w:rsid w:val="1600C883"/>
    <w:rsid w:val="16013C2B"/>
    <w:rsid w:val="160A8F9C"/>
    <w:rsid w:val="160AF4F8"/>
    <w:rsid w:val="160EEE14"/>
    <w:rsid w:val="1616F82C"/>
    <w:rsid w:val="16309D6E"/>
    <w:rsid w:val="1664D78D"/>
    <w:rsid w:val="167B1D6D"/>
    <w:rsid w:val="1696B1E9"/>
    <w:rsid w:val="16A13C2D"/>
    <w:rsid w:val="16A62BF3"/>
    <w:rsid w:val="16ACDA28"/>
    <w:rsid w:val="16B61EDE"/>
    <w:rsid w:val="16B93FDC"/>
    <w:rsid w:val="16C450AA"/>
    <w:rsid w:val="16D1AF53"/>
    <w:rsid w:val="16D4F473"/>
    <w:rsid w:val="16F44756"/>
    <w:rsid w:val="16F7FA54"/>
    <w:rsid w:val="16F7FF61"/>
    <w:rsid w:val="16FBD0EF"/>
    <w:rsid w:val="1700F810"/>
    <w:rsid w:val="170E2C67"/>
    <w:rsid w:val="1717D759"/>
    <w:rsid w:val="171B313D"/>
    <w:rsid w:val="1724E1DF"/>
    <w:rsid w:val="172545D9"/>
    <w:rsid w:val="1728A443"/>
    <w:rsid w:val="172B2ECA"/>
    <w:rsid w:val="172D2E1D"/>
    <w:rsid w:val="172EF866"/>
    <w:rsid w:val="1730E75F"/>
    <w:rsid w:val="1734599A"/>
    <w:rsid w:val="1737FCE3"/>
    <w:rsid w:val="17425DCE"/>
    <w:rsid w:val="1747C9F1"/>
    <w:rsid w:val="174A0DDA"/>
    <w:rsid w:val="174F925F"/>
    <w:rsid w:val="1750AB6F"/>
    <w:rsid w:val="1750FCF3"/>
    <w:rsid w:val="175437A2"/>
    <w:rsid w:val="17549357"/>
    <w:rsid w:val="1759C041"/>
    <w:rsid w:val="1762F916"/>
    <w:rsid w:val="17639281"/>
    <w:rsid w:val="17707529"/>
    <w:rsid w:val="1771BE71"/>
    <w:rsid w:val="177514DD"/>
    <w:rsid w:val="178A70C5"/>
    <w:rsid w:val="178D2E3D"/>
    <w:rsid w:val="179731F5"/>
    <w:rsid w:val="179AE090"/>
    <w:rsid w:val="179C0444"/>
    <w:rsid w:val="17A51A8C"/>
    <w:rsid w:val="17A96609"/>
    <w:rsid w:val="17B9B68F"/>
    <w:rsid w:val="17C8B0ED"/>
    <w:rsid w:val="17CF295A"/>
    <w:rsid w:val="17D23A25"/>
    <w:rsid w:val="17D5C715"/>
    <w:rsid w:val="17D67E3A"/>
    <w:rsid w:val="17DACB08"/>
    <w:rsid w:val="17E9639D"/>
    <w:rsid w:val="17F17A90"/>
    <w:rsid w:val="17F43B47"/>
    <w:rsid w:val="17F90D5C"/>
    <w:rsid w:val="18075B63"/>
    <w:rsid w:val="1812CDCE"/>
    <w:rsid w:val="182B5581"/>
    <w:rsid w:val="183431A7"/>
    <w:rsid w:val="184DBD16"/>
    <w:rsid w:val="18503D58"/>
    <w:rsid w:val="1855F487"/>
    <w:rsid w:val="185E98F8"/>
    <w:rsid w:val="1862C926"/>
    <w:rsid w:val="186C599B"/>
    <w:rsid w:val="186DE948"/>
    <w:rsid w:val="18760CD9"/>
    <w:rsid w:val="188CD143"/>
    <w:rsid w:val="18929D9C"/>
    <w:rsid w:val="189310F6"/>
    <w:rsid w:val="1893CFC2"/>
    <w:rsid w:val="18980A79"/>
    <w:rsid w:val="18998B85"/>
    <w:rsid w:val="189B2C8F"/>
    <w:rsid w:val="18ABAE48"/>
    <w:rsid w:val="18B27A57"/>
    <w:rsid w:val="18B82DF2"/>
    <w:rsid w:val="18C25C35"/>
    <w:rsid w:val="18C393B5"/>
    <w:rsid w:val="18C44D11"/>
    <w:rsid w:val="18C6159A"/>
    <w:rsid w:val="18D11157"/>
    <w:rsid w:val="18D65847"/>
    <w:rsid w:val="18D85E21"/>
    <w:rsid w:val="18E673A6"/>
    <w:rsid w:val="18EE68EB"/>
    <w:rsid w:val="18EFDBAF"/>
    <w:rsid w:val="18F2305A"/>
    <w:rsid w:val="18F414F7"/>
    <w:rsid w:val="18FC1662"/>
    <w:rsid w:val="18FD4104"/>
    <w:rsid w:val="1903BDB0"/>
    <w:rsid w:val="1905E927"/>
    <w:rsid w:val="19065705"/>
    <w:rsid w:val="1909B14D"/>
    <w:rsid w:val="190B1FA5"/>
    <w:rsid w:val="190CC9D2"/>
    <w:rsid w:val="19150028"/>
    <w:rsid w:val="19240193"/>
    <w:rsid w:val="192B45F0"/>
    <w:rsid w:val="192D6075"/>
    <w:rsid w:val="1932CF9C"/>
    <w:rsid w:val="193348A3"/>
    <w:rsid w:val="193F0F20"/>
    <w:rsid w:val="19534247"/>
    <w:rsid w:val="197E211B"/>
    <w:rsid w:val="197FDAC7"/>
    <w:rsid w:val="198661BD"/>
    <w:rsid w:val="198A86A2"/>
    <w:rsid w:val="1991C134"/>
    <w:rsid w:val="1994BB98"/>
    <w:rsid w:val="199C6B2F"/>
    <w:rsid w:val="199F713B"/>
    <w:rsid w:val="19A1F23C"/>
    <w:rsid w:val="19B32938"/>
    <w:rsid w:val="19B6C5DE"/>
    <w:rsid w:val="19C5F46C"/>
    <w:rsid w:val="19CB2F43"/>
    <w:rsid w:val="19CB7587"/>
    <w:rsid w:val="19E0357C"/>
    <w:rsid w:val="19E33E4A"/>
    <w:rsid w:val="19E512E5"/>
    <w:rsid w:val="19E52911"/>
    <w:rsid w:val="19EB9835"/>
    <w:rsid w:val="19F31379"/>
    <w:rsid w:val="1A157322"/>
    <w:rsid w:val="1A17962C"/>
    <w:rsid w:val="1A1B741B"/>
    <w:rsid w:val="1A1CCA15"/>
    <w:rsid w:val="1A2E591A"/>
    <w:rsid w:val="1A393352"/>
    <w:rsid w:val="1A3BEE8F"/>
    <w:rsid w:val="1A40FC80"/>
    <w:rsid w:val="1A4ED8D1"/>
    <w:rsid w:val="1A51C4F7"/>
    <w:rsid w:val="1A52D1FF"/>
    <w:rsid w:val="1A57527C"/>
    <w:rsid w:val="1A5E2C96"/>
    <w:rsid w:val="1A61EBDA"/>
    <w:rsid w:val="1A66140E"/>
    <w:rsid w:val="1A68425B"/>
    <w:rsid w:val="1A6A604A"/>
    <w:rsid w:val="1A744DD5"/>
    <w:rsid w:val="1A765511"/>
    <w:rsid w:val="1A8B4E8E"/>
    <w:rsid w:val="1A8F9B8A"/>
    <w:rsid w:val="1A98E3F4"/>
    <w:rsid w:val="1AA8B2CD"/>
    <w:rsid w:val="1AACB219"/>
    <w:rsid w:val="1AACB59F"/>
    <w:rsid w:val="1AB326AC"/>
    <w:rsid w:val="1AC809BF"/>
    <w:rsid w:val="1ACD1669"/>
    <w:rsid w:val="1ACF87FD"/>
    <w:rsid w:val="1AD5484F"/>
    <w:rsid w:val="1AD718D3"/>
    <w:rsid w:val="1ADC9535"/>
    <w:rsid w:val="1AEA5DF6"/>
    <w:rsid w:val="1AF17C5E"/>
    <w:rsid w:val="1AFC4D97"/>
    <w:rsid w:val="1B07ADBD"/>
    <w:rsid w:val="1B07BB34"/>
    <w:rsid w:val="1B088990"/>
    <w:rsid w:val="1B0B84C7"/>
    <w:rsid w:val="1B0F5019"/>
    <w:rsid w:val="1B138EE8"/>
    <w:rsid w:val="1B186EFB"/>
    <w:rsid w:val="1B1C85CE"/>
    <w:rsid w:val="1B3634C2"/>
    <w:rsid w:val="1B396DD5"/>
    <w:rsid w:val="1B430EBD"/>
    <w:rsid w:val="1B4E1E7D"/>
    <w:rsid w:val="1B53CD90"/>
    <w:rsid w:val="1B54A551"/>
    <w:rsid w:val="1B56B74E"/>
    <w:rsid w:val="1B6253AA"/>
    <w:rsid w:val="1B67E743"/>
    <w:rsid w:val="1B774805"/>
    <w:rsid w:val="1B814E72"/>
    <w:rsid w:val="1B86510E"/>
    <w:rsid w:val="1B8ECEC7"/>
    <w:rsid w:val="1B96FC77"/>
    <w:rsid w:val="1B9F0E6A"/>
    <w:rsid w:val="1BA69DDB"/>
    <w:rsid w:val="1BB4D923"/>
    <w:rsid w:val="1BC1CD87"/>
    <w:rsid w:val="1BC85CB3"/>
    <w:rsid w:val="1BCD00A0"/>
    <w:rsid w:val="1BCD3182"/>
    <w:rsid w:val="1BCF52ED"/>
    <w:rsid w:val="1BD0576E"/>
    <w:rsid w:val="1BDCB8C8"/>
    <w:rsid w:val="1BE0D78C"/>
    <w:rsid w:val="1BE24B48"/>
    <w:rsid w:val="1BE53351"/>
    <w:rsid w:val="1BE5A79C"/>
    <w:rsid w:val="1BECF223"/>
    <w:rsid w:val="1BEE2844"/>
    <w:rsid w:val="1BEFA6A8"/>
    <w:rsid w:val="1BF2C646"/>
    <w:rsid w:val="1BF440D0"/>
    <w:rsid w:val="1BF4AB18"/>
    <w:rsid w:val="1C04C0FC"/>
    <w:rsid w:val="1C0D5F13"/>
    <w:rsid w:val="1C0DCA62"/>
    <w:rsid w:val="1C0FF4B1"/>
    <w:rsid w:val="1C1C093D"/>
    <w:rsid w:val="1C2306C9"/>
    <w:rsid w:val="1C330B22"/>
    <w:rsid w:val="1C3DBFDE"/>
    <w:rsid w:val="1C3E4728"/>
    <w:rsid w:val="1C3F56D7"/>
    <w:rsid w:val="1C3F879B"/>
    <w:rsid w:val="1C463EDC"/>
    <w:rsid w:val="1C47AE77"/>
    <w:rsid w:val="1C496AB6"/>
    <w:rsid w:val="1C4D8F94"/>
    <w:rsid w:val="1C52D8D4"/>
    <w:rsid w:val="1C58F0EE"/>
    <w:rsid w:val="1C5C18E9"/>
    <w:rsid w:val="1C5EB1E2"/>
    <w:rsid w:val="1C604D41"/>
    <w:rsid w:val="1C679728"/>
    <w:rsid w:val="1C7012FB"/>
    <w:rsid w:val="1C80C2B0"/>
    <w:rsid w:val="1C9349FE"/>
    <w:rsid w:val="1C93FA05"/>
    <w:rsid w:val="1C97C782"/>
    <w:rsid w:val="1C9FA3A7"/>
    <w:rsid w:val="1CA1279E"/>
    <w:rsid w:val="1CA1CDD2"/>
    <w:rsid w:val="1CAF0361"/>
    <w:rsid w:val="1CB1D8C2"/>
    <w:rsid w:val="1CC0BEC9"/>
    <w:rsid w:val="1CD9A044"/>
    <w:rsid w:val="1CE2DE6D"/>
    <w:rsid w:val="1CF0C214"/>
    <w:rsid w:val="1D00FFB9"/>
    <w:rsid w:val="1D080DBF"/>
    <w:rsid w:val="1D0A335F"/>
    <w:rsid w:val="1D1E124F"/>
    <w:rsid w:val="1D224070"/>
    <w:rsid w:val="1D3BF50E"/>
    <w:rsid w:val="1D414B03"/>
    <w:rsid w:val="1D437E01"/>
    <w:rsid w:val="1D46BAB2"/>
    <w:rsid w:val="1D531F62"/>
    <w:rsid w:val="1D5EDFD1"/>
    <w:rsid w:val="1D648251"/>
    <w:rsid w:val="1D788BB2"/>
    <w:rsid w:val="1D79F14A"/>
    <w:rsid w:val="1D803B0E"/>
    <w:rsid w:val="1D9A252F"/>
    <w:rsid w:val="1D9EF6D9"/>
    <w:rsid w:val="1DA4FDF2"/>
    <w:rsid w:val="1DAEB2F4"/>
    <w:rsid w:val="1DB35AB3"/>
    <w:rsid w:val="1DB43650"/>
    <w:rsid w:val="1DC27FB7"/>
    <w:rsid w:val="1DD3A1CA"/>
    <w:rsid w:val="1DE1A53A"/>
    <w:rsid w:val="1DEC3AF8"/>
    <w:rsid w:val="1DF18BA4"/>
    <w:rsid w:val="1DF1AC58"/>
    <w:rsid w:val="1DF593C5"/>
    <w:rsid w:val="1DFA58C6"/>
    <w:rsid w:val="1DFE01B1"/>
    <w:rsid w:val="1E07C817"/>
    <w:rsid w:val="1E0C276B"/>
    <w:rsid w:val="1E1C7F0C"/>
    <w:rsid w:val="1E2258C7"/>
    <w:rsid w:val="1E247A48"/>
    <w:rsid w:val="1E2A7471"/>
    <w:rsid w:val="1E2FA1B1"/>
    <w:rsid w:val="1E302B49"/>
    <w:rsid w:val="1E3030DC"/>
    <w:rsid w:val="1E3107DF"/>
    <w:rsid w:val="1E31B29E"/>
    <w:rsid w:val="1E35DF33"/>
    <w:rsid w:val="1E47CA2D"/>
    <w:rsid w:val="1E5BBBA5"/>
    <w:rsid w:val="1E5BF42F"/>
    <w:rsid w:val="1E601E28"/>
    <w:rsid w:val="1E66D760"/>
    <w:rsid w:val="1E6830AC"/>
    <w:rsid w:val="1E704556"/>
    <w:rsid w:val="1E7596AE"/>
    <w:rsid w:val="1E775562"/>
    <w:rsid w:val="1E77B8AA"/>
    <w:rsid w:val="1E800E7E"/>
    <w:rsid w:val="1E866E01"/>
    <w:rsid w:val="1E92F9C2"/>
    <w:rsid w:val="1E9352CE"/>
    <w:rsid w:val="1EA8DF12"/>
    <w:rsid w:val="1EB723B3"/>
    <w:rsid w:val="1EBDA2A9"/>
    <w:rsid w:val="1EC982F7"/>
    <w:rsid w:val="1ECFB473"/>
    <w:rsid w:val="1ED9CF22"/>
    <w:rsid w:val="1EDA2D04"/>
    <w:rsid w:val="1EF0996C"/>
    <w:rsid w:val="1EF59047"/>
    <w:rsid w:val="1EF60786"/>
    <w:rsid w:val="1EFAF17C"/>
    <w:rsid w:val="1EFF8D2D"/>
    <w:rsid w:val="1EFFFD75"/>
    <w:rsid w:val="1F0052B2"/>
    <w:rsid w:val="1F031146"/>
    <w:rsid w:val="1F044870"/>
    <w:rsid w:val="1F0EF758"/>
    <w:rsid w:val="1F1DF071"/>
    <w:rsid w:val="1F3E39D9"/>
    <w:rsid w:val="1F4A4372"/>
    <w:rsid w:val="1F50FAB3"/>
    <w:rsid w:val="1F58CC35"/>
    <w:rsid w:val="1F5DE1E9"/>
    <w:rsid w:val="1F61D776"/>
    <w:rsid w:val="1F65B80F"/>
    <w:rsid w:val="1F88CA92"/>
    <w:rsid w:val="1F8B352A"/>
    <w:rsid w:val="1F8B7BB1"/>
    <w:rsid w:val="1F8B965C"/>
    <w:rsid w:val="1F962927"/>
    <w:rsid w:val="1F964DE4"/>
    <w:rsid w:val="1FB0DB77"/>
    <w:rsid w:val="1FC4B1C5"/>
    <w:rsid w:val="1FC7CE61"/>
    <w:rsid w:val="1FD63E16"/>
    <w:rsid w:val="1FDE93F9"/>
    <w:rsid w:val="1FDF3F3D"/>
    <w:rsid w:val="1FE9A30F"/>
    <w:rsid w:val="1FED7507"/>
    <w:rsid w:val="1FF32795"/>
    <w:rsid w:val="1FF78FB6"/>
    <w:rsid w:val="1FFCDE4B"/>
    <w:rsid w:val="1FFE3CFC"/>
    <w:rsid w:val="20085B31"/>
    <w:rsid w:val="200EE222"/>
    <w:rsid w:val="20134FA8"/>
    <w:rsid w:val="201DB68F"/>
    <w:rsid w:val="20266A40"/>
    <w:rsid w:val="20351B64"/>
    <w:rsid w:val="2037AD9C"/>
    <w:rsid w:val="2037C1C1"/>
    <w:rsid w:val="203AEE62"/>
    <w:rsid w:val="203B5866"/>
    <w:rsid w:val="203C5485"/>
    <w:rsid w:val="2059DC53"/>
    <w:rsid w:val="20604C61"/>
    <w:rsid w:val="2063E15A"/>
    <w:rsid w:val="206E2E9B"/>
    <w:rsid w:val="208FDA3D"/>
    <w:rsid w:val="20936717"/>
    <w:rsid w:val="209D8329"/>
    <w:rsid w:val="20B08E6C"/>
    <w:rsid w:val="20D8ACA2"/>
    <w:rsid w:val="20DA8EFA"/>
    <w:rsid w:val="20DBAB27"/>
    <w:rsid w:val="20E2156E"/>
    <w:rsid w:val="20E467A5"/>
    <w:rsid w:val="20E552B1"/>
    <w:rsid w:val="20E84444"/>
    <w:rsid w:val="20E8DBA6"/>
    <w:rsid w:val="20ED9D0F"/>
    <w:rsid w:val="20FBED6C"/>
    <w:rsid w:val="210E73B7"/>
    <w:rsid w:val="2113F754"/>
    <w:rsid w:val="2114C65F"/>
    <w:rsid w:val="2116F6EB"/>
    <w:rsid w:val="212206C6"/>
    <w:rsid w:val="2124EB60"/>
    <w:rsid w:val="212BE312"/>
    <w:rsid w:val="2131F988"/>
    <w:rsid w:val="21514272"/>
    <w:rsid w:val="216705D5"/>
    <w:rsid w:val="2167835C"/>
    <w:rsid w:val="21846CBF"/>
    <w:rsid w:val="219305C6"/>
    <w:rsid w:val="2194A5C3"/>
    <w:rsid w:val="219CA83A"/>
    <w:rsid w:val="219E4036"/>
    <w:rsid w:val="21AAA1F7"/>
    <w:rsid w:val="21AE3DDF"/>
    <w:rsid w:val="21B67DC8"/>
    <w:rsid w:val="21BE006A"/>
    <w:rsid w:val="21C66917"/>
    <w:rsid w:val="21CC5BFC"/>
    <w:rsid w:val="21DB2395"/>
    <w:rsid w:val="21E3DE59"/>
    <w:rsid w:val="21F041FD"/>
    <w:rsid w:val="21F76F18"/>
    <w:rsid w:val="220324E9"/>
    <w:rsid w:val="220BAC3A"/>
    <w:rsid w:val="220D45D5"/>
    <w:rsid w:val="220EBE3D"/>
    <w:rsid w:val="22263819"/>
    <w:rsid w:val="222F2002"/>
    <w:rsid w:val="223253A5"/>
    <w:rsid w:val="223A4F2D"/>
    <w:rsid w:val="223B6323"/>
    <w:rsid w:val="2244E5EB"/>
    <w:rsid w:val="224BE6ED"/>
    <w:rsid w:val="224E09A8"/>
    <w:rsid w:val="2252B8E4"/>
    <w:rsid w:val="2253C8DC"/>
    <w:rsid w:val="2256F58C"/>
    <w:rsid w:val="2257CD79"/>
    <w:rsid w:val="225E13C0"/>
    <w:rsid w:val="226467C9"/>
    <w:rsid w:val="227E83D2"/>
    <w:rsid w:val="228FC5F9"/>
    <w:rsid w:val="228FE244"/>
    <w:rsid w:val="2291D44A"/>
    <w:rsid w:val="22923EA2"/>
    <w:rsid w:val="229947E9"/>
    <w:rsid w:val="2299CFFB"/>
    <w:rsid w:val="229EE92D"/>
    <w:rsid w:val="22ADD13F"/>
    <w:rsid w:val="22AF78F2"/>
    <w:rsid w:val="22C4ED3C"/>
    <w:rsid w:val="22C60818"/>
    <w:rsid w:val="22C6AB94"/>
    <w:rsid w:val="22D98B76"/>
    <w:rsid w:val="22DA99E2"/>
    <w:rsid w:val="22EC6203"/>
    <w:rsid w:val="22F8BF4E"/>
    <w:rsid w:val="23123725"/>
    <w:rsid w:val="23128E0A"/>
    <w:rsid w:val="23134D61"/>
    <w:rsid w:val="231A7B90"/>
    <w:rsid w:val="231D06FD"/>
    <w:rsid w:val="23234F34"/>
    <w:rsid w:val="2334AB4C"/>
    <w:rsid w:val="23467258"/>
    <w:rsid w:val="23478BD3"/>
    <w:rsid w:val="234CAD4D"/>
    <w:rsid w:val="235A4A85"/>
    <w:rsid w:val="235B9957"/>
    <w:rsid w:val="236130C7"/>
    <w:rsid w:val="23641E2E"/>
    <w:rsid w:val="23684D92"/>
    <w:rsid w:val="2369F5D0"/>
    <w:rsid w:val="236BF68D"/>
    <w:rsid w:val="236C38BD"/>
    <w:rsid w:val="236F5D2A"/>
    <w:rsid w:val="237003D0"/>
    <w:rsid w:val="237845FA"/>
    <w:rsid w:val="237FD992"/>
    <w:rsid w:val="23883C29"/>
    <w:rsid w:val="239479E5"/>
    <w:rsid w:val="2398EC10"/>
    <w:rsid w:val="239A8F24"/>
    <w:rsid w:val="239D3E7C"/>
    <w:rsid w:val="23AAE327"/>
    <w:rsid w:val="23BE19D8"/>
    <w:rsid w:val="23CF573D"/>
    <w:rsid w:val="23DD61F6"/>
    <w:rsid w:val="23E0D4E4"/>
    <w:rsid w:val="23E8AF4D"/>
    <w:rsid w:val="23E9FBF5"/>
    <w:rsid w:val="23ED9491"/>
    <w:rsid w:val="24000F95"/>
    <w:rsid w:val="2408A96A"/>
    <w:rsid w:val="2410F76D"/>
    <w:rsid w:val="2411830A"/>
    <w:rsid w:val="24378D27"/>
    <w:rsid w:val="24463320"/>
    <w:rsid w:val="244A8057"/>
    <w:rsid w:val="2453E2F1"/>
    <w:rsid w:val="245C2532"/>
    <w:rsid w:val="246B5605"/>
    <w:rsid w:val="246B7DD5"/>
    <w:rsid w:val="247CB6A7"/>
    <w:rsid w:val="247D6F8B"/>
    <w:rsid w:val="2485813E"/>
    <w:rsid w:val="248CE5A9"/>
    <w:rsid w:val="249D1171"/>
    <w:rsid w:val="249E8A83"/>
    <w:rsid w:val="24A133DC"/>
    <w:rsid w:val="24A70F07"/>
    <w:rsid w:val="24A8A4D9"/>
    <w:rsid w:val="24B37D00"/>
    <w:rsid w:val="24BBBF49"/>
    <w:rsid w:val="24C48CD6"/>
    <w:rsid w:val="24C4D024"/>
    <w:rsid w:val="24D0E880"/>
    <w:rsid w:val="24EB1E6A"/>
    <w:rsid w:val="2502B2AF"/>
    <w:rsid w:val="250409F9"/>
    <w:rsid w:val="25089344"/>
    <w:rsid w:val="252DF60D"/>
    <w:rsid w:val="252EB6AF"/>
    <w:rsid w:val="25324858"/>
    <w:rsid w:val="25387CC1"/>
    <w:rsid w:val="253A46E0"/>
    <w:rsid w:val="2546200E"/>
    <w:rsid w:val="25481C51"/>
    <w:rsid w:val="255D7B47"/>
    <w:rsid w:val="2561884C"/>
    <w:rsid w:val="25624B90"/>
    <w:rsid w:val="25656A64"/>
    <w:rsid w:val="256D4B8D"/>
    <w:rsid w:val="25849F25"/>
    <w:rsid w:val="2586B058"/>
    <w:rsid w:val="2588C0AD"/>
    <w:rsid w:val="2589E40D"/>
    <w:rsid w:val="258A3150"/>
    <w:rsid w:val="25949EDC"/>
    <w:rsid w:val="259A815A"/>
    <w:rsid w:val="25A46D38"/>
    <w:rsid w:val="25B496B5"/>
    <w:rsid w:val="25BFB60D"/>
    <w:rsid w:val="25C3222D"/>
    <w:rsid w:val="25C73654"/>
    <w:rsid w:val="25D0D889"/>
    <w:rsid w:val="25D8235C"/>
    <w:rsid w:val="25DEB2BE"/>
    <w:rsid w:val="25EB102C"/>
    <w:rsid w:val="25F14F3E"/>
    <w:rsid w:val="25FC525D"/>
    <w:rsid w:val="25FE6387"/>
    <w:rsid w:val="26054EAB"/>
    <w:rsid w:val="2605C39B"/>
    <w:rsid w:val="26071E1F"/>
    <w:rsid w:val="2609DDEF"/>
    <w:rsid w:val="260C76DA"/>
    <w:rsid w:val="260FC910"/>
    <w:rsid w:val="26258C6A"/>
    <w:rsid w:val="263B54F0"/>
    <w:rsid w:val="263FF178"/>
    <w:rsid w:val="2642FAE8"/>
    <w:rsid w:val="2644A684"/>
    <w:rsid w:val="264856DD"/>
    <w:rsid w:val="265090BE"/>
    <w:rsid w:val="26540B6B"/>
    <w:rsid w:val="2654A61F"/>
    <w:rsid w:val="26609B1F"/>
    <w:rsid w:val="2663E8CD"/>
    <w:rsid w:val="26701F3C"/>
    <w:rsid w:val="26736368"/>
    <w:rsid w:val="267A45EC"/>
    <w:rsid w:val="267EE570"/>
    <w:rsid w:val="26801248"/>
    <w:rsid w:val="26859F05"/>
    <w:rsid w:val="268C5E80"/>
    <w:rsid w:val="26A0441E"/>
    <w:rsid w:val="26A5795B"/>
    <w:rsid w:val="26AB14F5"/>
    <w:rsid w:val="26ADA6FA"/>
    <w:rsid w:val="26B7C939"/>
    <w:rsid w:val="26B82436"/>
    <w:rsid w:val="26BEB131"/>
    <w:rsid w:val="26D16364"/>
    <w:rsid w:val="26D92A15"/>
    <w:rsid w:val="26E9CF3D"/>
    <w:rsid w:val="26F9D2DB"/>
    <w:rsid w:val="27007F44"/>
    <w:rsid w:val="27016EE5"/>
    <w:rsid w:val="2702A645"/>
    <w:rsid w:val="270569CF"/>
    <w:rsid w:val="2706FD27"/>
    <w:rsid w:val="2710E61C"/>
    <w:rsid w:val="27187B3D"/>
    <w:rsid w:val="271B488D"/>
    <w:rsid w:val="27217207"/>
    <w:rsid w:val="272EE83C"/>
    <w:rsid w:val="27303732"/>
    <w:rsid w:val="2731753B"/>
    <w:rsid w:val="27358999"/>
    <w:rsid w:val="273A592C"/>
    <w:rsid w:val="274D1223"/>
    <w:rsid w:val="27809970"/>
    <w:rsid w:val="2781CCDF"/>
    <w:rsid w:val="27823390"/>
    <w:rsid w:val="278D3EE6"/>
    <w:rsid w:val="2793262D"/>
    <w:rsid w:val="27953501"/>
    <w:rsid w:val="27983988"/>
    <w:rsid w:val="27999841"/>
    <w:rsid w:val="279C0773"/>
    <w:rsid w:val="279DA156"/>
    <w:rsid w:val="27A1916B"/>
    <w:rsid w:val="27A7EBCD"/>
    <w:rsid w:val="27A8CCC5"/>
    <w:rsid w:val="27AA82E0"/>
    <w:rsid w:val="27DACA5D"/>
    <w:rsid w:val="27DCB344"/>
    <w:rsid w:val="27E3A594"/>
    <w:rsid w:val="27E82903"/>
    <w:rsid w:val="27FC9011"/>
    <w:rsid w:val="27FE51EE"/>
    <w:rsid w:val="28044D07"/>
    <w:rsid w:val="2811924E"/>
    <w:rsid w:val="281B506B"/>
    <w:rsid w:val="281E3701"/>
    <w:rsid w:val="2829CAFE"/>
    <w:rsid w:val="282D41EE"/>
    <w:rsid w:val="2832DED8"/>
    <w:rsid w:val="28345DC2"/>
    <w:rsid w:val="2835EE84"/>
    <w:rsid w:val="2838BC31"/>
    <w:rsid w:val="283C49BF"/>
    <w:rsid w:val="284B3503"/>
    <w:rsid w:val="284B3B3B"/>
    <w:rsid w:val="284D6429"/>
    <w:rsid w:val="2853F497"/>
    <w:rsid w:val="285C4AD3"/>
    <w:rsid w:val="286219FF"/>
    <w:rsid w:val="286918EE"/>
    <w:rsid w:val="286C7955"/>
    <w:rsid w:val="286EA242"/>
    <w:rsid w:val="2874BCC2"/>
    <w:rsid w:val="287F1B27"/>
    <w:rsid w:val="288536DC"/>
    <w:rsid w:val="2888F305"/>
    <w:rsid w:val="28925CAD"/>
    <w:rsid w:val="289593B7"/>
    <w:rsid w:val="289D0B26"/>
    <w:rsid w:val="289EADFF"/>
    <w:rsid w:val="28A32E7B"/>
    <w:rsid w:val="28A8BFFD"/>
    <w:rsid w:val="28A9E468"/>
    <w:rsid w:val="28B26EF3"/>
    <w:rsid w:val="28B3E769"/>
    <w:rsid w:val="28B63B90"/>
    <w:rsid w:val="28CD92E0"/>
    <w:rsid w:val="28D9B2FA"/>
    <w:rsid w:val="28DCFF5F"/>
    <w:rsid w:val="28E295C4"/>
    <w:rsid w:val="28E5D2F0"/>
    <w:rsid w:val="28F2B05D"/>
    <w:rsid w:val="28FBBE21"/>
    <w:rsid w:val="2900448E"/>
    <w:rsid w:val="2900AB2F"/>
    <w:rsid w:val="2916C9BD"/>
    <w:rsid w:val="291BF37A"/>
    <w:rsid w:val="2924AE41"/>
    <w:rsid w:val="292BF7D6"/>
    <w:rsid w:val="292DA118"/>
    <w:rsid w:val="294357A6"/>
    <w:rsid w:val="29489231"/>
    <w:rsid w:val="294C2FE2"/>
    <w:rsid w:val="295AF409"/>
    <w:rsid w:val="2966C2AF"/>
    <w:rsid w:val="2967A1C1"/>
    <w:rsid w:val="2968D8C9"/>
    <w:rsid w:val="298E377C"/>
    <w:rsid w:val="29A02F06"/>
    <w:rsid w:val="29A5EE4B"/>
    <w:rsid w:val="29A99C91"/>
    <w:rsid w:val="29B4F3D0"/>
    <w:rsid w:val="29B7F344"/>
    <w:rsid w:val="29BDD305"/>
    <w:rsid w:val="29CD1D94"/>
    <w:rsid w:val="29D235F3"/>
    <w:rsid w:val="29D6AA6F"/>
    <w:rsid w:val="29DBFA2F"/>
    <w:rsid w:val="29E2214E"/>
    <w:rsid w:val="29E2A3B1"/>
    <w:rsid w:val="29E6EE24"/>
    <w:rsid w:val="29EBB1F8"/>
    <w:rsid w:val="29EF032E"/>
    <w:rsid w:val="29F6DBF2"/>
    <w:rsid w:val="2A016730"/>
    <w:rsid w:val="2A1363A4"/>
    <w:rsid w:val="2A276BD9"/>
    <w:rsid w:val="2A27CC4B"/>
    <w:rsid w:val="2A29272E"/>
    <w:rsid w:val="2A2C52E6"/>
    <w:rsid w:val="2A2C7913"/>
    <w:rsid w:val="2A3BAADD"/>
    <w:rsid w:val="2A40C812"/>
    <w:rsid w:val="2A472584"/>
    <w:rsid w:val="2A499F14"/>
    <w:rsid w:val="2A4CC1E5"/>
    <w:rsid w:val="2A54683A"/>
    <w:rsid w:val="2A5F1AE9"/>
    <w:rsid w:val="2A601F2D"/>
    <w:rsid w:val="2A6147E8"/>
    <w:rsid w:val="2A71A7A3"/>
    <w:rsid w:val="2A71E18E"/>
    <w:rsid w:val="2A7828F5"/>
    <w:rsid w:val="2A794570"/>
    <w:rsid w:val="2A859977"/>
    <w:rsid w:val="2A921F72"/>
    <w:rsid w:val="2A9467DD"/>
    <w:rsid w:val="2A987467"/>
    <w:rsid w:val="2AAAAFFA"/>
    <w:rsid w:val="2AAF8A90"/>
    <w:rsid w:val="2AB55D04"/>
    <w:rsid w:val="2ABF7EF0"/>
    <w:rsid w:val="2AC22DED"/>
    <w:rsid w:val="2ACE986D"/>
    <w:rsid w:val="2AD30737"/>
    <w:rsid w:val="2AE2BB1A"/>
    <w:rsid w:val="2AF77CE0"/>
    <w:rsid w:val="2AFAE7D5"/>
    <w:rsid w:val="2AFE0145"/>
    <w:rsid w:val="2B0AF78B"/>
    <w:rsid w:val="2B0C13C9"/>
    <w:rsid w:val="2B0C92AB"/>
    <w:rsid w:val="2B103B31"/>
    <w:rsid w:val="2B1452FC"/>
    <w:rsid w:val="2B1FA3C5"/>
    <w:rsid w:val="2B298333"/>
    <w:rsid w:val="2B3663AA"/>
    <w:rsid w:val="2B43A56D"/>
    <w:rsid w:val="2B456AA9"/>
    <w:rsid w:val="2B58F838"/>
    <w:rsid w:val="2B6A5E61"/>
    <w:rsid w:val="2B6C54D0"/>
    <w:rsid w:val="2B6C99FB"/>
    <w:rsid w:val="2B6D1EAF"/>
    <w:rsid w:val="2B80C7BA"/>
    <w:rsid w:val="2B8C9698"/>
    <w:rsid w:val="2B8E50F3"/>
    <w:rsid w:val="2B8F58C7"/>
    <w:rsid w:val="2B90A571"/>
    <w:rsid w:val="2B9879E0"/>
    <w:rsid w:val="2BA616DC"/>
    <w:rsid w:val="2BAE77BE"/>
    <w:rsid w:val="2BB411A2"/>
    <w:rsid w:val="2BB44CBF"/>
    <w:rsid w:val="2BBDB0C7"/>
    <w:rsid w:val="2BC63D3D"/>
    <w:rsid w:val="2BCFC4B9"/>
    <w:rsid w:val="2BD4ABE8"/>
    <w:rsid w:val="2BDB1C56"/>
    <w:rsid w:val="2BE14100"/>
    <w:rsid w:val="2BE18966"/>
    <w:rsid w:val="2BE3B0CF"/>
    <w:rsid w:val="2BE53221"/>
    <w:rsid w:val="2BE69728"/>
    <w:rsid w:val="2BE769E4"/>
    <w:rsid w:val="2BEAEF58"/>
    <w:rsid w:val="2BFB234D"/>
    <w:rsid w:val="2C01329C"/>
    <w:rsid w:val="2C0A684B"/>
    <w:rsid w:val="2C180E47"/>
    <w:rsid w:val="2C1F1157"/>
    <w:rsid w:val="2C238CE1"/>
    <w:rsid w:val="2C2698B8"/>
    <w:rsid w:val="2C44FAE1"/>
    <w:rsid w:val="2C4AD705"/>
    <w:rsid w:val="2C4C95C0"/>
    <w:rsid w:val="2C507E4A"/>
    <w:rsid w:val="2C58CE08"/>
    <w:rsid w:val="2C6296B1"/>
    <w:rsid w:val="2C636D5C"/>
    <w:rsid w:val="2C779F3F"/>
    <w:rsid w:val="2C78C8F7"/>
    <w:rsid w:val="2C7D939D"/>
    <w:rsid w:val="2C84BC71"/>
    <w:rsid w:val="2CA9914C"/>
    <w:rsid w:val="2CC0750D"/>
    <w:rsid w:val="2CD28C6C"/>
    <w:rsid w:val="2CD68627"/>
    <w:rsid w:val="2CDE7BF1"/>
    <w:rsid w:val="2CDF60C0"/>
    <w:rsid w:val="2CE98391"/>
    <w:rsid w:val="2CEABB57"/>
    <w:rsid w:val="2CF3EC08"/>
    <w:rsid w:val="2CF7CBF5"/>
    <w:rsid w:val="2CFAD73C"/>
    <w:rsid w:val="2CFC368A"/>
    <w:rsid w:val="2D034A9D"/>
    <w:rsid w:val="2D0437BC"/>
    <w:rsid w:val="2D08EF10"/>
    <w:rsid w:val="2D0A6E45"/>
    <w:rsid w:val="2D0DFD0B"/>
    <w:rsid w:val="2D206096"/>
    <w:rsid w:val="2D27F8FF"/>
    <w:rsid w:val="2D29621D"/>
    <w:rsid w:val="2D341FEE"/>
    <w:rsid w:val="2D3828FD"/>
    <w:rsid w:val="2D4B5865"/>
    <w:rsid w:val="2D54D980"/>
    <w:rsid w:val="2D59B530"/>
    <w:rsid w:val="2D654BB9"/>
    <w:rsid w:val="2D6790FD"/>
    <w:rsid w:val="2D75BF5C"/>
    <w:rsid w:val="2D7D64AF"/>
    <w:rsid w:val="2D7DD09D"/>
    <w:rsid w:val="2D80DC50"/>
    <w:rsid w:val="2D8197A4"/>
    <w:rsid w:val="2D86895F"/>
    <w:rsid w:val="2D87906A"/>
    <w:rsid w:val="2D8BEA5C"/>
    <w:rsid w:val="2D8E187B"/>
    <w:rsid w:val="2D8E2649"/>
    <w:rsid w:val="2D95D81C"/>
    <w:rsid w:val="2D9A8847"/>
    <w:rsid w:val="2D9A8C88"/>
    <w:rsid w:val="2D9FB65F"/>
    <w:rsid w:val="2DA41B9F"/>
    <w:rsid w:val="2DABAC2D"/>
    <w:rsid w:val="2DB4992B"/>
    <w:rsid w:val="2DD92A7B"/>
    <w:rsid w:val="2DD9E7FC"/>
    <w:rsid w:val="2DE78A0C"/>
    <w:rsid w:val="2DEA04FB"/>
    <w:rsid w:val="2DEBBDE9"/>
    <w:rsid w:val="2DF73A2B"/>
    <w:rsid w:val="2E0BF34E"/>
    <w:rsid w:val="2E179C32"/>
    <w:rsid w:val="2E248F9A"/>
    <w:rsid w:val="2E2C0C80"/>
    <w:rsid w:val="2E31FD93"/>
    <w:rsid w:val="2E3578C0"/>
    <w:rsid w:val="2E385D77"/>
    <w:rsid w:val="2E3A83F9"/>
    <w:rsid w:val="2E3E58FE"/>
    <w:rsid w:val="2E41DA18"/>
    <w:rsid w:val="2E44C588"/>
    <w:rsid w:val="2E49F913"/>
    <w:rsid w:val="2E4CCE9A"/>
    <w:rsid w:val="2E4F82FC"/>
    <w:rsid w:val="2E6A5C75"/>
    <w:rsid w:val="2E7E2BD2"/>
    <w:rsid w:val="2E838B77"/>
    <w:rsid w:val="2E9203C7"/>
    <w:rsid w:val="2E993A48"/>
    <w:rsid w:val="2E99CC7E"/>
    <w:rsid w:val="2E9E41D0"/>
    <w:rsid w:val="2EA43ABD"/>
    <w:rsid w:val="2EA7F69B"/>
    <w:rsid w:val="2EB1F45B"/>
    <w:rsid w:val="2EB62FB5"/>
    <w:rsid w:val="2EB6359D"/>
    <w:rsid w:val="2EB78767"/>
    <w:rsid w:val="2EBE1451"/>
    <w:rsid w:val="2EBE504F"/>
    <w:rsid w:val="2EC5AC3F"/>
    <w:rsid w:val="2EC7DAC6"/>
    <w:rsid w:val="2EE17284"/>
    <w:rsid w:val="2EE4301C"/>
    <w:rsid w:val="2EF504D2"/>
    <w:rsid w:val="2F0D00C5"/>
    <w:rsid w:val="2F1B7BFC"/>
    <w:rsid w:val="2F314783"/>
    <w:rsid w:val="2F32258E"/>
    <w:rsid w:val="2F372D62"/>
    <w:rsid w:val="2F3890BC"/>
    <w:rsid w:val="2F39AF4A"/>
    <w:rsid w:val="2F3C0A16"/>
    <w:rsid w:val="2F3F770F"/>
    <w:rsid w:val="2F3FEC00"/>
    <w:rsid w:val="2F4E1CE6"/>
    <w:rsid w:val="2F57304D"/>
    <w:rsid w:val="2F5C2F9A"/>
    <w:rsid w:val="2F5F91B8"/>
    <w:rsid w:val="2F6508D2"/>
    <w:rsid w:val="2F661BCB"/>
    <w:rsid w:val="2F6D43D7"/>
    <w:rsid w:val="2F6E1AC9"/>
    <w:rsid w:val="2F74C6B4"/>
    <w:rsid w:val="2F847046"/>
    <w:rsid w:val="2F8E03F2"/>
    <w:rsid w:val="2F979802"/>
    <w:rsid w:val="2F9C46C1"/>
    <w:rsid w:val="2FC04608"/>
    <w:rsid w:val="2FC5BC19"/>
    <w:rsid w:val="2FCA6320"/>
    <w:rsid w:val="2FD593F9"/>
    <w:rsid w:val="2FD5A06E"/>
    <w:rsid w:val="2FE4FD30"/>
    <w:rsid w:val="2FE8C1DA"/>
    <w:rsid w:val="2FE97774"/>
    <w:rsid w:val="2FECD127"/>
    <w:rsid w:val="2FF6EF66"/>
    <w:rsid w:val="3003EE3D"/>
    <w:rsid w:val="300FB58E"/>
    <w:rsid w:val="30156693"/>
    <w:rsid w:val="301A7971"/>
    <w:rsid w:val="30280BE6"/>
    <w:rsid w:val="303629A8"/>
    <w:rsid w:val="30396FC2"/>
    <w:rsid w:val="303F41D0"/>
    <w:rsid w:val="30434E69"/>
    <w:rsid w:val="304D8488"/>
    <w:rsid w:val="30515F71"/>
    <w:rsid w:val="3058F5D1"/>
    <w:rsid w:val="305C0F7E"/>
    <w:rsid w:val="306B1C80"/>
    <w:rsid w:val="306B7509"/>
    <w:rsid w:val="306B9441"/>
    <w:rsid w:val="30978569"/>
    <w:rsid w:val="30A1E17F"/>
    <w:rsid w:val="30A335DC"/>
    <w:rsid w:val="30A69F39"/>
    <w:rsid w:val="30AAF600"/>
    <w:rsid w:val="30C37BC4"/>
    <w:rsid w:val="30C56372"/>
    <w:rsid w:val="30CA2819"/>
    <w:rsid w:val="30CCC56F"/>
    <w:rsid w:val="30DB6F0E"/>
    <w:rsid w:val="30E2353B"/>
    <w:rsid w:val="30E5C426"/>
    <w:rsid w:val="30E8651C"/>
    <w:rsid w:val="30E9339E"/>
    <w:rsid w:val="30E972BE"/>
    <w:rsid w:val="30F76F12"/>
    <w:rsid w:val="30FC2316"/>
    <w:rsid w:val="30FE87FF"/>
    <w:rsid w:val="31016F80"/>
    <w:rsid w:val="31059C33"/>
    <w:rsid w:val="310F9C69"/>
    <w:rsid w:val="311220FE"/>
    <w:rsid w:val="311CFC1D"/>
    <w:rsid w:val="312D4DC1"/>
    <w:rsid w:val="3138D175"/>
    <w:rsid w:val="314BD957"/>
    <w:rsid w:val="315AA09D"/>
    <w:rsid w:val="31696B91"/>
    <w:rsid w:val="3169F648"/>
    <w:rsid w:val="316A72C9"/>
    <w:rsid w:val="316FF140"/>
    <w:rsid w:val="3174905E"/>
    <w:rsid w:val="317B4EB4"/>
    <w:rsid w:val="317C9BB1"/>
    <w:rsid w:val="318C1DB3"/>
    <w:rsid w:val="31932283"/>
    <w:rsid w:val="3195236D"/>
    <w:rsid w:val="319CB311"/>
    <w:rsid w:val="31A055BA"/>
    <w:rsid w:val="31A82D25"/>
    <w:rsid w:val="31A914C5"/>
    <w:rsid w:val="31AA8286"/>
    <w:rsid w:val="31AF4E36"/>
    <w:rsid w:val="31BD4820"/>
    <w:rsid w:val="31D0DB0A"/>
    <w:rsid w:val="31D134D8"/>
    <w:rsid w:val="31E3C9E4"/>
    <w:rsid w:val="31E6DDB7"/>
    <w:rsid w:val="31E74E5F"/>
    <w:rsid w:val="31F97B39"/>
    <w:rsid w:val="31F98B96"/>
    <w:rsid w:val="31FAEDF2"/>
    <w:rsid w:val="3204B9FC"/>
    <w:rsid w:val="3206DF70"/>
    <w:rsid w:val="320700D0"/>
    <w:rsid w:val="322AC50F"/>
    <w:rsid w:val="32343038"/>
    <w:rsid w:val="32386DF8"/>
    <w:rsid w:val="323FA96F"/>
    <w:rsid w:val="3244BCC2"/>
    <w:rsid w:val="324864EC"/>
    <w:rsid w:val="324A5DDA"/>
    <w:rsid w:val="324CA6AB"/>
    <w:rsid w:val="324D8DAF"/>
    <w:rsid w:val="32694A15"/>
    <w:rsid w:val="326A1CF3"/>
    <w:rsid w:val="32780F40"/>
    <w:rsid w:val="32806557"/>
    <w:rsid w:val="328B4F6C"/>
    <w:rsid w:val="328D79A9"/>
    <w:rsid w:val="3291A974"/>
    <w:rsid w:val="32959986"/>
    <w:rsid w:val="329651CF"/>
    <w:rsid w:val="329A87B9"/>
    <w:rsid w:val="32A05495"/>
    <w:rsid w:val="32AA610E"/>
    <w:rsid w:val="32ACF4B9"/>
    <w:rsid w:val="32ADB73C"/>
    <w:rsid w:val="32ADD77C"/>
    <w:rsid w:val="32C00D2B"/>
    <w:rsid w:val="32C0142D"/>
    <w:rsid w:val="32C51A08"/>
    <w:rsid w:val="32CD1086"/>
    <w:rsid w:val="32DB5038"/>
    <w:rsid w:val="32DBC2F6"/>
    <w:rsid w:val="32E8983C"/>
    <w:rsid w:val="32EC35B6"/>
    <w:rsid w:val="32ED14B4"/>
    <w:rsid w:val="32FDC559"/>
    <w:rsid w:val="330A6EDD"/>
    <w:rsid w:val="331B3CC2"/>
    <w:rsid w:val="3322AD20"/>
    <w:rsid w:val="3325AF77"/>
    <w:rsid w:val="332B7068"/>
    <w:rsid w:val="33326B88"/>
    <w:rsid w:val="333C7947"/>
    <w:rsid w:val="333E2EE8"/>
    <w:rsid w:val="334605C6"/>
    <w:rsid w:val="334CE074"/>
    <w:rsid w:val="33518B56"/>
    <w:rsid w:val="33551B77"/>
    <w:rsid w:val="33588A7D"/>
    <w:rsid w:val="336B3275"/>
    <w:rsid w:val="3377E21B"/>
    <w:rsid w:val="337CFE9E"/>
    <w:rsid w:val="337FA173"/>
    <w:rsid w:val="339CED83"/>
    <w:rsid w:val="33A6228C"/>
    <w:rsid w:val="33B978D9"/>
    <w:rsid w:val="33BFB603"/>
    <w:rsid w:val="33CA0152"/>
    <w:rsid w:val="33D1365F"/>
    <w:rsid w:val="33DAD69E"/>
    <w:rsid w:val="33DE816F"/>
    <w:rsid w:val="33E1971E"/>
    <w:rsid w:val="34007E6F"/>
    <w:rsid w:val="340DC8B9"/>
    <w:rsid w:val="3413F07D"/>
    <w:rsid w:val="3419AC22"/>
    <w:rsid w:val="341E47CE"/>
    <w:rsid w:val="342D79D5"/>
    <w:rsid w:val="3437A0FA"/>
    <w:rsid w:val="34403791"/>
    <w:rsid w:val="3443AFF2"/>
    <w:rsid w:val="3447EF90"/>
    <w:rsid w:val="34491B89"/>
    <w:rsid w:val="344F9AEF"/>
    <w:rsid w:val="345A8E0B"/>
    <w:rsid w:val="345AC326"/>
    <w:rsid w:val="34617515"/>
    <w:rsid w:val="34779357"/>
    <w:rsid w:val="347CC9B7"/>
    <w:rsid w:val="3480EEF0"/>
    <w:rsid w:val="348EEC33"/>
    <w:rsid w:val="348F6064"/>
    <w:rsid w:val="34947B93"/>
    <w:rsid w:val="34A02E43"/>
    <w:rsid w:val="34A5C4DC"/>
    <w:rsid w:val="34A5D5CB"/>
    <w:rsid w:val="34AD3E94"/>
    <w:rsid w:val="34B19B55"/>
    <w:rsid w:val="34B28B15"/>
    <w:rsid w:val="34B7D40E"/>
    <w:rsid w:val="34B8E452"/>
    <w:rsid w:val="34BC4C4F"/>
    <w:rsid w:val="34C0BE39"/>
    <w:rsid w:val="34DB1A82"/>
    <w:rsid w:val="34E49C09"/>
    <w:rsid w:val="34E4B7A4"/>
    <w:rsid w:val="34E8B7D8"/>
    <w:rsid w:val="35034E92"/>
    <w:rsid w:val="3503C34C"/>
    <w:rsid w:val="35083DCA"/>
    <w:rsid w:val="35120BE4"/>
    <w:rsid w:val="3519CD74"/>
    <w:rsid w:val="351F91B0"/>
    <w:rsid w:val="35255A6A"/>
    <w:rsid w:val="35277B9F"/>
    <w:rsid w:val="352CF5A4"/>
    <w:rsid w:val="3533289E"/>
    <w:rsid w:val="35389517"/>
    <w:rsid w:val="3542CF7A"/>
    <w:rsid w:val="35490062"/>
    <w:rsid w:val="354B7522"/>
    <w:rsid w:val="3550C995"/>
    <w:rsid w:val="35526914"/>
    <w:rsid w:val="35528FDB"/>
    <w:rsid w:val="3553781B"/>
    <w:rsid w:val="3564B2E2"/>
    <w:rsid w:val="356FC847"/>
    <w:rsid w:val="3571C65F"/>
    <w:rsid w:val="357E3984"/>
    <w:rsid w:val="3586F83F"/>
    <w:rsid w:val="3593E9FD"/>
    <w:rsid w:val="35973164"/>
    <w:rsid w:val="359F06EA"/>
    <w:rsid w:val="35A12A81"/>
    <w:rsid w:val="35AA06C8"/>
    <w:rsid w:val="35B33606"/>
    <w:rsid w:val="35BE288C"/>
    <w:rsid w:val="35C18CF9"/>
    <w:rsid w:val="35C6BFBC"/>
    <w:rsid w:val="35C90652"/>
    <w:rsid w:val="35C94A36"/>
    <w:rsid w:val="35E2C7D5"/>
    <w:rsid w:val="35EEE7F1"/>
    <w:rsid w:val="35EFE0A9"/>
    <w:rsid w:val="35F10A0A"/>
    <w:rsid w:val="35F443C2"/>
    <w:rsid w:val="35F52C0A"/>
    <w:rsid w:val="3605C344"/>
    <w:rsid w:val="360685AC"/>
    <w:rsid w:val="360B2A61"/>
    <w:rsid w:val="360C1625"/>
    <w:rsid w:val="361C93F6"/>
    <w:rsid w:val="361D061F"/>
    <w:rsid w:val="361DC3D2"/>
    <w:rsid w:val="36220478"/>
    <w:rsid w:val="362C7B1C"/>
    <w:rsid w:val="362DDA60"/>
    <w:rsid w:val="362E6D10"/>
    <w:rsid w:val="36304BF4"/>
    <w:rsid w:val="3630E1CE"/>
    <w:rsid w:val="36358E84"/>
    <w:rsid w:val="3638C204"/>
    <w:rsid w:val="36506408"/>
    <w:rsid w:val="3652169A"/>
    <w:rsid w:val="365325DC"/>
    <w:rsid w:val="365EF888"/>
    <w:rsid w:val="365F8A81"/>
    <w:rsid w:val="366B8A2B"/>
    <w:rsid w:val="367920E1"/>
    <w:rsid w:val="367DE4CF"/>
    <w:rsid w:val="368E9C5A"/>
    <w:rsid w:val="36919D9D"/>
    <w:rsid w:val="36920A2A"/>
    <w:rsid w:val="36968CE1"/>
    <w:rsid w:val="369C0593"/>
    <w:rsid w:val="36A3070F"/>
    <w:rsid w:val="36A30C52"/>
    <w:rsid w:val="36A44C2D"/>
    <w:rsid w:val="36A833A6"/>
    <w:rsid w:val="36B1D7D0"/>
    <w:rsid w:val="36B23DEE"/>
    <w:rsid w:val="36B8AF21"/>
    <w:rsid w:val="36BCF35A"/>
    <w:rsid w:val="36CC3E21"/>
    <w:rsid w:val="36CDD73D"/>
    <w:rsid w:val="36CED400"/>
    <w:rsid w:val="36E767AF"/>
    <w:rsid w:val="36EDBBBB"/>
    <w:rsid w:val="36F7A828"/>
    <w:rsid w:val="36FE6447"/>
    <w:rsid w:val="371495D1"/>
    <w:rsid w:val="37149CD4"/>
    <w:rsid w:val="3729ABDA"/>
    <w:rsid w:val="373FB993"/>
    <w:rsid w:val="3744BCF7"/>
    <w:rsid w:val="375B7B71"/>
    <w:rsid w:val="3767694A"/>
    <w:rsid w:val="376BA3D4"/>
    <w:rsid w:val="37843988"/>
    <w:rsid w:val="379A54E5"/>
    <w:rsid w:val="379B584A"/>
    <w:rsid w:val="37B15FAB"/>
    <w:rsid w:val="37BB5E78"/>
    <w:rsid w:val="37BBFFD0"/>
    <w:rsid w:val="37E032A0"/>
    <w:rsid w:val="37E768A9"/>
    <w:rsid w:val="37F1CB61"/>
    <w:rsid w:val="37F7720F"/>
    <w:rsid w:val="37FAE4C9"/>
    <w:rsid w:val="38041DE3"/>
    <w:rsid w:val="38042CAE"/>
    <w:rsid w:val="3806C308"/>
    <w:rsid w:val="380B6CDC"/>
    <w:rsid w:val="381BE6C9"/>
    <w:rsid w:val="382215CC"/>
    <w:rsid w:val="3833B076"/>
    <w:rsid w:val="383EB918"/>
    <w:rsid w:val="3849ACA6"/>
    <w:rsid w:val="384DAC9A"/>
    <w:rsid w:val="3856001C"/>
    <w:rsid w:val="386ACE34"/>
    <w:rsid w:val="386B5060"/>
    <w:rsid w:val="386CB78D"/>
    <w:rsid w:val="386E2762"/>
    <w:rsid w:val="386EEAF4"/>
    <w:rsid w:val="387168CE"/>
    <w:rsid w:val="3878672D"/>
    <w:rsid w:val="38793BAA"/>
    <w:rsid w:val="389B945D"/>
    <w:rsid w:val="389C6AC1"/>
    <w:rsid w:val="389D697A"/>
    <w:rsid w:val="389E277E"/>
    <w:rsid w:val="38A919C9"/>
    <w:rsid w:val="38AFAB26"/>
    <w:rsid w:val="38B137ED"/>
    <w:rsid w:val="38B1C3E6"/>
    <w:rsid w:val="38B7A053"/>
    <w:rsid w:val="38BE66FF"/>
    <w:rsid w:val="38C4F641"/>
    <w:rsid w:val="38DAF98A"/>
    <w:rsid w:val="38DB2CD3"/>
    <w:rsid w:val="38DE10BB"/>
    <w:rsid w:val="38DE21CC"/>
    <w:rsid w:val="38E9339A"/>
    <w:rsid w:val="38F06140"/>
    <w:rsid w:val="38F1561A"/>
    <w:rsid w:val="38F1B6EA"/>
    <w:rsid w:val="38F4FB71"/>
    <w:rsid w:val="38FC4FC3"/>
    <w:rsid w:val="38FD8DEE"/>
    <w:rsid w:val="39011203"/>
    <w:rsid w:val="390AF55C"/>
    <w:rsid w:val="390D379A"/>
    <w:rsid w:val="39120B8D"/>
    <w:rsid w:val="39152E25"/>
    <w:rsid w:val="3916D950"/>
    <w:rsid w:val="3919A36E"/>
    <w:rsid w:val="3921527A"/>
    <w:rsid w:val="3923C8CD"/>
    <w:rsid w:val="392CA900"/>
    <w:rsid w:val="393A307D"/>
    <w:rsid w:val="3943F64C"/>
    <w:rsid w:val="395C2B9F"/>
    <w:rsid w:val="3987C450"/>
    <w:rsid w:val="399FA636"/>
    <w:rsid w:val="399FE0DE"/>
    <w:rsid w:val="39A743FB"/>
    <w:rsid w:val="39A8F1C1"/>
    <w:rsid w:val="39B5D5B1"/>
    <w:rsid w:val="39B7DE8D"/>
    <w:rsid w:val="39B968EC"/>
    <w:rsid w:val="39D1CBF6"/>
    <w:rsid w:val="39EB37F7"/>
    <w:rsid w:val="39ED4105"/>
    <w:rsid w:val="39F0A599"/>
    <w:rsid w:val="39F8C31D"/>
    <w:rsid w:val="3A06AFEE"/>
    <w:rsid w:val="3A0D392F"/>
    <w:rsid w:val="3A236CC8"/>
    <w:rsid w:val="3A375AB3"/>
    <w:rsid w:val="3A3CC44B"/>
    <w:rsid w:val="3A3EBD08"/>
    <w:rsid w:val="3A48DFD3"/>
    <w:rsid w:val="3A5135B3"/>
    <w:rsid w:val="3A53B284"/>
    <w:rsid w:val="3A556DA7"/>
    <w:rsid w:val="3A628B66"/>
    <w:rsid w:val="3A6D39C8"/>
    <w:rsid w:val="3A79F22D"/>
    <w:rsid w:val="3A7A5B05"/>
    <w:rsid w:val="3A7E21F9"/>
    <w:rsid w:val="3A8A643A"/>
    <w:rsid w:val="3A8D267B"/>
    <w:rsid w:val="3A929854"/>
    <w:rsid w:val="3A970D95"/>
    <w:rsid w:val="3AA748AE"/>
    <w:rsid w:val="3AAD655D"/>
    <w:rsid w:val="3ABEFF05"/>
    <w:rsid w:val="3AC181CC"/>
    <w:rsid w:val="3AC431CF"/>
    <w:rsid w:val="3AC9E7F6"/>
    <w:rsid w:val="3AD6C910"/>
    <w:rsid w:val="3AD868F6"/>
    <w:rsid w:val="3ADC06D2"/>
    <w:rsid w:val="3AE78BAE"/>
    <w:rsid w:val="3B00F01A"/>
    <w:rsid w:val="3B024FDE"/>
    <w:rsid w:val="3B085E47"/>
    <w:rsid w:val="3B08F092"/>
    <w:rsid w:val="3B1191DF"/>
    <w:rsid w:val="3B16D386"/>
    <w:rsid w:val="3B236F08"/>
    <w:rsid w:val="3B27E2BF"/>
    <w:rsid w:val="3B2CF031"/>
    <w:rsid w:val="3B348F02"/>
    <w:rsid w:val="3B3E4970"/>
    <w:rsid w:val="3B41C96D"/>
    <w:rsid w:val="3B44C222"/>
    <w:rsid w:val="3B45DD04"/>
    <w:rsid w:val="3B4C53EE"/>
    <w:rsid w:val="3B4C7B87"/>
    <w:rsid w:val="3B7BD26C"/>
    <w:rsid w:val="3B88244B"/>
    <w:rsid w:val="3B884CE2"/>
    <w:rsid w:val="3B88E30D"/>
    <w:rsid w:val="3B8D47DE"/>
    <w:rsid w:val="3B8E9C63"/>
    <w:rsid w:val="3B99FC96"/>
    <w:rsid w:val="3B9FC411"/>
    <w:rsid w:val="3BAB8EB1"/>
    <w:rsid w:val="3BAF48F5"/>
    <w:rsid w:val="3BBC8C06"/>
    <w:rsid w:val="3BC081E0"/>
    <w:rsid w:val="3BC8BDDF"/>
    <w:rsid w:val="3BCDA9D2"/>
    <w:rsid w:val="3BD25A91"/>
    <w:rsid w:val="3BE58122"/>
    <w:rsid w:val="3BE84AD8"/>
    <w:rsid w:val="3BF8CEBE"/>
    <w:rsid w:val="3C15C28E"/>
    <w:rsid w:val="3C2000A8"/>
    <w:rsid w:val="3C242110"/>
    <w:rsid w:val="3C273A94"/>
    <w:rsid w:val="3C2741D5"/>
    <w:rsid w:val="3C38C183"/>
    <w:rsid w:val="3C3C8DF5"/>
    <w:rsid w:val="3C415CCA"/>
    <w:rsid w:val="3C47739E"/>
    <w:rsid w:val="3C522975"/>
    <w:rsid w:val="3C55535C"/>
    <w:rsid w:val="3C5E208E"/>
    <w:rsid w:val="3C62C9D1"/>
    <w:rsid w:val="3C6392BD"/>
    <w:rsid w:val="3C7F82F7"/>
    <w:rsid w:val="3C8CF75F"/>
    <w:rsid w:val="3C8DF5F1"/>
    <w:rsid w:val="3C9473A8"/>
    <w:rsid w:val="3C9528C8"/>
    <w:rsid w:val="3CA266CB"/>
    <w:rsid w:val="3CA974FE"/>
    <w:rsid w:val="3CAD3CDF"/>
    <w:rsid w:val="3CAE33B0"/>
    <w:rsid w:val="3CBE8ADB"/>
    <w:rsid w:val="3CC57989"/>
    <w:rsid w:val="3CC62313"/>
    <w:rsid w:val="3CC6D6E3"/>
    <w:rsid w:val="3CCE8386"/>
    <w:rsid w:val="3CD252AE"/>
    <w:rsid w:val="3CD26502"/>
    <w:rsid w:val="3CDDDB30"/>
    <w:rsid w:val="3CE5ADD7"/>
    <w:rsid w:val="3CE81045"/>
    <w:rsid w:val="3CEA2BC8"/>
    <w:rsid w:val="3CF53BDE"/>
    <w:rsid w:val="3D046D1C"/>
    <w:rsid w:val="3D05F71B"/>
    <w:rsid w:val="3D0BD0CE"/>
    <w:rsid w:val="3D1087E4"/>
    <w:rsid w:val="3D2B17D2"/>
    <w:rsid w:val="3D37106E"/>
    <w:rsid w:val="3D435452"/>
    <w:rsid w:val="3D4BD6DB"/>
    <w:rsid w:val="3D689087"/>
    <w:rsid w:val="3D6CBFD0"/>
    <w:rsid w:val="3D6E4D34"/>
    <w:rsid w:val="3D6FD5C8"/>
    <w:rsid w:val="3D717BD2"/>
    <w:rsid w:val="3D795C1E"/>
    <w:rsid w:val="3D7B8DCF"/>
    <w:rsid w:val="3D7F5AA0"/>
    <w:rsid w:val="3D824DA2"/>
    <w:rsid w:val="3D85EB24"/>
    <w:rsid w:val="3D86619B"/>
    <w:rsid w:val="3D8ACEA3"/>
    <w:rsid w:val="3D8F7304"/>
    <w:rsid w:val="3D93F04D"/>
    <w:rsid w:val="3DACF295"/>
    <w:rsid w:val="3DB19D01"/>
    <w:rsid w:val="3DB37D26"/>
    <w:rsid w:val="3DB889B8"/>
    <w:rsid w:val="3DBAD15F"/>
    <w:rsid w:val="3DBCBFBD"/>
    <w:rsid w:val="3DBEF588"/>
    <w:rsid w:val="3DC4D72B"/>
    <w:rsid w:val="3DC64D9B"/>
    <w:rsid w:val="3DD3730F"/>
    <w:rsid w:val="3DD491E4"/>
    <w:rsid w:val="3DD8BA49"/>
    <w:rsid w:val="3DE15CCF"/>
    <w:rsid w:val="3DE5EBA7"/>
    <w:rsid w:val="3DEAED08"/>
    <w:rsid w:val="3DEB3E36"/>
    <w:rsid w:val="3DEF23B2"/>
    <w:rsid w:val="3DF3A21E"/>
    <w:rsid w:val="3DF3A454"/>
    <w:rsid w:val="3DF5B08D"/>
    <w:rsid w:val="3E01AACD"/>
    <w:rsid w:val="3E1089FE"/>
    <w:rsid w:val="3E1C1D60"/>
    <w:rsid w:val="3E276E3A"/>
    <w:rsid w:val="3E286B44"/>
    <w:rsid w:val="3E2B5900"/>
    <w:rsid w:val="3E2B8B8F"/>
    <w:rsid w:val="3E2E2AE4"/>
    <w:rsid w:val="3E2E82C0"/>
    <w:rsid w:val="3E38E163"/>
    <w:rsid w:val="3E3DC864"/>
    <w:rsid w:val="3E427DA7"/>
    <w:rsid w:val="3E457B70"/>
    <w:rsid w:val="3E496F9D"/>
    <w:rsid w:val="3E497D43"/>
    <w:rsid w:val="3E4B3735"/>
    <w:rsid w:val="3E509D8C"/>
    <w:rsid w:val="3E547661"/>
    <w:rsid w:val="3E59D2BF"/>
    <w:rsid w:val="3E5BF99D"/>
    <w:rsid w:val="3E6C99DA"/>
    <w:rsid w:val="3E70DE28"/>
    <w:rsid w:val="3E8DEF1B"/>
    <w:rsid w:val="3EA71778"/>
    <w:rsid w:val="3EAAC3FC"/>
    <w:rsid w:val="3EBB20AF"/>
    <w:rsid w:val="3ED7B1BD"/>
    <w:rsid w:val="3ED8FC14"/>
    <w:rsid w:val="3EDA92B4"/>
    <w:rsid w:val="3EE4ED08"/>
    <w:rsid w:val="3EECA733"/>
    <w:rsid w:val="3EF94B5A"/>
    <w:rsid w:val="3EFCB88C"/>
    <w:rsid w:val="3EFD5F10"/>
    <w:rsid w:val="3F00F621"/>
    <w:rsid w:val="3F0704DC"/>
    <w:rsid w:val="3F09FE60"/>
    <w:rsid w:val="3F0BCBDF"/>
    <w:rsid w:val="3F101294"/>
    <w:rsid w:val="3F10C7AE"/>
    <w:rsid w:val="3F13EDCC"/>
    <w:rsid w:val="3F16CEC4"/>
    <w:rsid w:val="3F1AF19F"/>
    <w:rsid w:val="3F1C12A3"/>
    <w:rsid w:val="3F2157B7"/>
    <w:rsid w:val="3F2B5EFF"/>
    <w:rsid w:val="3F300836"/>
    <w:rsid w:val="3F37FB18"/>
    <w:rsid w:val="3F4421F9"/>
    <w:rsid w:val="3F4580C8"/>
    <w:rsid w:val="3F4BC114"/>
    <w:rsid w:val="3F4C7377"/>
    <w:rsid w:val="3F51A233"/>
    <w:rsid w:val="3F54F876"/>
    <w:rsid w:val="3F66DBA8"/>
    <w:rsid w:val="3F6B7BAA"/>
    <w:rsid w:val="3F7F4460"/>
    <w:rsid w:val="3F83BCCA"/>
    <w:rsid w:val="3F8DD391"/>
    <w:rsid w:val="3F92F3B1"/>
    <w:rsid w:val="3F9C4336"/>
    <w:rsid w:val="3FA92F85"/>
    <w:rsid w:val="3FB0EFD2"/>
    <w:rsid w:val="3FC2A533"/>
    <w:rsid w:val="3FCBC413"/>
    <w:rsid w:val="3FCE5231"/>
    <w:rsid w:val="3FCE8511"/>
    <w:rsid w:val="3FD16440"/>
    <w:rsid w:val="3FD48C0F"/>
    <w:rsid w:val="3FE70796"/>
    <w:rsid w:val="3FEA5713"/>
    <w:rsid w:val="3FF6D08B"/>
    <w:rsid w:val="3FF73252"/>
    <w:rsid w:val="400712F2"/>
    <w:rsid w:val="401191A1"/>
    <w:rsid w:val="40120D1E"/>
    <w:rsid w:val="40146373"/>
    <w:rsid w:val="402C0804"/>
    <w:rsid w:val="403512D2"/>
    <w:rsid w:val="4036F41F"/>
    <w:rsid w:val="403B946C"/>
    <w:rsid w:val="405B2802"/>
    <w:rsid w:val="4066FE63"/>
    <w:rsid w:val="408A7637"/>
    <w:rsid w:val="408DB43E"/>
    <w:rsid w:val="409DC097"/>
    <w:rsid w:val="40A287AB"/>
    <w:rsid w:val="40A7768A"/>
    <w:rsid w:val="40A87032"/>
    <w:rsid w:val="40B72FD0"/>
    <w:rsid w:val="40BA6067"/>
    <w:rsid w:val="40BED4B5"/>
    <w:rsid w:val="40C961D8"/>
    <w:rsid w:val="40CA41F8"/>
    <w:rsid w:val="40E62DAB"/>
    <w:rsid w:val="40FE1E4F"/>
    <w:rsid w:val="40FE21B7"/>
    <w:rsid w:val="41017DFB"/>
    <w:rsid w:val="4111DC2E"/>
    <w:rsid w:val="411FE8B6"/>
    <w:rsid w:val="4130C97E"/>
    <w:rsid w:val="4132716B"/>
    <w:rsid w:val="4134B7E7"/>
    <w:rsid w:val="41375395"/>
    <w:rsid w:val="41389597"/>
    <w:rsid w:val="4141503F"/>
    <w:rsid w:val="41581298"/>
    <w:rsid w:val="41616714"/>
    <w:rsid w:val="41657F14"/>
    <w:rsid w:val="4168C59F"/>
    <w:rsid w:val="4175ABE8"/>
    <w:rsid w:val="4178E949"/>
    <w:rsid w:val="4179995C"/>
    <w:rsid w:val="4180A58A"/>
    <w:rsid w:val="4180F46D"/>
    <w:rsid w:val="4182A79E"/>
    <w:rsid w:val="4186150A"/>
    <w:rsid w:val="418D6CA4"/>
    <w:rsid w:val="41AEA32B"/>
    <w:rsid w:val="41BEA98E"/>
    <w:rsid w:val="41C4C103"/>
    <w:rsid w:val="41C58DA4"/>
    <w:rsid w:val="41C93E56"/>
    <w:rsid w:val="41CACB98"/>
    <w:rsid w:val="41DD6BD6"/>
    <w:rsid w:val="41DDAC28"/>
    <w:rsid w:val="41EFB750"/>
    <w:rsid w:val="41F32CBD"/>
    <w:rsid w:val="41F74C7E"/>
    <w:rsid w:val="41F9467D"/>
    <w:rsid w:val="41FCB82C"/>
    <w:rsid w:val="41FDF08F"/>
    <w:rsid w:val="42016B4F"/>
    <w:rsid w:val="4202A2F4"/>
    <w:rsid w:val="420D0E60"/>
    <w:rsid w:val="421689B6"/>
    <w:rsid w:val="421FF7D9"/>
    <w:rsid w:val="423566B3"/>
    <w:rsid w:val="4246C3E7"/>
    <w:rsid w:val="4249D399"/>
    <w:rsid w:val="424F8FBD"/>
    <w:rsid w:val="42502A06"/>
    <w:rsid w:val="425E1F12"/>
    <w:rsid w:val="426222BA"/>
    <w:rsid w:val="426E9F4A"/>
    <w:rsid w:val="427223AD"/>
    <w:rsid w:val="42788D27"/>
    <w:rsid w:val="427E9FD9"/>
    <w:rsid w:val="42A397E3"/>
    <w:rsid w:val="42AB28C6"/>
    <w:rsid w:val="42B120B3"/>
    <w:rsid w:val="42BC5B27"/>
    <w:rsid w:val="42C2AF55"/>
    <w:rsid w:val="42C73F11"/>
    <w:rsid w:val="42CBFF00"/>
    <w:rsid w:val="42D55E2A"/>
    <w:rsid w:val="42E030CB"/>
    <w:rsid w:val="42F3741A"/>
    <w:rsid w:val="42F72928"/>
    <w:rsid w:val="4301DD40"/>
    <w:rsid w:val="4310ABCF"/>
    <w:rsid w:val="4310E78D"/>
    <w:rsid w:val="4314ECAA"/>
    <w:rsid w:val="43247AF9"/>
    <w:rsid w:val="4328B07D"/>
    <w:rsid w:val="432E2814"/>
    <w:rsid w:val="4334ABCC"/>
    <w:rsid w:val="433C53E6"/>
    <w:rsid w:val="43419432"/>
    <w:rsid w:val="43470078"/>
    <w:rsid w:val="43511A44"/>
    <w:rsid w:val="435B068B"/>
    <w:rsid w:val="4369C4FC"/>
    <w:rsid w:val="4369E812"/>
    <w:rsid w:val="436CB394"/>
    <w:rsid w:val="4376A4E0"/>
    <w:rsid w:val="437C94CC"/>
    <w:rsid w:val="43821AD8"/>
    <w:rsid w:val="43889CB8"/>
    <w:rsid w:val="43944D9F"/>
    <w:rsid w:val="439D0347"/>
    <w:rsid w:val="43A7A93E"/>
    <w:rsid w:val="43A7FD42"/>
    <w:rsid w:val="43B750AB"/>
    <w:rsid w:val="43B8F7E8"/>
    <w:rsid w:val="43BC08FB"/>
    <w:rsid w:val="43C80453"/>
    <w:rsid w:val="43C93182"/>
    <w:rsid w:val="43CA7D88"/>
    <w:rsid w:val="43D197A9"/>
    <w:rsid w:val="43D79AF3"/>
    <w:rsid w:val="43D7D20B"/>
    <w:rsid w:val="43DA1CB8"/>
    <w:rsid w:val="43E0F6AF"/>
    <w:rsid w:val="43F10B28"/>
    <w:rsid w:val="43F832D5"/>
    <w:rsid w:val="4405A7E8"/>
    <w:rsid w:val="44179087"/>
    <w:rsid w:val="44215DBA"/>
    <w:rsid w:val="442A315E"/>
    <w:rsid w:val="442C22B5"/>
    <w:rsid w:val="44342C25"/>
    <w:rsid w:val="443A5EB6"/>
    <w:rsid w:val="443C1EE3"/>
    <w:rsid w:val="444E012D"/>
    <w:rsid w:val="4465C962"/>
    <w:rsid w:val="446A0CFE"/>
    <w:rsid w:val="446F4E30"/>
    <w:rsid w:val="4479C524"/>
    <w:rsid w:val="447EBA3F"/>
    <w:rsid w:val="448861BD"/>
    <w:rsid w:val="44948C58"/>
    <w:rsid w:val="44970D49"/>
    <w:rsid w:val="449D002D"/>
    <w:rsid w:val="44A18141"/>
    <w:rsid w:val="44AFBE0E"/>
    <w:rsid w:val="44BE8F2E"/>
    <w:rsid w:val="44C11847"/>
    <w:rsid w:val="44C53147"/>
    <w:rsid w:val="44CE519D"/>
    <w:rsid w:val="44E7FBE0"/>
    <w:rsid w:val="44EC559A"/>
    <w:rsid w:val="44F87A10"/>
    <w:rsid w:val="44F884C6"/>
    <w:rsid w:val="44FC218A"/>
    <w:rsid w:val="44FCD4E3"/>
    <w:rsid w:val="4505F986"/>
    <w:rsid w:val="4528B337"/>
    <w:rsid w:val="4531CF1E"/>
    <w:rsid w:val="453AE076"/>
    <w:rsid w:val="45579A88"/>
    <w:rsid w:val="45582D33"/>
    <w:rsid w:val="45647F60"/>
    <w:rsid w:val="456CB4E7"/>
    <w:rsid w:val="456EDC61"/>
    <w:rsid w:val="45712359"/>
    <w:rsid w:val="457A8A29"/>
    <w:rsid w:val="4584B020"/>
    <w:rsid w:val="458F1CBA"/>
    <w:rsid w:val="459AC16E"/>
    <w:rsid w:val="45CDCC9F"/>
    <w:rsid w:val="45CF5A79"/>
    <w:rsid w:val="45E1C05D"/>
    <w:rsid w:val="45E686B0"/>
    <w:rsid w:val="45F2774F"/>
    <w:rsid w:val="45F353B5"/>
    <w:rsid w:val="45FECB65"/>
    <w:rsid w:val="4609488C"/>
    <w:rsid w:val="4611C893"/>
    <w:rsid w:val="4618CE97"/>
    <w:rsid w:val="461BB5AC"/>
    <w:rsid w:val="461D62FE"/>
    <w:rsid w:val="462C991A"/>
    <w:rsid w:val="46349E3A"/>
    <w:rsid w:val="463677D7"/>
    <w:rsid w:val="46584A84"/>
    <w:rsid w:val="46661AB6"/>
    <w:rsid w:val="466CE1C1"/>
    <w:rsid w:val="467785D7"/>
    <w:rsid w:val="467D8AFE"/>
    <w:rsid w:val="467ED8A8"/>
    <w:rsid w:val="468F602E"/>
    <w:rsid w:val="46956970"/>
    <w:rsid w:val="4699F17B"/>
    <w:rsid w:val="469DB1E1"/>
    <w:rsid w:val="46BA6FF7"/>
    <w:rsid w:val="46BBBE01"/>
    <w:rsid w:val="46C0007F"/>
    <w:rsid w:val="46C3683B"/>
    <w:rsid w:val="46C39AB7"/>
    <w:rsid w:val="46C621A3"/>
    <w:rsid w:val="46C7D16E"/>
    <w:rsid w:val="46CE20D4"/>
    <w:rsid w:val="46D6F49E"/>
    <w:rsid w:val="46E63947"/>
    <w:rsid w:val="47060B54"/>
    <w:rsid w:val="470AE45F"/>
    <w:rsid w:val="470FEBD6"/>
    <w:rsid w:val="4715AA45"/>
    <w:rsid w:val="471F59A7"/>
    <w:rsid w:val="4720FB3D"/>
    <w:rsid w:val="47276D70"/>
    <w:rsid w:val="472C9102"/>
    <w:rsid w:val="47361E6E"/>
    <w:rsid w:val="473DBECC"/>
    <w:rsid w:val="474A9FAE"/>
    <w:rsid w:val="474F7D1E"/>
    <w:rsid w:val="4752B9F1"/>
    <w:rsid w:val="475C75F9"/>
    <w:rsid w:val="47650F4C"/>
    <w:rsid w:val="47682D9C"/>
    <w:rsid w:val="476E836F"/>
    <w:rsid w:val="47861CC9"/>
    <w:rsid w:val="478A6A68"/>
    <w:rsid w:val="478EB620"/>
    <w:rsid w:val="479BAFA7"/>
    <w:rsid w:val="47A44D33"/>
    <w:rsid w:val="47AA8D4F"/>
    <w:rsid w:val="47B9F215"/>
    <w:rsid w:val="47CF5D02"/>
    <w:rsid w:val="47D07B2E"/>
    <w:rsid w:val="47D10548"/>
    <w:rsid w:val="47D8FF17"/>
    <w:rsid w:val="47E3D5B1"/>
    <w:rsid w:val="47E73A94"/>
    <w:rsid w:val="47EB3D62"/>
    <w:rsid w:val="47F5C929"/>
    <w:rsid w:val="47FD4414"/>
    <w:rsid w:val="48145E68"/>
    <w:rsid w:val="48203B84"/>
    <w:rsid w:val="4820CDCE"/>
    <w:rsid w:val="482E2D34"/>
    <w:rsid w:val="482F6BE1"/>
    <w:rsid w:val="48328D9F"/>
    <w:rsid w:val="48375705"/>
    <w:rsid w:val="483BDF30"/>
    <w:rsid w:val="484E4589"/>
    <w:rsid w:val="4857D065"/>
    <w:rsid w:val="48627A55"/>
    <w:rsid w:val="486C719E"/>
    <w:rsid w:val="4874BFFD"/>
    <w:rsid w:val="48795A17"/>
    <w:rsid w:val="4884612C"/>
    <w:rsid w:val="4887B8EE"/>
    <w:rsid w:val="48928F6E"/>
    <w:rsid w:val="48963C72"/>
    <w:rsid w:val="489DEBC8"/>
    <w:rsid w:val="489E2A35"/>
    <w:rsid w:val="48A62630"/>
    <w:rsid w:val="48A6D850"/>
    <w:rsid w:val="48A92A2D"/>
    <w:rsid w:val="48AC29D1"/>
    <w:rsid w:val="48B7F995"/>
    <w:rsid w:val="48BEBBC9"/>
    <w:rsid w:val="48E01343"/>
    <w:rsid w:val="48EA303B"/>
    <w:rsid w:val="48F8C49B"/>
    <w:rsid w:val="490609B4"/>
    <w:rsid w:val="49129603"/>
    <w:rsid w:val="4914E5F8"/>
    <w:rsid w:val="4922CE18"/>
    <w:rsid w:val="492E7E09"/>
    <w:rsid w:val="492F70C6"/>
    <w:rsid w:val="49301177"/>
    <w:rsid w:val="4930D9B2"/>
    <w:rsid w:val="493710DA"/>
    <w:rsid w:val="493BA5B6"/>
    <w:rsid w:val="49438F17"/>
    <w:rsid w:val="4943C8E9"/>
    <w:rsid w:val="49446925"/>
    <w:rsid w:val="495109E1"/>
    <w:rsid w:val="495367E7"/>
    <w:rsid w:val="495AD6C1"/>
    <w:rsid w:val="4966AB15"/>
    <w:rsid w:val="496A32EE"/>
    <w:rsid w:val="497E4608"/>
    <w:rsid w:val="4988F8E1"/>
    <w:rsid w:val="498B19D6"/>
    <w:rsid w:val="498CFAEF"/>
    <w:rsid w:val="4996BD12"/>
    <w:rsid w:val="499CDC4B"/>
    <w:rsid w:val="49A4FAF7"/>
    <w:rsid w:val="49B45836"/>
    <w:rsid w:val="49E66CB9"/>
    <w:rsid w:val="49E74FAF"/>
    <w:rsid w:val="49E82ED7"/>
    <w:rsid w:val="49F4FD07"/>
    <w:rsid w:val="49F815BC"/>
    <w:rsid w:val="4A0A639E"/>
    <w:rsid w:val="4A1252A1"/>
    <w:rsid w:val="4A1C10EC"/>
    <w:rsid w:val="4A1CB05B"/>
    <w:rsid w:val="4A2DC777"/>
    <w:rsid w:val="4A36F086"/>
    <w:rsid w:val="4A3F82B9"/>
    <w:rsid w:val="4A4DD884"/>
    <w:rsid w:val="4A51F6A6"/>
    <w:rsid w:val="4A54C29F"/>
    <w:rsid w:val="4A65848A"/>
    <w:rsid w:val="4A66CF41"/>
    <w:rsid w:val="4A6C07E0"/>
    <w:rsid w:val="4A6F06EE"/>
    <w:rsid w:val="4A7D3613"/>
    <w:rsid w:val="4A9494FC"/>
    <w:rsid w:val="4A976479"/>
    <w:rsid w:val="4A9770E5"/>
    <w:rsid w:val="4A9870D2"/>
    <w:rsid w:val="4AA0401E"/>
    <w:rsid w:val="4AA19214"/>
    <w:rsid w:val="4AB0ED39"/>
    <w:rsid w:val="4ABA5D57"/>
    <w:rsid w:val="4ABC1F7E"/>
    <w:rsid w:val="4AC4EA7E"/>
    <w:rsid w:val="4ACC4B0B"/>
    <w:rsid w:val="4AD6E276"/>
    <w:rsid w:val="4ADD45AC"/>
    <w:rsid w:val="4AE0BB99"/>
    <w:rsid w:val="4AEF20FD"/>
    <w:rsid w:val="4AF4176C"/>
    <w:rsid w:val="4AFFD2B9"/>
    <w:rsid w:val="4B01B9DE"/>
    <w:rsid w:val="4B0298FB"/>
    <w:rsid w:val="4B042A1E"/>
    <w:rsid w:val="4B0A7FEB"/>
    <w:rsid w:val="4B2DB0A8"/>
    <w:rsid w:val="4B38BDCB"/>
    <w:rsid w:val="4B3B826D"/>
    <w:rsid w:val="4B414759"/>
    <w:rsid w:val="4B4FCD85"/>
    <w:rsid w:val="4B52AE00"/>
    <w:rsid w:val="4B5E389C"/>
    <w:rsid w:val="4B6428CA"/>
    <w:rsid w:val="4B6DB274"/>
    <w:rsid w:val="4B70482D"/>
    <w:rsid w:val="4B763C59"/>
    <w:rsid w:val="4B79E394"/>
    <w:rsid w:val="4B7D2633"/>
    <w:rsid w:val="4B7E69F9"/>
    <w:rsid w:val="4B859A80"/>
    <w:rsid w:val="4B932B24"/>
    <w:rsid w:val="4B94679D"/>
    <w:rsid w:val="4BA1692B"/>
    <w:rsid w:val="4BA7355B"/>
    <w:rsid w:val="4BA80A0A"/>
    <w:rsid w:val="4BAFFAF6"/>
    <w:rsid w:val="4BC71AE0"/>
    <w:rsid w:val="4BCA3030"/>
    <w:rsid w:val="4BD1A919"/>
    <w:rsid w:val="4BD4E59B"/>
    <w:rsid w:val="4BEA8ECB"/>
    <w:rsid w:val="4BECA5D8"/>
    <w:rsid w:val="4BF2B725"/>
    <w:rsid w:val="4BF47B77"/>
    <w:rsid w:val="4BF8E7BA"/>
    <w:rsid w:val="4BFBBB7F"/>
    <w:rsid w:val="4BFCE05B"/>
    <w:rsid w:val="4C01415C"/>
    <w:rsid w:val="4C04BB73"/>
    <w:rsid w:val="4C0F65B6"/>
    <w:rsid w:val="4C123EFE"/>
    <w:rsid w:val="4C14F991"/>
    <w:rsid w:val="4C16E6B2"/>
    <w:rsid w:val="4C342A75"/>
    <w:rsid w:val="4C40690A"/>
    <w:rsid w:val="4C4558DC"/>
    <w:rsid w:val="4C514B6B"/>
    <w:rsid w:val="4C521765"/>
    <w:rsid w:val="4C599167"/>
    <w:rsid w:val="4C6D8EAF"/>
    <w:rsid w:val="4C727596"/>
    <w:rsid w:val="4C74463B"/>
    <w:rsid w:val="4C7ABDD7"/>
    <w:rsid w:val="4C865B7F"/>
    <w:rsid w:val="4C94780F"/>
    <w:rsid w:val="4C9F4E65"/>
    <w:rsid w:val="4C9F73B5"/>
    <w:rsid w:val="4CB658BE"/>
    <w:rsid w:val="4CD63E2D"/>
    <w:rsid w:val="4CEE2DA5"/>
    <w:rsid w:val="4CF1F41A"/>
    <w:rsid w:val="4D00C556"/>
    <w:rsid w:val="4D03C7DE"/>
    <w:rsid w:val="4D12CDD9"/>
    <w:rsid w:val="4D237719"/>
    <w:rsid w:val="4D25EA22"/>
    <w:rsid w:val="4D2C7734"/>
    <w:rsid w:val="4D2DD4F7"/>
    <w:rsid w:val="4D376267"/>
    <w:rsid w:val="4D396247"/>
    <w:rsid w:val="4D3F70B1"/>
    <w:rsid w:val="4D4C59C9"/>
    <w:rsid w:val="4D54084C"/>
    <w:rsid w:val="4D56036E"/>
    <w:rsid w:val="4D5997E2"/>
    <w:rsid w:val="4D5B2A11"/>
    <w:rsid w:val="4D5CBAAE"/>
    <w:rsid w:val="4D65455E"/>
    <w:rsid w:val="4D6BCD7E"/>
    <w:rsid w:val="4D6EC322"/>
    <w:rsid w:val="4D82FC07"/>
    <w:rsid w:val="4D91F974"/>
    <w:rsid w:val="4D98AC34"/>
    <w:rsid w:val="4DAA0DB0"/>
    <w:rsid w:val="4DB38333"/>
    <w:rsid w:val="4DB6E490"/>
    <w:rsid w:val="4DC25BC1"/>
    <w:rsid w:val="4DCE8180"/>
    <w:rsid w:val="4DD81396"/>
    <w:rsid w:val="4DEAA5E4"/>
    <w:rsid w:val="4DEB13AB"/>
    <w:rsid w:val="4DF1FC3C"/>
    <w:rsid w:val="4DF2A334"/>
    <w:rsid w:val="4DF4A3A0"/>
    <w:rsid w:val="4DF9C734"/>
    <w:rsid w:val="4DFA2086"/>
    <w:rsid w:val="4DFF051E"/>
    <w:rsid w:val="4E010C6A"/>
    <w:rsid w:val="4E07AD55"/>
    <w:rsid w:val="4E0F82C1"/>
    <w:rsid w:val="4E1778A4"/>
    <w:rsid w:val="4E227A52"/>
    <w:rsid w:val="4E301560"/>
    <w:rsid w:val="4E38DC11"/>
    <w:rsid w:val="4E3A60F1"/>
    <w:rsid w:val="4E3CC671"/>
    <w:rsid w:val="4E3D3DC0"/>
    <w:rsid w:val="4E4867ED"/>
    <w:rsid w:val="4E493D1D"/>
    <w:rsid w:val="4E52F10A"/>
    <w:rsid w:val="4E5CDECA"/>
    <w:rsid w:val="4E69EFC3"/>
    <w:rsid w:val="4E6D50CE"/>
    <w:rsid w:val="4E6DB342"/>
    <w:rsid w:val="4E7C6DDC"/>
    <w:rsid w:val="4E7DCEE1"/>
    <w:rsid w:val="4E8C94F9"/>
    <w:rsid w:val="4E9A2476"/>
    <w:rsid w:val="4EA0BF7D"/>
    <w:rsid w:val="4EA2F797"/>
    <w:rsid w:val="4EA412E5"/>
    <w:rsid w:val="4EA7DE90"/>
    <w:rsid w:val="4EAA1AFA"/>
    <w:rsid w:val="4EB3E6C1"/>
    <w:rsid w:val="4EB90067"/>
    <w:rsid w:val="4EC52837"/>
    <w:rsid w:val="4EC6B434"/>
    <w:rsid w:val="4ED95216"/>
    <w:rsid w:val="4EDA97B1"/>
    <w:rsid w:val="4EEE2B71"/>
    <w:rsid w:val="4F02D53A"/>
    <w:rsid w:val="4F18CFD5"/>
    <w:rsid w:val="4F215489"/>
    <w:rsid w:val="4F2D172C"/>
    <w:rsid w:val="4F327F55"/>
    <w:rsid w:val="4F33CBF5"/>
    <w:rsid w:val="4F358C9D"/>
    <w:rsid w:val="4F3FD6B5"/>
    <w:rsid w:val="4F40495A"/>
    <w:rsid w:val="4F418F20"/>
    <w:rsid w:val="4F4C0469"/>
    <w:rsid w:val="4F5251D1"/>
    <w:rsid w:val="4F54906C"/>
    <w:rsid w:val="4F63AB5A"/>
    <w:rsid w:val="4F67B7F6"/>
    <w:rsid w:val="4F6B5586"/>
    <w:rsid w:val="4F716F6F"/>
    <w:rsid w:val="4F73A845"/>
    <w:rsid w:val="4F7857A2"/>
    <w:rsid w:val="4F824ACE"/>
    <w:rsid w:val="4F851EF8"/>
    <w:rsid w:val="4F8536DC"/>
    <w:rsid w:val="4FBA0C42"/>
    <w:rsid w:val="4FBB7549"/>
    <w:rsid w:val="4FCCE1B9"/>
    <w:rsid w:val="4FD96881"/>
    <w:rsid w:val="4FE37D93"/>
    <w:rsid w:val="4FEE4987"/>
    <w:rsid w:val="4FF8D409"/>
    <w:rsid w:val="5003AAEE"/>
    <w:rsid w:val="500A8ECD"/>
    <w:rsid w:val="500CB333"/>
    <w:rsid w:val="5020989D"/>
    <w:rsid w:val="5029D8D4"/>
    <w:rsid w:val="502A05F0"/>
    <w:rsid w:val="502FBFD3"/>
    <w:rsid w:val="5032D947"/>
    <w:rsid w:val="504807FE"/>
    <w:rsid w:val="50527732"/>
    <w:rsid w:val="50665DB8"/>
    <w:rsid w:val="506DD36F"/>
    <w:rsid w:val="506FB749"/>
    <w:rsid w:val="507F2351"/>
    <w:rsid w:val="508A1897"/>
    <w:rsid w:val="508DFF12"/>
    <w:rsid w:val="5094E61C"/>
    <w:rsid w:val="5095F582"/>
    <w:rsid w:val="5099B5F0"/>
    <w:rsid w:val="50B82479"/>
    <w:rsid w:val="50B8DC57"/>
    <w:rsid w:val="50B91C9C"/>
    <w:rsid w:val="50BBC002"/>
    <w:rsid w:val="50BDA1CB"/>
    <w:rsid w:val="50C6144B"/>
    <w:rsid w:val="50CC0EA7"/>
    <w:rsid w:val="50E2E122"/>
    <w:rsid w:val="50E9B4BB"/>
    <w:rsid w:val="5105093B"/>
    <w:rsid w:val="51066BF2"/>
    <w:rsid w:val="510D60BC"/>
    <w:rsid w:val="510FECE2"/>
    <w:rsid w:val="5111AB98"/>
    <w:rsid w:val="51172117"/>
    <w:rsid w:val="51244FB5"/>
    <w:rsid w:val="512A3295"/>
    <w:rsid w:val="512D8753"/>
    <w:rsid w:val="5131D27F"/>
    <w:rsid w:val="51382E9E"/>
    <w:rsid w:val="5139294C"/>
    <w:rsid w:val="514AB6F8"/>
    <w:rsid w:val="514D32DC"/>
    <w:rsid w:val="51554AE5"/>
    <w:rsid w:val="516987B9"/>
    <w:rsid w:val="5186F243"/>
    <w:rsid w:val="518CC042"/>
    <w:rsid w:val="519A39FE"/>
    <w:rsid w:val="51A4023C"/>
    <w:rsid w:val="51A642CC"/>
    <w:rsid w:val="51B24756"/>
    <w:rsid w:val="51BEA8B0"/>
    <w:rsid w:val="51C9E824"/>
    <w:rsid w:val="51D1EA10"/>
    <w:rsid w:val="51D3A6C9"/>
    <w:rsid w:val="51D81F8F"/>
    <w:rsid w:val="51D98C5B"/>
    <w:rsid w:val="51E1A677"/>
    <w:rsid w:val="51F46C53"/>
    <w:rsid w:val="5201507B"/>
    <w:rsid w:val="52016291"/>
    <w:rsid w:val="5232BF7F"/>
    <w:rsid w:val="5236E416"/>
    <w:rsid w:val="5238B78F"/>
    <w:rsid w:val="5238C0A9"/>
    <w:rsid w:val="523E66D5"/>
    <w:rsid w:val="523EA45E"/>
    <w:rsid w:val="524A949E"/>
    <w:rsid w:val="5259AFFB"/>
    <w:rsid w:val="525D7B89"/>
    <w:rsid w:val="527E17DE"/>
    <w:rsid w:val="52931581"/>
    <w:rsid w:val="5298557B"/>
    <w:rsid w:val="529BB1D6"/>
    <w:rsid w:val="529BC6B5"/>
    <w:rsid w:val="52A3231B"/>
    <w:rsid w:val="52AFAA8E"/>
    <w:rsid w:val="52CF769A"/>
    <w:rsid w:val="52D66590"/>
    <w:rsid w:val="52D9D44C"/>
    <w:rsid w:val="52E2BDA9"/>
    <w:rsid w:val="52F003CA"/>
    <w:rsid w:val="52F0AB9B"/>
    <w:rsid w:val="52F74B34"/>
    <w:rsid w:val="5301B907"/>
    <w:rsid w:val="530204FB"/>
    <w:rsid w:val="53067C0B"/>
    <w:rsid w:val="5314A85F"/>
    <w:rsid w:val="531D51CF"/>
    <w:rsid w:val="5321AA7C"/>
    <w:rsid w:val="532D52D9"/>
    <w:rsid w:val="5331C9F0"/>
    <w:rsid w:val="53403F1B"/>
    <w:rsid w:val="534B261B"/>
    <w:rsid w:val="5353E298"/>
    <w:rsid w:val="53570475"/>
    <w:rsid w:val="53598B9A"/>
    <w:rsid w:val="536F9186"/>
    <w:rsid w:val="5373915B"/>
    <w:rsid w:val="53757AF8"/>
    <w:rsid w:val="537DEDC2"/>
    <w:rsid w:val="5387B828"/>
    <w:rsid w:val="53970231"/>
    <w:rsid w:val="539E1400"/>
    <w:rsid w:val="53ACF9F6"/>
    <w:rsid w:val="53AE22D1"/>
    <w:rsid w:val="53AF8782"/>
    <w:rsid w:val="53B0CBC7"/>
    <w:rsid w:val="53B8FF2F"/>
    <w:rsid w:val="53BE0B9B"/>
    <w:rsid w:val="53C179B7"/>
    <w:rsid w:val="53C3D1ED"/>
    <w:rsid w:val="53C422FF"/>
    <w:rsid w:val="53C487B2"/>
    <w:rsid w:val="53C58ECD"/>
    <w:rsid w:val="53DCF9A8"/>
    <w:rsid w:val="53EA3963"/>
    <w:rsid w:val="53F899FD"/>
    <w:rsid w:val="53F9CA88"/>
    <w:rsid w:val="540B5428"/>
    <w:rsid w:val="54117A62"/>
    <w:rsid w:val="5413610A"/>
    <w:rsid w:val="5428F225"/>
    <w:rsid w:val="542A2656"/>
    <w:rsid w:val="542CB25B"/>
    <w:rsid w:val="54493E61"/>
    <w:rsid w:val="5452A467"/>
    <w:rsid w:val="5454002C"/>
    <w:rsid w:val="545B4BF3"/>
    <w:rsid w:val="545BD451"/>
    <w:rsid w:val="546394A5"/>
    <w:rsid w:val="54646D00"/>
    <w:rsid w:val="54680943"/>
    <w:rsid w:val="54727F98"/>
    <w:rsid w:val="54911166"/>
    <w:rsid w:val="549A7C92"/>
    <w:rsid w:val="549DFBFC"/>
    <w:rsid w:val="549FA4E5"/>
    <w:rsid w:val="54A4D9D5"/>
    <w:rsid w:val="54AAF50F"/>
    <w:rsid w:val="54B81DA3"/>
    <w:rsid w:val="54C29EBF"/>
    <w:rsid w:val="54C7E5AF"/>
    <w:rsid w:val="54D07DF1"/>
    <w:rsid w:val="54D9722E"/>
    <w:rsid w:val="54DCD9D8"/>
    <w:rsid w:val="54E22D65"/>
    <w:rsid w:val="54E743DD"/>
    <w:rsid w:val="54EF72E8"/>
    <w:rsid w:val="54F801F8"/>
    <w:rsid w:val="54FF89DC"/>
    <w:rsid w:val="55057F62"/>
    <w:rsid w:val="5507D9D8"/>
    <w:rsid w:val="551024D1"/>
    <w:rsid w:val="55190268"/>
    <w:rsid w:val="551CA6BC"/>
    <w:rsid w:val="55210B24"/>
    <w:rsid w:val="55212FAB"/>
    <w:rsid w:val="552D9913"/>
    <w:rsid w:val="552F10E1"/>
    <w:rsid w:val="553BB7EF"/>
    <w:rsid w:val="554204FC"/>
    <w:rsid w:val="5549B0AE"/>
    <w:rsid w:val="55509340"/>
    <w:rsid w:val="55523B74"/>
    <w:rsid w:val="5555A3F8"/>
    <w:rsid w:val="5556B130"/>
    <w:rsid w:val="5560F419"/>
    <w:rsid w:val="556765CA"/>
    <w:rsid w:val="5568E9B3"/>
    <w:rsid w:val="5569C1B5"/>
    <w:rsid w:val="5578CA09"/>
    <w:rsid w:val="557DE5BB"/>
    <w:rsid w:val="558104E5"/>
    <w:rsid w:val="5582FB7A"/>
    <w:rsid w:val="5583B2E8"/>
    <w:rsid w:val="55861BFC"/>
    <w:rsid w:val="55936259"/>
    <w:rsid w:val="55942AA7"/>
    <w:rsid w:val="55978F97"/>
    <w:rsid w:val="559C1BAF"/>
    <w:rsid w:val="55B483E1"/>
    <w:rsid w:val="55BDB875"/>
    <w:rsid w:val="55D55884"/>
    <w:rsid w:val="55F31B3F"/>
    <w:rsid w:val="55F94255"/>
    <w:rsid w:val="56185233"/>
    <w:rsid w:val="561982DA"/>
    <w:rsid w:val="561DACC0"/>
    <w:rsid w:val="5620F0C9"/>
    <w:rsid w:val="56229C08"/>
    <w:rsid w:val="56274F29"/>
    <w:rsid w:val="5628D7B6"/>
    <w:rsid w:val="5636CA13"/>
    <w:rsid w:val="563FC5C1"/>
    <w:rsid w:val="5645A482"/>
    <w:rsid w:val="564FB62D"/>
    <w:rsid w:val="565909A8"/>
    <w:rsid w:val="565ABFE7"/>
    <w:rsid w:val="567555EC"/>
    <w:rsid w:val="567BF61B"/>
    <w:rsid w:val="567FAE03"/>
    <w:rsid w:val="5682F5F4"/>
    <w:rsid w:val="5683DA26"/>
    <w:rsid w:val="5688A333"/>
    <w:rsid w:val="56933450"/>
    <w:rsid w:val="56935760"/>
    <w:rsid w:val="5695B7D6"/>
    <w:rsid w:val="5695CFEC"/>
    <w:rsid w:val="56976A83"/>
    <w:rsid w:val="56988211"/>
    <w:rsid w:val="569DE9F3"/>
    <w:rsid w:val="56A1E611"/>
    <w:rsid w:val="56A5FF5C"/>
    <w:rsid w:val="56A99D61"/>
    <w:rsid w:val="56AA19CD"/>
    <w:rsid w:val="56AB4C5B"/>
    <w:rsid w:val="56C5FA32"/>
    <w:rsid w:val="56D4AB06"/>
    <w:rsid w:val="56D9E5E7"/>
    <w:rsid w:val="56DB8ED3"/>
    <w:rsid w:val="56E1B12A"/>
    <w:rsid w:val="56E22DFA"/>
    <w:rsid w:val="56E8D034"/>
    <w:rsid w:val="56ED476A"/>
    <w:rsid w:val="56ED8B40"/>
    <w:rsid w:val="56F0AC21"/>
    <w:rsid w:val="5700D7AA"/>
    <w:rsid w:val="57080040"/>
    <w:rsid w:val="570E290D"/>
    <w:rsid w:val="570FF393"/>
    <w:rsid w:val="571F8349"/>
    <w:rsid w:val="57214982"/>
    <w:rsid w:val="5728A37D"/>
    <w:rsid w:val="572BDCD5"/>
    <w:rsid w:val="572F3BB5"/>
    <w:rsid w:val="573BF826"/>
    <w:rsid w:val="57428F6D"/>
    <w:rsid w:val="574A448D"/>
    <w:rsid w:val="57572E18"/>
    <w:rsid w:val="575DB702"/>
    <w:rsid w:val="57697DB8"/>
    <w:rsid w:val="577680B7"/>
    <w:rsid w:val="5790A14C"/>
    <w:rsid w:val="5790B811"/>
    <w:rsid w:val="579512B6"/>
    <w:rsid w:val="57A0B69E"/>
    <w:rsid w:val="57A375D3"/>
    <w:rsid w:val="57A3DA21"/>
    <w:rsid w:val="57A6E072"/>
    <w:rsid w:val="57AAAE7F"/>
    <w:rsid w:val="57AD271B"/>
    <w:rsid w:val="57BDDB92"/>
    <w:rsid w:val="57C38CF4"/>
    <w:rsid w:val="57C455EF"/>
    <w:rsid w:val="57C65292"/>
    <w:rsid w:val="57CAF7A9"/>
    <w:rsid w:val="57CEBE35"/>
    <w:rsid w:val="57CF1203"/>
    <w:rsid w:val="57D254C9"/>
    <w:rsid w:val="57FCF03E"/>
    <w:rsid w:val="580E5C42"/>
    <w:rsid w:val="58137282"/>
    <w:rsid w:val="5818F229"/>
    <w:rsid w:val="58229668"/>
    <w:rsid w:val="582713AA"/>
    <w:rsid w:val="582819E2"/>
    <w:rsid w:val="582956FB"/>
    <w:rsid w:val="5829D7AA"/>
    <w:rsid w:val="583AAAA0"/>
    <w:rsid w:val="583D2024"/>
    <w:rsid w:val="5842D8AF"/>
    <w:rsid w:val="584F8045"/>
    <w:rsid w:val="5851F1B0"/>
    <w:rsid w:val="586FD21C"/>
    <w:rsid w:val="587579C3"/>
    <w:rsid w:val="5878143B"/>
    <w:rsid w:val="588D29B5"/>
    <w:rsid w:val="58AEA1BD"/>
    <w:rsid w:val="58C5794D"/>
    <w:rsid w:val="58CAD548"/>
    <w:rsid w:val="58D4BDDE"/>
    <w:rsid w:val="58EF0323"/>
    <w:rsid w:val="58F8ABEE"/>
    <w:rsid w:val="59014457"/>
    <w:rsid w:val="59055DAB"/>
    <w:rsid w:val="590ED56A"/>
    <w:rsid w:val="59150C6F"/>
    <w:rsid w:val="591EEC12"/>
    <w:rsid w:val="5927E552"/>
    <w:rsid w:val="59358C1B"/>
    <w:rsid w:val="593CF831"/>
    <w:rsid w:val="5940BFB4"/>
    <w:rsid w:val="59465591"/>
    <w:rsid w:val="594731A1"/>
    <w:rsid w:val="594D7676"/>
    <w:rsid w:val="5958EF03"/>
    <w:rsid w:val="5961B764"/>
    <w:rsid w:val="59639917"/>
    <w:rsid w:val="5968A333"/>
    <w:rsid w:val="596BC99A"/>
    <w:rsid w:val="5973D0D6"/>
    <w:rsid w:val="597A990F"/>
    <w:rsid w:val="5984074D"/>
    <w:rsid w:val="59880E0F"/>
    <w:rsid w:val="5991A3DF"/>
    <w:rsid w:val="59993BEF"/>
    <w:rsid w:val="59997074"/>
    <w:rsid w:val="59A18BF2"/>
    <w:rsid w:val="59A7EF32"/>
    <w:rsid w:val="59A87D59"/>
    <w:rsid w:val="59A9CEA3"/>
    <w:rsid w:val="59AF8E04"/>
    <w:rsid w:val="59BC15B9"/>
    <w:rsid w:val="59C05E67"/>
    <w:rsid w:val="59C94208"/>
    <w:rsid w:val="59D135C6"/>
    <w:rsid w:val="59D259FB"/>
    <w:rsid w:val="59D7AA82"/>
    <w:rsid w:val="59D8AB04"/>
    <w:rsid w:val="59E0DE0B"/>
    <w:rsid w:val="59E770FE"/>
    <w:rsid w:val="59EAA30B"/>
    <w:rsid w:val="59ED7997"/>
    <w:rsid w:val="59F0C2B4"/>
    <w:rsid w:val="5A0064A6"/>
    <w:rsid w:val="5A1048C8"/>
    <w:rsid w:val="5A21EDEC"/>
    <w:rsid w:val="5A2A0B70"/>
    <w:rsid w:val="5A2A1BE6"/>
    <w:rsid w:val="5A2A35DA"/>
    <w:rsid w:val="5A2A6851"/>
    <w:rsid w:val="5A2D0F4A"/>
    <w:rsid w:val="5A30A757"/>
    <w:rsid w:val="5A32550C"/>
    <w:rsid w:val="5A4BF558"/>
    <w:rsid w:val="5A4F2FC5"/>
    <w:rsid w:val="5A5488BC"/>
    <w:rsid w:val="5A667DB2"/>
    <w:rsid w:val="5A6DAD9F"/>
    <w:rsid w:val="5A8339D7"/>
    <w:rsid w:val="5A87685F"/>
    <w:rsid w:val="5A95828A"/>
    <w:rsid w:val="5A9C176E"/>
    <w:rsid w:val="5AAA1174"/>
    <w:rsid w:val="5AAD2BAC"/>
    <w:rsid w:val="5AAE4BB1"/>
    <w:rsid w:val="5AC0A2AD"/>
    <w:rsid w:val="5ACB033B"/>
    <w:rsid w:val="5AEE80C5"/>
    <w:rsid w:val="5AF0395E"/>
    <w:rsid w:val="5AF1FA41"/>
    <w:rsid w:val="5AFC0108"/>
    <w:rsid w:val="5B007FE6"/>
    <w:rsid w:val="5B1C08DF"/>
    <w:rsid w:val="5B299254"/>
    <w:rsid w:val="5B2F39F5"/>
    <w:rsid w:val="5B373B6F"/>
    <w:rsid w:val="5B40A5E7"/>
    <w:rsid w:val="5B50308C"/>
    <w:rsid w:val="5B518F0A"/>
    <w:rsid w:val="5B5636CC"/>
    <w:rsid w:val="5B66EB00"/>
    <w:rsid w:val="5B67ABFA"/>
    <w:rsid w:val="5B723C26"/>
    <w:rsid w:val="5B764D35"/>
    <w:rsid w:val="5B79416C"/>
    <w:rsid w:val="5B915915"/>
    <w:rsid w:val="5B96DB72"/>
    <w:rsid w:val="5B9B7360"/>
    <w:rsid w:val="5BAC5A92"/>
    <w:rsid w:val="5BAEA21F"/>
    <w:rsid w:val="5BB8785D"/>
    <w:rsid w:val="5BBB8703"/>
    <w:rsid w:val="5BC5F974"/>
    <w:rsid w:val="5BD9086D"/>
    <w:rsid w:val="5BE8CFA2"/>
    <w:rsid w:val="5BF64B1E"/>
    <w:rsid w:val="5BFC6A36"/>
    <w:rsid w:val="5C051685"/>
    <w:rsid w:val="5C085CA0"/>
    <w:rsid w:val="5C1654FE"/>
    <w:rsid w:val="5C4A5924"/>
    <w:rsid w:val="5C4F463A"/>
    <w:rsid w:val="5C60C3CE"/>
    <w:rsid w:val="5C75C638"/>
    <w:rsid w:val="5C7A9C54"/>
    <w:rsid w:val="5C8DE01F"/>
    <w:rsid w:val="5C96236B"/>
    <w:rsid w:val="5C9CE4FB"/>
    <w:rsid w:val="5CA12714"/>
    <w:rsid w:val="5CA57B42"/>
    <w:rsid w:val="5CC3DE6A"/>
    <w:rsid w:val="5CCA933C"/>
    <w:rsid w:val="5CD2456B"/>
    <w:rsid w:val="5CD74FBF"/>
    <w:rsid w:val="5CDD3DFA"/>
    <w:rsid w:val="5CE2BDA7"/>
    <w:rsid w:val="5CEBEBE7"/>
    <w:rsid w:val="5CF62EE0"/>
    <w:rsid w:val="5CF7391B"/>
    <w:rsid w:val="5CFA84CD"/>
    <w:rsid w:val="5CFFB6DC"/>
    <w:rsid w:val="5D03D927"/>
    <w:rsid w:val="5D0F6DE4"/>
    <w:rsid w:val="5D166CBA"/>
    <w:rsid w:val="5D1ECA1E"/>
    <w:rsid w:val="5D20ED3F"/>
    <w:rsid w:val="5D314BD6"/>
    <w:rsid w:val="5D467AEC"/>
    <w:rsid w:val="5D50E926"/>
    <w:rsid w:val="5D50EE31"/>
    <w:rsid w:val="5D537702"/>
    <w:rsid w:val="5D5DDFEB"/>
    <w:rsid w:val="5D5FF29E"/>
    <w:rsid w:val="5D655922"/>
    <w:rsid w:val="5D6879E1"/>
    <w:rsid w:val="5D70133C"/>
    <w:rsid w:val="5D72CC5D"/>
    <w:rsid w:val="5D767DE5"/>
    <w:rsid w:val="5D802969"/>
    <w:rsid w:val="5D818443"/>
    <w:rsid w:val="5D8496DD"/>
    <w:rsid w:val="5D8CC6D3"/>
    <w:rsid w:val="5D9BB769"/>
    <w:rsid w:val="5D9BEE7B"/>
    <w:rsid w:val="5DA1DCE1"/>
    <w:rsid w:val="5DA3FE0E"/>
    <w:rsid w:val="5DAC941F"/>
    <w:rsid w:val="5DAE1B1F"/>
    <w:rsid w:val="5DB978FF"/>
    <w:rsid w:val="5DC43904"/>
    <w:rsid w:val="5DCBC4C2"/>
    <w:rsid w:val="5DCCE8CE"/>
    <w:rsid w:val="5DCE904C"/>
    <w:rsid w:val="5DD688AC"/>
    <w:rsid w:val="5DD92E5F"/>
    <w:rsid w:val="5DDC320A"/>
    <w:rsid w:val="5DDF2E77"/>
    <w:rsid w:val="5DE08DA0"/>
    <w:rsid w:val="5DE369BE"/>
    <w:rsid w:val="5E06DDFA"/>
    <w:rsid w:val="5E083CC6"/>
    <w:rsid w:val="5E1ABBBC"/>
    <w:rsid w:val="5E1C6AB5"/>
    <w:rsid w:val="5E20F854"/>
    <w:rsid w:val="5E254B89"/>
    <w:rsid w:val="5E362D44"/>
    <w:rsid w:val="5E3C1899"/>
    <w:rsid w:val="5E40906E"/>
    <w:rsid w:val="5E439FBA"/>
    <w:rsid w:val="5E474833"/>
    <w:rsid w:val="5E4BF6C1"/>
    <w:rsid w:val="5E4E1109"/>
    <w:rsid w:val="5E4F1F90"/>
    <w:rsid w:val="5E625DC8"/>
    <w:rsid w:val="5E6D59B0"/>
    <w:rsid w:val="5E71BBFD"/>
    <w:rsid w:val="5E80614E"/>
    <w:rsid w:val="5E8A0DA1"/>
    <w:rsid w:val="5E8AA2E6"/>
    <w:rsid w:val="5E925D22"/>
    <w:rsid w:val="5E96552E"/>
    <w:rsid w:val="5EB0A3CC"/>
    <w:rsid w:val="5EB951E4"/>
    <w:rsid w:val="5ECAA7ED"/>
    <w:rsid w:val="5ECAAD4D"/>
    <w:rsid w:val="5ED412C9"/>
    <w:rsid w:val="5ED57FC1"/>
    <w:rsid w:val="5ED6B2C1"/>
    <w:rsid w:val="5EE28CE0"/>
    <w:rsid w:val="5EE42029"/>
    <w:rsid w:val="5EE84F2A"/>
    <w:rsid w:val="5EEA18B4"/>
    <w:rsid w:val="5EEEDF0B"/>
    <w:rsid w:val="5EFABFDD"/>
    <w:rsid w:val="5F074645"/>
    <w:rsid w:val="5F1F0644"/>
    <w:rsid w:val="5F25F773"/>
    <w:rsid w:val="5F36A7F1"/>
    <w:rsid w:val="5F3DBCCA"/>
    <w:rsid w:val="5F41E353"/>
    <w:rsid w:val="5F4D5EAA"/>
    <w:rsid w:val="5F5E5022"/>
    <w:rsid w:val="5F6DAB85"/>
    <w:rsid w:val="5F70C641"/>
    <w:rsid w:val="5F7A401C"/>
    <w:rsid w:val="5F7D98BF"/>
    <w:rsid w:val="5F86207B"/>
    <w:rsid w:val="5F9C52F4"/>
    <w:rsid w:val="5FA1C05B"/>
    <w:rsid w:val="5FA30DAD"/>
    <w:rsid w:val="5FA56A95"/>
    <w:rsid w:val="5FABD5AA"/>
    <w:rsid w:val="5FB08A8E"/>
    <w:rsid w:val="5FBA0EC4"/>
    <w:rsid w:val="5FC92E37"/>
    <w:rsid w:val="5FD16378"/>
    <w:rsid w:val="5FD2B4B9"/>
    <w:rsid w:val="5FD4C3A0"/>
    <w:rsid w:val="5FD642E1"/>
    <w:rsid w:val="5FDA9E6D"/>
    <w:rsid w:val="5FF98F92"/>
    <w:rsid w:val="600511C1"/>
    <w:rsid w:val="6011BB93"/>
    <w:rsid w:val="60121F8B"/>
    <w:rsid w:val="601C3569"/>
    <w:rsid w:val="6025002D"/>
    <w:rsid w:val="6025A75C"/>
    <w:rsid w:val="6034309A"/>
    <w:rsid w:val="60396DF4"/>
    <w:rsid w:val="603DB9E4"/>
    <w:rsid w:val="603EA9ED"/>
    <w:rsid w:val="604352F4"/>
    <w:rsid w:val="60534DC0"/>
    <w:rsid w:val="6054CEC1"/>
    <w:rsid w:val="605E239A"/>
    <w:rsid w:val="605F2683"/>
    <w:rsid w:val="606DB045"/>
    <w:rsid w:val="6098BC2B"/>
    <w:rsid w:val="60ACBBC2"/>
    <w:rsid w:val="60B2F76C"/>
    <w:rsid w:val="60B42A63"/>
    <w:rsid w:val="60BAD6A5"/>
    <w:rsid w:val="60C32F15"/>
    <w:rsid w:val="60CE0262"/>
    <w:rsid w:val="60D943A9"/>
    <w:rsid w:val="60D974A8"/>
    <w:rsid w:val="60EBD376"/>
    <w:rsid w:val="60EC6106"/>
    <w:rsid w:val="60F4BFCE"/>
    <w:rsid w:val="60F82904"/>
    <w:rsid w:val="60FA99A1"/>
    <w:rsid w:val="6102A1BA"/>
    <w:rsid w:val="6106F512"/>
    <w:rsid w:val="610DEA56"/>
    <w:rsid w:val="61128D7A"/>
    <w:rsid w:val="6122E744"/>
    <w:rsid w:val="6127970C"/>
    <w:rsid w:val="6130F3A6"/>
    <w:rsid w:val="613494C7"/>
    <w:rsid w:val="613C8F0B"/>
    <w:rsid w:val="6141A734"/>
    <w:rsid w:val="6147A95A"/>
    <w:rsid w:val="6148EE70"/>
    <w:rsid w:val="6151E97C"/>
    <w:rsid w:val="615DC249"/>
    <w:rsid w:val="6162BD5B"/>
    <w:rsid w:val="6162FD0E"/>
    <w:rsid w:val="616A25B5"/>
    <w:rsid w:val="616D33A3"/>
    <w:rsid w:val="617D4995"/>
    <w:rsid w:val="617FD326"/>
    <w:rsid w:val="6185C766"/>
    <w:rsid w:val="61871A37"/>
    <w:rsid w:val="619C6D67"/>
    <w:rsid w:val="61A200D3"/>
    <w:rsid w:val="61A4D8FB"/>
    <w:rsid w:val="61AB08D0"/>
    <w:rsid w:val="61ABF10E"/>
    <w:rsid w:val="61ADC22F"/>
    <w:rsid w:val="61B1235A"/>
    <w:rsid w:val="61B8BE84"/>
    <w:rsid w:val="61BFE624"/>
    <w:rsid w:val="61C04467"/>
    <w:rsid w:val="61C0FF18"/>
    <w:rsid w:val="61C8BE14"/>
    <w:rsid w:val="61CF82E1"/>
    <w:rsid w:val="61D6ED7E"/>
    <w:rsid w:val="61F37E71"/>
    <w:rsid w:val="61FE5F69"/>
    <w:rsid w:val="620D2C13"/>
    <w:rsid w:val="62111DEE"/>
    <w:rsid w:val="62127822"/>
    <w:rsid w:val="6215344A"/>
    <w:rsid w:val="621F98A7"/>
    <w:rsid w:val="622977AE"/>
    <w:rsid w:val="622AD94B"/>
    <w:rsid w:val="622F3E5D"/>
    <w:rsid w:val="623120DE"/>
    <w:rsid w:val="624866F0"/>
    <w:rsid w:val="6248CE82"/>
    <w:rsid w:val="625CAA1D"/>
    <w:rsid w:val="62618AD5"/>
    <w:rsid w:val="62678543"/>
    <w:rsid w:val="6268A5EE"/>
    <w:rsid w:val="62789790"/>
    <w:rsid w:val="62798BE8"/>
    <w:rsid w:val="62848618"/>
    <w:rsid w:val="6288125A"/>
    <w:rsid w:val="6295DEBB"/>
    <w:rsid w:val="629AA41E"/>
    <w:rsid w:val="62A09A16"/>
    <w:rsid w:val="62A0D77F"/>
    <w:rsid w:val="62ADDF74"/>
    <w:rsid w:val="62C47EFD"/>
    <w:rsid w:val="62D812F0"/>
    <w:rsid w:val="62D8C1E4"/>
    <w:rsid w:val="62DBC8E4"/>
    <w:rsid w:val="62E30518"/>
    <w:rsid w:val="62E38C81"/>
    <w:rsid w:val="62E5F283"/>
    <w:rsid w:val="62E7A69C"/>
    <w:rsid w:val="62ED799D"/>
    <w:rsid w:val="62F90BF8"/>
    <w:rsid w:val="6300CEF9"/>
    <w:rsid w:val="63171BBD"/>
    <w:rsid w:val="631F5994"/>
    <w:rsid w:val="6320B89B"/>
    <w:rsid w:val="6324DA6F"/>
    <w:rsid w:val="63403838"/>
    <w:rsid w:val="6344B5F9"/>
    <w:rsid w:val="63475B74"/>
    <w:rsid w:val="635772CA"/>
    <w:rsid w:val="6358A2EE"/>
    <w:rsid w:val="635CD1C5"/>
    <w:rsid w:val="63648E75"/>
    <w:rsid w:val="63682CA4"/>
    <w:rsid w:val="63755025"/>
    <w:rsid w:val="6375A774"/>
    <w:rsid w:val="6378E26D"/>
    <w:rsid w:val="638A5570"/>
    <w:rsid w:val="638C2847"/>
    <w:rsid w:val="63975F28"/>
    <w:rsid w:val="6397A190"/>
    <w:rsid w:val="63988053"/>
    <w:rsid w:val="63A0DC65"/>
    <w:rsid w:val="63A7C3E2"/>
    <w:rsid w:val="63A912A2"/>
    <w:rsid w:val="63AE3C70"/>
    <w:rsid w:val="63C61EAF"/>
    <w:rsid w:val="63C88D59"/>
    <w:rsid w:val="63C9D0C2"/>
    <w:rsid w:val="63D16FD1"/>
    <w:rsid w:val="63D93D04"/>
    <w:rsid w:val="63E97D38"/>
    <w:rsid w:val="63F0B0A6"/>
    <w:rsid w:val="63F4DEC8"/>
    <w:rsid w:val="63F5D976"/>
    <w:rsid w:val="6400B670"/>
    <w:rsid w:val="640CBEEB"/>
    <w:rsid w:val="640DF977"/>
    <w:rsid w:val="64132F48"/>
    <w:rsid w:val="642620F3"/>
    <w:rsid w:val="642BC510"/>
    <w:rsid w:val="642F0B9F"/>
    <w:rsid w:val="643A4247"/>
    <w:rsid w:val="644014BE"/>
    <w:rsid w:val="644551A1"/>
    <w:rsid w:val="64491524"/>
    <w:rsid w:val="644A765A"/>
    <w:rsid w:val="645EA9A2"/>
    <w:rsid w:val="646143FB"/>
    <w:rsid w:val="64644C4A"/>
    <w:rsid w:val="64684268"/>
    <w:rsid w:val="646A9154"/>
    <w:rsid w:val="646ABD5A"/>
    <w:rsid w:val="646C2A5F"/>
    <w:rsid w:val="646EDDA1"/>
    <w:rsid w:val="647395BE"/>
    <w:rsid w:val="6475317E"/>
    <w:rsid w:val="647C4B9F"/>
    <w:rsid w:val="6490B87C"/>
    <w:rsid w:val="64AB007C"/>
    <w:rsid w:val="64ACF0BD"/>
    <w:rsid w:val="64AE9A12"/>
    <w:rsid w:val="64BD823C"/>
    <w:rsid w:val="64BE8551"/>
    <w:rsid w:val="64C02E59"/>
    <w:rsid w:val="64D66D9B"/>
    <w:rsid w:val="64D7E356"/>
    <w:rsid w:val="64F3D581"/>
    <w:rsid w:val="6503A469"/>
    <w:rsid w:val="65118B08"/>
    <w:rsid w:val="65199A85"/>
    <w:rsid w:val="651AEC70"/>
    <w:rsid w:val="651E724C"/>
    <w:rsid w:val="6528CD37"/>
    <w:rsid w:val="652C7192"/>
    <w:rsid w:val="6531395D"/>
    <w:rsid w:val="65380EC6"/>
    <w:rsid w:val="654FE89F"/>
    <w:rsid w:val="65578525"/>
    <w:rsid w:val="6563AC86"/>
    <w:rsid w:val="656C123B"/>
    <w:rsid w:val="656C9C24"/>
    <w:rsid w:val="656E5D22"/>
    <w:rsid w:val="656F927E"/>
    <w:rsid w:val="65727F78"/>
    <w:rsid w:val="6578BD94"/>
    <w:rsid w:val="657E4883"/>
    <w:rsid w:val="65837E3F"/>
    <w:rsid w:val="65878410"/>
    <w:rsid w:val="6589D538"/>
    <w:rsid w:val="658BB812"/>
    <w:rsid w:val="659B5CCA"/>
    <w:rsid w:val="659F07DB"/>
    <w:rsid w:val="65A2F0EC"/>
    <w:rsid w:val="65A560D7"/>
    <w:rsid w:val="65AA870F"/>
    <w:rsid w:val="65D80411"/>
    <w:rsid w:val="65DE61B0"/>
    <w:rsid w:val="65E64FE3"/>
    <w:rsid w:val="65EE7DB7"/>
    <w:rsid w:val="65FE3074"/>
    <w:rsid w:val="65FEC9EE"/>
    <w:rsid w:val="66016EBF"/>
    <w:rsid w:val="6602BA89"/>
    <w:rsid w:val="660C004F"/>
    <w:rsid w:val="6613635F"/>
    <w:rsid w:val="6616A6B5"/>
    <w:rsid w:val="661A6C99"/>
    <w:rsid w:val="662FE092"/>
    <w:rsid w:val="66388C12"/>
    <w:rsid w:val="6663B331"/>
    <w:rsid w:val="6664782C"/>
    <w:rsid w:val="66663FD1"/>
    <w:rsid w:val="6668ACD4"/>
    <w:rsid w:val="66723DFC"/>
    <w:rsid w:val="667256CC"/>
    <w:rsid w:val="6674E8CA"/>
    <w:rsid w:val="6677A95E"/>
    <w:rsid w:val="6681A6D1"/>
    <w:rsid w:val="668210D4"/>
    <w:rsid w:val="66822F71"/>
    <w:rsid w:val="66836384"/>
    <w:rsid w:val="66846EF8"/>
    <w:rsid w:val="6687594B"/>
    <w:rsid w:val="668A1560"/>
    <w:rsid w:val="668FEAA0"/>
    <w:rsid w:val="6692F2EB"/>
    <w:rsid w:val="669A70E7"/>
    <w:rsid w:val="669E1D05"/>
    <w:rsid w:val="66A3371F"/>
    <w:rsid w:val="66AA73BC"/>
    <w:rsid w:val="66B0CABF"/>
    <w:rsid w:val="66BD7E6B"/>
    <w:rsid w:val="66BFAE6B"/>
    <w:rsid w:val="66C41045"/>
    <w:rsid w:val="66C8022E"/>
    <w:rsid w:val="66CA28D9"/>
    <w:rsid w:val="66DB69D5"/>
    <w:rsid w:val="66DCF3CB"/>
    <w:rsid w:val="66E63FA0"/>
    <w:rsid w:val="66F081EC"/>
    <w:rsid w:val="66F33B2F"/>
    <w:rsid w:val="66F681ED"/>
    <w:rsid w:val="67070F60"/>
    <w:rsid w:val="670AF385"/>
    <w:rsid w:val="670DD940"/>
    <w:rsid w:val="670E5E5B"/>
    <w:rsid w:val="670EE2D7"/>
    <w:rsid w:val="67152BFE"/>
    <w:rsid w:val="671AE38A"/>
    <w:rsid w:val="671DC4C9"/>
    <w:rsid w:val="671FBD34"/>
    <w:rsid w:val="67413138"/>
    <w:rsid w:val="67468007"/>
    <w:rsid w:val="67587134"/>
    <w:rsid w:val="676D6591"/>
    <w:rsid w:val="67746BB3"/>
    <w:rsid w:val="677A9A28"/>
    <w:rsid w:val="67806BB8"/>
    <w:rsid w:val="6784F0D3"/>
    <w:rsid w:val="6784FE0F"/>
    <w:rsid w:val="67869942"/>
    <w:rsid w:val="678DBFDD"/>
    <w:rsid w:val="679E15B6"/>
    <w:rsid w:val="679E507F"/>
    <w:rsid w:val="679F1282"/>
    <w:rsid w:val="67A605B1"/>
    <w:rsid w:val="67A8DC16"/>
    <w:rsid w:val="67B604C8"/>
    <w:rsid w:val="67BF13CE"/>
    <w:rsid w:val="67BF7E81"/>
    <w:rsid w:val="67C30545"/>
    <w:rsid w:val="67D78367"/>
    <w:rsid w:val="67DB1D8D"/>
    <w:rsid w:val="67EDE5BA"/>
    <w:rsid w:val="67EDE919"/>
    <w:rsid w:val="67F002C7"/>
    <w:rsid w:val="67FCF603"/>
    <w:rsid w:val="67FFC294"/>
    <w:rsid w:val="68000332"/>
    <w:rsid w:val="68084A27"/>
    <w:rsid w:val="681A43BE"/>
    <w:rsid w:val="6823163F"/>
    <w:rsid w:val="6823817B"/>
    <w:rsid w:val="6827E365"/>
    <w:rsid w:val="6828446B"/>
    <w:rsid w:val="68299A1A"/>
    <w:rsid w:val="683B025A"/>
    <w:rsid w:val="684097F1"/>
    <w:rsid w:val="6849CAFA"/>
    <w:rsid w:val="6850343C"/>
    <w:rsid w:val="6852123F"/>
    <w:rsid w:val="686CE0A0"/>
    <w:rsid w:val="687190F7"/>
    <w:rsid w:val="68729218"/>
    <w:rsid w:val="6884DF65"/>
    <w:rsid w:val="688A43DA"/>
    <w:rsid w:val="68926A63"/>
    <w:rsid w:val="68B725DE"/>
    <w:rsid w:val="68BD96D8"/>
    <w:rsid w:val="68BEBF15"/>
    <w:rsid w:val="68C9C3EC"/>
    <w:rsid w:val="68CD3BA7"/>
    <w:rsid w:val="68D20197"/>
    <w:rsid w:val="68DD0199"/>
    <w:rsid w:val="68F1D139"/>
    <w:rsid w:val="68F4877B"/>
    <w:rsid w:val="68F87260"/>
    <w:rsid w:val="69025918"/>
    <w:rsid w:val="69078B51"/>
    <w:rsid w:val="6912FB50"/>
    <w:rsid w:val="691C34D0"/>
    <w:rsid w:val="692FBB17"/>
    <w:rsid w:val="69347D6B"/>
    <w:rsid w:val="6943A111"/>
    <w:rsid w:val="6943D74A"/>
    <w:rsid w:val="69530177"/>
    <w:rsid w:val="69593CF6"/>
    <w:rsid w:val="695AA9B2"/>
    <w:rsid w:val="695E2648"/>
    <w:rsid w:val="696708CC"/>
    <w:rsid w:val="6970524D"/>
    <w:rsid w:val="697353C8"/>
    <w:rsid w:val="697BB0BA"/>
    <w:rsid w:val="697D33EB"/>
    <w:rsid w:val="6981A27C"/>
    <w:rsid w:val="698478BA"/>
    <w:rsid w:val="698D52C5"/>
    <w:rsid w:val="698F6291"/>
    <w:rsid w:val="699143C7"/>
    <w:rsid w:val="699A0948"/>
    <w:rsid w:val="699EEF8C"/>
    <w:rsid w:val="69B127FC"/>
    <w:rsid w:val="69B22558"/>
    <w:rsid w:val="69B36DF0"/>
    <w:rsid w:val="69B4D284"/>
    <w:rsid w:val="69B86426"/>
    <w:rsid w:val="69C86245"/>
    <w:rsid w:val="69EA86A4"/>
    <w:rsid w:val="69ED835B"/>
    <w:rsid w:val="6A00090E"/>
    <w:rsid w:val="6A09CA79"/>
    <w:rsid w:val="6A0F83A5"/>
    <w:rsid w:val="6A13BA24"/>
    <w:rsid w:val="6A164994"/>
    <w:rsid w:val="6A1D8F95"/>
    <w:rsid w:val="6A293939"/>
    <w:rsid w:val="6A2EE641"/>
    <w:rsid w:val="6A3E32DF"/>
    <w:rsid w:val="6A55E5E0"/>
    <w:rsid w:val="6A5C05B9"/>
    <w:rsid w:val="6A5DFB63"/>
    <w:rsid w:val="6A658CBB"/>
    <w:rsid w:val="6A65944D"/>
    <w:rsid w:val="6A67D6A1"/>
    <w:rsid w:val="6A8B39CD"/>
    <w:rsid w:val="6A8EAE62"/>
    <w:rsid w:val="6A9BD220"/>
    <w:rsid w:val="6AAE90F9"/>
    <w:rsid w:val="6AAF326F"/>
    <w:rsid w:val="6AAFBF48"/>
    <w:rsid w:val="6ABAB62A"/>
    <w:rsid w:val="6AC01AEB"/>
    <w:rsid w:val="6AD180A7"/>
    <w:rsid w:val="6AE14827"/>
    <w:rsid w:val="6AE61A4A"/>
    <w:rsid w:val="6AED3E12"/>
    <w:rsid w:val="6AF03D13"/>
    <w:rsid w:val="6AF5FBCC"/>
    <w:rsid w:val="6B07FE64"/>
    <w:rsid w:val="6B0CFEC7"/>
    <w:rsid w:val="6B116FFB"/>
    <w:rsid w:val="6B121BC6"/>
    <w:rsid w:val="6B15DFBC"/>
    <w:rsid w:val="6B32F190"/>
    <w:rsid w:val="6B35E18B"/>
    <w:rsid w:val="6B360395"/>
    <w:rsid w:val="6B3860D7"/>
    <w:rsid w:val="6B3ED48A"/>
    <w:rsid w:val="6B4BE71D"/>
    <w:rsid w:val="6B4D478D"/>
    <w:rsid w:val="6B4E767D"/>
    <w:rsid w:val="6B502634"/>
    <w:rsid w:val="6B58C526"/>
    <w:rsid w:val="6B66F5EB"/>
    <w:rsid w:val="6B67C227"/>
    <w:rsid w:val="6B696A18"/>
    <w:rsid w:val="6B6DED77"/>
    <w:rsid w:val="6B857D1F"/>
    <w:rsid w:val="6B943A92"/>
    <w:rsid w:val="6B972A83"/>
    <w:rsid w:val="6BA516FF"/>
    <w:rsid w:val="6BAF7AE5"/>
    <w:rsid w:val="6BB3F824"/>
    <w:rsid w:val="6BC76254"/>
    <w:rsid w:val="6BCCB6BC"/>
    <w:rsid w:val="6BCCDCED"/>
    <w:rsid w:val="6BD2EE0A"/>
    <w:rsid w:val="6BDEC429"/>
    <w:rsid w:val="6BE4178B"/>
    <w:rsid w:val="6BFA4C6F"/>
    <w:rsid w:val="6BFD8CE9"/>
    <w:rsid w:val="6C0E5BC3"/>
    <w:rsid w:val="6C127CD7"/>
    <w:rsid w:val="6C273862"/>
    <w:rsid w:val="6C2F62FF"/>
    <w:rsid w:val="6C32621C"/>
    <w:rsid w:val="6C414D46"/>
    <w:rsid w:val="6C422D49"/>
    <w:rsid w:val="6C549762"/>
    <w:rsid w:val="6C6724B5"/>
    <w:rsid w:val="6C6E7415"/>
    <w:rsid w:val="6C767AEA"/>
    <w:rsid w:val="6C80EDF5"/>
    <w:rsid w:val="6C87865B"/>
    <w:rsid w:val="6C8D1885"/>
    <w:rsid w:val="6C917E78"/>
    <w:rsid w:val="6C935D31"/>
    <w:rsid w:val="6C9AC4CE"/>
    <w:rsid w:val="6C9C797D"/>
    <w:rsid w:val="6CA67851"/>
    <w:rsid w:val="6CAC3205"/>
    <w:rsid w:val="6CB4D4AD"/>
    <w:rsid w:val="6CC0B1C3"/>
    <w:rsid w:val="6CC3932F"/>
    <w:rsid w:val="6CD16BF3"/>
    <w:rsid w:val="6CD77BE0"/>
    <w:rsid w:val="6CD88B43"/>
    <w:rsid w:val="6CD8F7AB"/>
    <w:rsid w:val="6CE61BE0"/>
    <w:rsid w:val="6CE6E7BC"/>
    <w:rsid w:val="6CE97916"/>
    <w:rsid w:val="6D040498"/>
    <w:rsid w:val="6D11BDAA"/>
    <w:rsid w:val="6D1D682A"/>
    <w:rsid w:val="6D2B1DF0"/>
    <w:rsid w:val="6D2B2CA3"/>
    <w:rsid w:val="6D2CE86C"/>
    <w:rsid w:val="6D3885DA"/>
    <w:rsid w:val="6D4412F3"/>
    <w:rsid w:val="6D50D7F4"/>
    <w:rsid w:val="6D594A62"/>
    <w:rsid w:val="6D65BE23"/>
    <w:rsid w:val="6D6E7685"/>
    <w:rsid w:val="6D7174F2"/>
    <w:rsid w:val="6D77CA37"/>
    <w:rsid w:val="6D7D4FB9"/>
    <w:rsid w:val="6DAB7561"/>
    <w:rsid w:val="6DB811FF"/>
    <w:rsid w:val="6DB97D4E"/>
    <w:rsid w:val="6DBAB56E"/>
    <w:rsid w:val="6DBD8252"/>
    <w:rsid w:val="6DFDE9D7"/>
    <w:rsid w:val="6E045B54"/>
    <w:rsid w:val="6E0E8A3F"/>
    <w:rsid w:val="6E19923A"/>
    <w:rsid w:val="6E1D06DA"/>
    <w:rsid w:val="6E1D7532"/>
    <w:rsid w:val="6E1FDEFC"/>
    <w:rsid w:val="6E201717"/>
    <w:rsid w:val="6E2A72A7"/>
    <w:rsid w:val="6E2B3FF4"/>
    <w:rsid w:val="6E2F9C55"/>
    <w:rsid w:val="6E3BA42B"/>
    <w:rsid w:val="6E43024F"/>
    <w:rsid w:val="6E4432D7"/>
    <w:rsid w:val="6E46C4EB"/>
    <w:rsid w:val="6E47BE82"/>
    <w:rsid w:val="6E50A50E"/>
    <w:rsid w:val="6E60C3E8"/>
    <w:rsid w:val="6E68F367"/>
    <w:rsid w:val="6E6BD341"/>
    <w:rsid w:val="6E6F54B1"/>
    <w:rsid w:val="6E80FB43"/>
    <w:rsid w:val="6E81D7FB"/>
    <w:rsid w:val="6E93A9B0"/>
    <w:rsid w:val="6E9FD4F9"/>
    <w:rsid w:val="6EA608F4"/>
    <w:rsid w:val="6EADE4CB"/>
    <w:rsid w:val="6EAEB102"/>
    <w:rsid w:val="6EB21C12"/>
    <w:rsid w:val="6EB67ADC"/>
    <w:rsid w:val="6EC12F3A"/>
    <w:rsid w:val="6EE1B5BC"/>
    <w:rsid w:val="6EE8C857"/>
    <w:rsid w:val="6EE964AC"/>
    <w:rsid w:val="6EE9DE1B"/>
    <w:rsid w:val="6EEB1445"/>
    <w:rsid w:val="6EF060C9"/>
    <w:rsid w:val="6EF4EC81"/>
    <w:rsid w:val="6EF68BA1"/>
    <w:rsid w:val="6EFC0231"/>
    <w:rsid w:val="6F038991"/>
    <w:rsid w:val="6F09C413"/>
    <w:rsid w:val="6F0BFCD6"/>
    <w:rsid w:val="6F21C6F3"/>
    <w:rsid w:val="6F264686"/>
    <w:rsid w:val="6F27D4B0"/>
    <w:rsid w:val="6F2E0099"/>
    <w:rsid w:val="6F3D3C4A"/>
    <w:rsid w:val="6F4268BB"/>
    <w:rsid w:val="6F49ECEB"/>
    <w:rsid w:val="6F4FCDB2"/>
    <w:rsid w:val="6F551B83"/>
    <w:rsid w:val="6F5D9A2D"/>
    <w:rsid w:val="6F67A5C7"/>
    <w:rsid w:val="6F689E50"/>
    <w:rsid w:val="6F71F117"/>
    <w:rsid w:val="6F76DA5B"/>
    <w:rsid w:val="6F885A53"/>
    <w:rsid w:val="6F984DE0"/>
    <w:rsid w:val="6F9EB712"/>
    <w:rsid w:val="6F9FF88C"/>
    <w:rsid w:val="6FAAA7CC"/>
    <w:rsid w:val="6FAE2D64"/>
    <w:rsid w:val="6FB38AEB"/>
    <w:rsid w:val="6FB4EECD"/>
    <w:rsid w:val="6FB55B92"/>
    <w:rsid w:val="6FC0D57B"/>
    <w:rsid w:val="6FC96CEF"/>
    <w:rsid w:val="6FCA404B"/>
    <w:rsid w:val="6FCBFCA5"/>
    <w:rsid w:val="6FCD0160"/>
    <w:rsid w:val="6FD01760"/>
    <w:rsid w:val="6FDFB87C"/>
    <w:rsid w:val="6FE77214"/>
    <w:rsid w:val="6FF0ADC7"/>
    <w:rsid w:val="6FFA7F1F"/>
    <w:rsid w:val="700558E8"/>
    <w:rsid w:val="7013AA34"/>
    <w:rsid w:val="70170A64"/>
    <w:rsid w:val="701ACBA2"/>
    <w:rsid w:val="7025F038"/>
    <w:rsid w:val="70280389"/>
    <w:rsid w:val="7030BF5C"/>
    <w:rsid w:val="7053E274"/>
    <w:rsid w:val="706171DB"/>
    <w:rsid w:val="706FFC04"/>
    <w:rsid w:val="707461A2"/>
    <w:rsid w:val="70771580"/>
    <w:rsid w:val="707C90FD"/>
    <w:rsid w:val="707FFEC0"/>
    <w:rsid w:val="70874857"/>
    <w:rsid w:val="70875B9A"/>
    <w:rsid w:val="708E72B9"/>
    <w:rsid w:val="708FC4FF"/>
    <w:rsid w:val="70907777"/>
    <w:rsid w:val="7091B472"/>
    <w:rsid w:val="70948CBB"/>
    <w:rsid w:val="70AFE2FF"/>
    <w:rsid w:val="70BDAB68"/>
    <w:rsid w:val="70C41E7D"/>
    <w:rsid w:val="70CB477B"/>
    <w:rsid w:val="70D1055D"/>
    <w:rsid w:val="70D97B3A"/>
    <w:rsid w:val="70DA3235"/>
    <w:rsid w:val="70E01DFC"/>
    <w:rsid w:val="70E116DF"/>
    <w:rsid w:val="70E8A5EF"/>
    <w:rsid w:val="70EA652F"/>
    <w:rsid w:val="70F89F0F"/>
    <w:rsid w:val="710B106B"/>
    <w:rsid w:val="7123FE62"/>
    <w:rsid w:val="7130349D"/>
    <w:rsid w:val="7139511E"/>
    <w:rsid w:val="7151A3CA"/>
    <w:rsid w:val="71608912"/>
    <w:rsid w:val="716218D8"/>
    <w:rsid w:val="716BE875"/>
    <w:rsid w:val="717E65AD"/>
    <w:rsid w:val="71898670"/>
    <w:rsid w:val="718C9A87"/>
    <w:rsid w:val="7191F073"/>
    <w:rsid w:val="719F805F"/>
    <w:rsid w:val="71A0E6D8"/>
    <w:rsid w:val="71A9BE13"/>
    <w:rsid w:val="71B1733C"/>
    <w:rsid w:val="71B93832"/>
    <w:rsid w:val="71BE94C2"/>
    <w:rsid w:val="71C41C4B"/>
    <w:rsid w:val="71C5345D"/>
    <w:rsid w:val="71D5A7F6"/>
    <w:rsid w:val="71DAE4AC"/>
    <w:rsid w:val="71DF2366"/>
    <w:rsid w:val="71E54FBC"/>
    <w:rsid w:val="71EAA0BB"/>
    <w:rsid w:val="71EDD83E"/>
    <w:rsid w:val="71F69B5B"/>
    <w:rsid w:val="72146B72"/>
    <w:rsid w:val="721AC622"/>
    <w:rsid w:val="724B262C"/>
    <w:rsid w:val="72522188"/>
    <w:rsid w:val="7259CA8C"/>
    <w:rsid w:val="72606F05"/>
    <w:rsid w:val="7261E248"/>
    <w:rsid w:val="7272C2EF"/>
    <w:rsid w:val="7279A773"/>
    <w:rsid w:val="727C4C74"/>
    <w:rsid w:val="7291953A"/>
    <w:rsid w:val="729C02D2"/>
    <w:rsid w:val="72A58A2B"/>
    <w:rsid w:val="72A5FCE8"/>
    <w:rsid w:val="72AAE02F"/>
    <w:rsid w:val="72AF1BAA"/>
    <w:rsid w:val="72B2AD54"/>
    <w:rsid w:val="72BAE2DE"/>
    <w:rsid w:val="72BE631D"/>
    <w:rsid w:val="72C25847"/>
    <w:rsid w:val="72DA9246"/>
    <w:rsid w:val="730AE769"/>
    <w:rsid w:val="73148A59"/>
    <w:rsid w:val="731862EE"/>
    <w:rsid w:val="731A360E"/>
    <w:rsid w:val="7331D1EF"/>
    <w:rsid w:val="73327BBF"/>
    <w:rsid w:val="7334350B"/>
    <w:rsid w:val="733B8E81"/>
    <w:rsid w:val="73405CCC"/>
    <w:rsid w:val="7345B3C6"/>
    <w:rsid w:val="734C0CBA"/>
    <w:rsid w:val="734CCC85"/>
    <w:rsid w:val="734DBAF8"/>
    <w:rsid w:val="734F8801"/>
    <w:rsid w:val="7359644E"/>
    <w:rsid w:val="735A8ED1"/>
    <w:rsid w:val="735B57E1"/>
    <w:rsid w:val="7360F524"/>
    <w:rsid w:val="7364DE2F"/>
    <w:rsid w:val="73672846"/>
    <w:rsid w:val="739EDB8C"/>
    <w:rsid w:val="73A24F8B"/>
    <w:rsid w:val="73A97FE9"/>
    <w:rsid w:val="73ADA86E"/>
    <w:rsid w:val="73B0A5D2"/>
    <w:rsid w:val="73B35477"/>
    <w:rsid w:val="73BDA4AC"/>
    <w:rsid w:val="73C26803"/>
    <w:rsid w:val="73C36BC0"/>
    <w:rsid w:val="73D658C4"/>
    <w:rsid w:val="73D6A2E4"/>
    <w:rsid w:val="73EF8121"/>
    <w:rsid w:val="73F6439A"/>
    <w:rsid w:val="73F77155"/>
    <w:rsid w:val="73FD0696"/>
    <w:rsid w:val="73FDB2A9"/>
    <w:rsid w:val="74184DE5"/>
    <w:rsid w:val="741DAA20"/>
    <w:rsid w:val="7421AB2A"/>
    <w:rsid w:val="7428AD95"/>
    <w:rsid w:val="742A7375"/>
    <w:rsid w:val="742CB6E7"/>
    <w:rsid w:val="743EAD89"/>
    <w:rsid w:val="7444086D"/>
    <w:rsid w:val="744AEE03"/>
    <w:rsid w:val="744D248C"/>
    <w:rsid w:val="74618438"/>
    <w:rsid w:val="7471EA32"/>
    <w:rsid w:val="7472579B"/>
    <w:rsid w:val="747571F5"/>
    <w:rsid w:val="7490CD87"/>
    <w:rsid w:val="749A4BFE"/>
    <w:rsid w:val="74B2AF2A"/>
    <w:rsid w:val="74C09050"/>
    <w:rsid w:val="74C9670B"/>
    <w:rsid w:val="74CC3AC8"/>
    <w:rsid w:val="74CE7AF0"/>
    <w:rsid w:val="74D699F5"/>
    <w:rsid w:val="74D84872"/>
    <w:rsid w:val="74D9FC43"/>
    <w:rsid w:val="74DE8756"/>
    <w:rsid w:val="74E411C5"/>
    <w:rsid w:val="74E98AAE"/>
    <w:rsid w:val="74EF0EB2"/>
    <w:rsid w:val="74F09318"/>
    <w:rsid w:val="74FC4E7E"/>
    <w:rsid w:val="750D1878"/>
    <w:rsid w:val="750EA76C"/>
    <w:rsid w:val="75109775"/>
    <w:rsid w:val="7517BE6D"/>
    <w:rsid w:val="7522CA00"/>
    <w:rsid w:val="752D7486"/>
    <w:rsid w:val="753148B5"/>
    <w:rsid w:val="7532A8BE"/>
    <w:rsid w:val="7535E7D7"/>
    <w:rsid w:val="75386DC7"/>
    <w:rsid w:val="7539418C"/>
    <w:rsid w:val="753A3B81"/>
    <w:rsid w:val="7547C5F1"/>
    <w:rsid w:val="75510DAC"/>
    <w:rsid w:val="755B81C9"/>
    <w:rsid w:val="755E9D3B"/>
    <w:rsid w:val="7569E43B"/>
    <w:rsid w:val="756EA070"/>
    <w:rsid w:val="7571D174"/>
    <w:rsid w:val="7578A07D"/>
    <w:rsid w:val="75791ADC"/>
    <w:rsid w:val="7579F0A6"/>
    <w:rsid w:val="75827BD7"/>
    <w:rsid w:val="75836AF0"/>
    <w:rsid w:val="758750C6"/>
    <w:rsid w:val="758B5182"/>
    <w:rsid w:val="758C0362"/>
    <w:rsid w:val="758C6E84"/>
    <w:rsid w:val="758F4344"/>
    <w:rsid w:val="75A88EBA"/>
    <w:rsid w:val="75A9750D"/>
    <w:rsid w:val="75AA2D16"/>
    <w:rsid w:val="75ACEC5D"/>
    <w:rsid w:val="75C55847"/>
    <w:rsid w:val="75C643D6"/>
    <w:rsid w:val="75CDD5CE"/>
    <w:rsid w:val="75CE988B"/>
    <w:rsid w:val="75CF3627"/>
    <w:rsid w:val="75D4F844"/>
    <w:rsid w:val="75DFCDD0"/>
    <w:rsid w:val="75E4D7E5"/>
    <w:rsid w:val="75E65C9F"/>
    <w:rsid w:val="75E6D1A5"/>
    <w:rsid w:val="75E8A482"/>
    <w:rsid w:val="75EBF142"/>
    <w:rsid w:val="76055C37"/>
    <w:rsid w:val="7609B588"/>
    <w:rsid w:val="76136DD4"/>
    <w:rsid w:val="76176432"/>
    <w:rsid w:val="7618385C"/>
    <w:rsid w:val="762107A7"/>
    <w:rsid w:val="7621C765"/>
    <w:rsid w:val="762F9479"/>
    <w:rsid w:val="76353E00"/>
    <w:rsid w:val="763B3E29"/>
    <w:rsid w:val="764F4397"/>
    <w:rsid w:val="7652EFAE"/>
    <w:rsid w:val="765754EC"/>
    <w:rsid w:val="7668109B"/>
    <w:rsid w:val="766F2F57"/>
    <w:rsid w:val="76732F43"/>
    <w:rsid w:val="76791F91"/>
    <w:rsid w:val="767E06E5"/>
    <w:rsid w:val="7684C1F1"/>
    <w:rsid w:val="7694DCC1"/>
    <w:rsid w:val="76A1E337"/>
    <w:rsid w:val="76A9319A"/>
    <w:rsid w:val="76AD368B"/>
    <w:rsid w:val="76B12625"/>
    <w:rsid w:val="76B4CF23"/>
    <w:rsid w:val="76B50110"/>
    <w:rsid w:val="76BAD6C4"/>
    <w:rsid w:val="76BD9C7E"/>
    <w:rsid w:val="76C34EFD"/>
    <w:rsid w:val="76C75738"/>
    <w:rsid w:val="76C9961C"/>
    <w:rsid w:val="76CF2F5D"/>
    <w:rsid w:val="76E14E57"/>
    <w:rsid w:val="76E441F5"/>
    <w:rsid w:val="76F413B4"/>
    <w:rsid w:val="76F44DF3"/>
    <w:rsid w:val="76FE6F5C"/>
    <w:rsid w:val="770561C2"/>
    <w:rsid w:val="770AF2E8"/>
    <w:rsid w:val="770DF986"/>
    <w:rsid w:val="7710A2CD"/>
    <w:rsid w:val="77145661"/>
    <w:rsid w:val="771CB8A1"/>
    <w:rsid w:val="772176D0"/>
    <w:rsid w:val="772AE490"/>
    <w:rsid w:val="772CAAF8"/>
    <w:rsid w:val="7746E782"/>
    <w:rsid w:val="775254FF"/>
    <w:rsid w:val="77586D8B"/>
    <w:rsid w:val="77603A2B"/>
    <w:rsid w:val="77A13706"/>
    <w:rsid w:val="77A2B0D4"/>
    <w:rsid w:val="77A2CD4E"/>
    <w:rsid w:val="77B772DF"/>
    <w:rsid w:val="77C0DF75"/>
    <w:rsid w:val="77C8C9BA"/>
    <w:rsid w:val="77CB8DE0"/>
    <w:rsid w:val="77EB151D"/>
    <w:rsid w:val="77EE7DD1"/>
    <w:rsid w:val="77FF54F5"/>
    <w:rsid w:val="78043C7F"/>
    <w:rsid w:val="7811CEA8"/>
    <w:rsid w:val="781D958E"/>
    <w:rsid w:val="781F9E79"/>
    <w:rsid w:val="7827A93C"/>
    <w:rsid w:val="7827B435"/>
    <w:rsid w:val="78286093"/>
    <w:rsid w:val="78294EA9"/>
    <w:rsid w:val="7829B86E"/>
    <w:rsid w:val="784B06E1"/>
    <w:rsid w:val="784B17F5"/>
    <w:rsid w:val="7864C999"/>
    <w:rsid w:val="786AFFD2"/>
    <w:rsid w:val="78734DA6"/>
    <w:rsid w:val="787A56E9"/>
    <w:rsid w:val="7882DDC9"/>
    <w:rsid w:val="78842B97"/>
    <w:rsid w:val="7885D1B5"/>
    <w:rsid w:val="7886C59A"/>
    <w:rsid w:val="788F2CCD"/>
    <w:rsid w:val="78901E54"/>
    <w:rsid w:val="7896ACFA"/>
    <w:rsid w:val="78B0A368"/>
    <w:rsid w:val="78B4503F"/>
    <w:rsid w:val="78B4751A"/>
    <w:rsid w:val="78B86CDD"/>
    <w:rsid w:val="78BF042D"/>
    <w:rsid w:val="78CBFA8B"/>
    <w:rsid w:val="78D679D2"/>
    <w:rsid w:val="78DD4CBE"/>
    <w:rsid w:val="78E3E6F7"/>
    <w:rsid w:val="78FD0DAC"/>
    <w:rsid w:val="7909004A"/>
    <w:rsid w:val="790B09C0"/>
    <w:rsid w:val="790B46C6"/>
    <w:rsid w:val="790B8949"/>
    <w:rsid w:val="790BADE2"/>
    <w:rsid w:val="790BC263"/>
    <w:rsid w:val="790F83B5"/>
    <w:rsid w:val="791531F8"/>
    <w:rsid w:val="791569DF"/>
    <w:rsid w:val="7916FBC9"/>
    <w:rsid w:val="7917F51A"/>
    <w:rsid w:val="79186A29"/>
    <w:rsid w:val="792EB4A2"/>
    <w:rsid w:val="79409787"/>
    <w:rsid w:val="79484119"/>
    <w:rsid w:val="7956B1FC"/>
    <w:rsid w:val="795C55CA"/>
    <w:rsid w:val="7967B3EE"/>
    <w:rsid w:val="79729B07"/>
    <w:rsid w:val="798FD880"/>
    <w:rsid w:val="799105C2"/>
    <w:rsid w:val="799DFEA5"/>
    <w:rsid w:val="79ACA7C0"/>
    <w:rsid w:val="79D12831"/>
    <w:rsid w:val="79E8D3F8"/>
    <w:rsid w:val="79EE2476"/>
    <w:rsid w:val="7A0099FA"/>
    <w:rsid w:val="7A021B8B"/>
    <w:rsid w:val="7A04FDD4"/>
    <w:rsid w:val="7A0B6604"/>
    <w:rsid w:val="7A1B71CB"/>
    <w:rsid w:val="7A24B1FC"/>
    <w:rsid w:val="7A26E476"/>
    <w:rsid w:val="7A345F71"/>
    <w:rsid w:val="7A37FE51"/>
    <w:rsid w:val="7A3F9BE9"/>
    <w:rsid w:val="7A4045D1"/>
    <w:rsid w:val="7A43ECF8"/>
    <w:rsid w:val="7A45F847"/>
    <w:rsid w:val="7A60CEDD"/>
    <w:rsid w:val="7A61E5D5"/>
    <w:rsid w:val="7A64DC71"/>
    <w:rsid w:val="7A692D0E"/>
    <w:rsid w:val="7A6C2663"/>
    <w:rsid w:val="7A6DB669"/>
    <w:rsid w:val="7A7FCA3B"/>
    <w:rsid w:val="7A84DA53"/>
    <w:rsid w:val="7A8A3151"/>
    <w:rsid w:val="7A8BF42E"/>
    <w:rsid w:val="7A971013"/>
    <w:rsid w:val="7AA276B3"/>
    <w:rsid w:val="7AAF9C0D"/>
    <w:rsid w:val="7ABA8818"/>
    <w:rsid w:val="7ACB5DAE"/>
    <w:rsid w:val="7AD2F5A1"/>
    <w:rsid w:val="7AEC4402"/>
    <w:rsid w:val="7AFBAB73"/>
    <w:rsid w:val="7AFFF3A1"/>
    <w:rsid w:val="7B0BFA5A"/>
    <w:rsid w:val="7B0C7084"/>
    <w:rsid w:val="7B0CA002"/>
    <w:rsid w:val="7B184C19"/>
    <w:rsid w:val="7B1C4B79"/>
    <w:rsid w:val="7B295C88"/>
    <w:rsid w:val="7B2F546C"/>
    <w:rsid w:val="7B3A0360"/>
    <w:rsid w:val="7B535349"/>
    <w:rsid w:val="7B5C23A5"/>
    <w:rsid w:val="7B5F9691"/>
    <w:rsid w:val="7B65B084"/>
    <w:rsid w:val="7B6AD133"/>
    <w:rsid w:val="7B6E8E13"/>
    <w:rsid w:val="7B73FD6F"/>
    <w:rsid w:val="7B7B5E4C"/>
    <w:rsid w:val="7B930F33"/>
    <w:rsid w:val="7BA0DFAA"/>
    <w:rsid w:val="7BA53DFF"/>
    <w:rsid w:val="7BA994A6"/>
    <w:rsid w:val="7BAF38C6"/>
    <w:rsid w:val="7BC67479"/>
    <w:rsid w:val="7BC90EF4"/>
    <w:rsid w:val="7BD10787"/>
    <w:rsid w:val="7BD1F3F7"/>
    <w:rsid w:val="7BD67EB4"/>
    <w:rsid w:val="7BD798F9"/>
    <w:rsid w:val="7BD8766C"/>
    <w:rsid w:val="7BDC4C7E"/>
    <w:rsid w:val="7BDEAF34"/>
    <w:rsid w:val="7BE1874F"/>
    <w:rsid w:val="7BE78475"/>
    <w:rsid w:val="7BE84E78"/>
    <w:rsid w:val="7BEA5F0B"/>
    <w:rsid w:val="7BEF4A21"/>
    <w:rsid w:val="7C14BB91"/>
    <w:rsid w:val="7C241C50"/>
    <w:rsid w:val="7C36F99E"/>
    <w:rsid w:val="7C38D67C"/>
    <w:rsid w:val="7C3917B9"/>
    <w:rsid w:val="7C398DFC"/>
    <w:rsid w:val="7C3D210B"/>
    <w:rsid w:val="7C45B577"/>
    <w:rsid w:val="7C4C515D"/>
    <w:rsid w:val="7C4C8259"/>
    <w:rsid w:val="7C512973"/>
    <w:rsid w:val="7C644A06"/>
    <w:rsid w:val="7C69F130"/>
    <w:rsid w:val="7C80EA60"/>
    <w:rsid w:val="7C85CF64"/>
    <w:rsid w:val="7C8EEB2D"/>
    <w:rsid w:val="7C968156"/>
    <w:rsid w:val="7C98F647"/>
    <w:rsid w:val="7C9E74A1"/>
    <w:rsid w:val="7CA0C95D"/>
    <w:rsid w:val="7CA3C7FB"/>
    <w:rsid w:val="7CB829E9"/>
    <w:rsid w:val="7CBBDF3A"/>
    <w:rsid w:val="7CBEBF7E"/>
    <w:rsid w:val="7CC23DC2"/>
    <w:rsid w:val="7CC67DA1"/>
    <w:rsid w:val="7CD0D996"/>
    <w:rsid w:val="7CDAB552"/>
    <w:rsid w:val="7CE4953E"/>
    <w:rsid w:val="7CEF23AA"/>
    <w:rsid w:val="7CEF2499"/>
    <w:rsid w:val="7CF1EDBC"/>
    <w:rsid w:val="7CFDAB79"/>
    <w:rsid w:val="7D004E02"/>
    <w:rsid w:val="7D03DC5D"/>
    <w:rsid w:val="7D04F44F"/>
    <w:rsid w:val="7D19C7A7"/>
    <w:rsid w:val="7D23677B"/>
    <w:rsid w:val="7D267E90"/>
    <w:rsid w:val="7D270A86"/>
    <w:rsid w:val="7D283834"/>
    <w:rsid w:val="7D2E90B9"/>
    <w:rsid w:val="7D62DD70"/>
    <w:rsid w:val="7D6E3DC0"/>
    <w:rsid w:val="7D72A8B0"/>
    <w:rsid w:val="7D77E7BC"/>
    <w:rsid w:val="7D7C52E5"/>
    <w:rsid w:val="7D80440C"/>
    <w:rsid w:val="7D82CFCA"/>
    <w:rsid w:val="7D97CCAB"/>
    <w:rsid w:val="7D9A0DCE"/>
    <w:rsid w:val="7DA5A943"/>
    <w:rsid w:val="7DA8E8EF"/>
    <w:rsid w:val="7DB4A375"/>
    <w:rsid w:val="7DC1E14C"/>
    <w:rsid w:val="7DCA00AB"/>
    <w:rsid w:val="7DE96677"/>
    <w:rsid w:val="7DF0FA3C"/>
    <w:rsid w:val="7DF249B1"/>
    <w:rsid w:val="7DFF5057"/>
    <w:rsid w:val="7E12DD0B"/>
    <w:rsid w:val="7E28D1B6"/>
    <w:rsid w:val="7E2F1867"/>
    <w:rsid w:val="7E3AA23C"/>
    <w:rsid w:val="7E3CD37E"/>
    <w:rsid w:val="7E3CF3AF"/>
    <w:rsid w:val="7E3D2662"/>
    <w:rsid w:val="7E4A5718"/>
    <w:rsid w:val="7E504D8C"/>
    <w:rsid w:val="7E55E554"/>
    <w:rsid w:val="7E5A56A1"/>
    <w:rsid w:val="7E5E84AF"/>
    <w:rsid w:val="7E5F7737"/>
    <w:rsid w:val="7E6F716F"/>
    <w:rsid w:val="7E70A944"/>
    <w:rsid w:val="7E75BCC9"/>
    <w:rsid w:val="7E7A7635"/>
    <w:rsid w:val="7E7EE7AE"/>
    <w:rsid w:val="7EA16978"/>
    <w:rsid w:val="7EA2453D"/>
    <w:rsid w:val="7EA3D492"/>
    <w:rsid w:val="7EA628CC"/>
    <w:rsid w:val="7EA6E74D"/>
    <w:rsid w:val="7EB87118"/>
    <w:rsid w:val="7ED1B832"/>
    <w:rsid w:val="7EDDF988"/>
    <w:rsid w:val="7EE14097"/>
    <w:rsid w:val="7EE6A60A"/>
    <w:rsid w:val="7EED26AE"/>
    <w:rsid w:val="7EF4EA7E"/>
    <w:rsid w:val="7EF73A28"/>
    <w:rsid w:val="7EF7AEEA"/>
    <w:rsid w:val="7EFB47F8"/>
    <w:rsid w:val="7EFCBC96"/>
    <w:rsid w:val="7F04313C"/>
    <w:rsid w:val="7F08859C"/>
    <w:rsid w:val="7F15BF39"/>
    <w:rsid w:val="7F1CBA61"/>
    <w:rsid w:val="7F1E2D19"/>
    <w:rsid w:val="7F2106A4"/>
    <w:rsid w:val="7F279F6D"/>
    <w:rsid w:val="7F2FF3AA"/>
    <w:rsid w:val="7F34763B"/>
    <w:rsid w:val="7F39E8CD"/>
    <w:rsid w:val="7F423AF1"/>
    <w:rsid w:val="7F43CA9D"/>
    <w:rsid w:val="7F4CDF8C"/>
    <w:rsid w:val="7F4D3209"/>
    <w:rsid w:val="7F4DE360"/>
    <w:rsid w:val="7F6DD4C9"/>
    <w:rsid w:val="7F73E7B5"/>
    <w:rsid w:val="7F787DB4"/>
    <w:rsid w:val="7F838525"/>
    <w:rsid w:val="7F89603F"/>
    <w:rsid w:val="7F96FA35"/>
    <w:rsid w:val="7F9DA07B"/>
    <w:rsid w:val="7F9EA32B"/>
    <w:rsid w:val="7FA17830"/>
    <w:rsid w:val="7FAB3403"/>
    <w:rsid w:val="7FAB7904"/>
    <w:rsid w:val="7FB07EDC"/>
    <w:rsid w:val="7FB7ADBE"/>
    <w:rsid w:val="7FBB26EC"/>
    <w:rsid w:val="7FC01222"/>
    <w:rsid w:val="7FC21132"/>
    <w:rsid w:val="7FC29EBC"/>
    <w:rsid w:val="7FC8B91C"/>
    <w:rsid w:val="7FC9065F"/>
    <w:rsid w:val="7FCAD02F"/>
    <w:rsid w:val="7FD4597F"/>
    <w:rsid w:val="7FD670E1"/>
    <w:rsid w:val="7FD6B25B"/>
    <w:rsid w:val="7FDA5C54"/>
    <w:rsid w:val="7FDC829F"/>
    <w:rsid w:val="7FDDD96A"/>
    <w:rsid w:val="7FEAD696"/>
    <w:rsid w:val="7FEED8A4"/>
    <w:rsid w:val="7FF40397"/>
    <w:rsid w:val="7FF98FB6"/>
    <w:rsid w:val="7FFB4D2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39C8"/>
  <w15:chartTrackingRefBased/>
  <w15:docId w15:val="{9F0C2C79-B576-4B1F-BE3E-36BD610F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7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7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A4A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407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076C"/>
    <w:pPr>
      <w:spacing w:before="480" w:line="276" w:lineRule="auto"/>
      <w:outlineLvl w:val="9"/>
    </w:pPr>
    <w:rPr>
      <w:b/>
      <w:bCs/>
      <w:sz w:val="28"/>
      <w:szCs w:val="28"/>
    </w:rPr>
  </w:style>
  <w:style w:type="paragraph" w:styleId="TOC1">
    <w:name w:val="toc 1"/>
    <w:basedOn w:val="Normal"/>
    <w:next w:val="Normal"/>
    <w:autoRedefine/>
    <w:uiPriority w:val="39"/>
    <w:unhideWhenUsed/>
    <w:rsid w:val="0044076C"/>
    <w:pPr>
      <w:pBdr>
        <w:between w:val="double" w:sz="6" w:space="0" w:color="auto"/>
      </w:pBdr>
      <w:spacing w:before="120" w:after="120"/>
      <w:jc w:val="center"/>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44076C"/>
    <w:pPr>
      <w:pBdr>
        <w:between w:val="double" w:sz="6" w:space="0" w:color="auto"/>
      </w:pBdr>
      <w:spacing w:before="120" w:after="120"/>
      <w:jc w:val="center"/>
    </w:pPr>
    <w:rPr>
      <w:rFonts w:asciiTheme="minorHAnsi" w:hAnsiTheme="minorHAnsi" w:cstheme="minorHAnsi"/>
      <w:i/>
      <w:iCs/>
      <w:sz w:val="20"/>
      <w:szCs w:val="20"/>
    </w:rPr>
  </w:style>
  <w:style w:type="paragraph" w:styleId="TOC3">
    <w:name w:val="toc 3"/>
    <w:basedOn w:val="Normal"/>
    <w:next w:val="Normal"/>
    <w:autoRedefine/>
    <w:uiPriority w:val="39"/>
    <w:unhideWhenUsed/>
    <w:rsid w:val="0044076C"/>
    <w:pPr>
      <w:pBdr>
        <w:between w:val="double" w:sz="6" w:space="0" w:color="auto"/>
      </w:pBdr>
      <w:spacing w:before="120" w:after="120"/>
      <w:ind w:left="220"/>
      <w:jc w:val="center"/>
    </w:pPr>
    <w:rPr>
      <w:rFonts w:asciiTheme="minorHAnsi" w:hAnsiTheme="minorHAnsi" w:cstheme="minorHAnsi"/>
      <w:sz w:val="20"/>
      <w:szCs w:val="20"/>
    </w:rPr>
  </w:style>
  <w:style w:type="paragraph" w:styleId="TOC4">
    <w:name w:val="toc 4"/>
    <w:basedOn w:val="Normal"/>
    <w:next w:val="Normal"/>
    <w:autoRedefine/>
    <w:uiPriority w:val="39"/>
    <w:unhideWhenUsed/>
    <w:rsid w:val="0044076C"/>
    <w:pPr>
      <w:pBdr>
        <w:between w:val="double" w:sz="6" w:space="0" w:color="auto"/>
      </w:pBdr>
      <w:spacing w:before="120" w:after="120"/>
      <w:ind w:left="440"/>
      <w:jc w:val="center"/>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4076C"/>
    <w:pPr>
      <w:pBdr>
        <w:between w:val="double" w:sz="6" w:space="0" w:color="auto"/>
      </w:pBdr>
      <w:spacing w:before="120" w:after="120"/>
      <w:ind w:left="660"/>
      <w:jc w:val="center"/>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4076C"/>
    <w:pPr>
      <w:pBdr>
        <w:between w:val="double" w:sz="6" w:space="0" w:color="auto"/>
      </w:pBdr>
      <w:spacing w:before="120" w:after="120"/>
      <w:ind w:left="880"/>
      <w:jc w:val="center"/>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4076C"/>
    <w:pPr>
      <w:pBdr>
        <w:between w:val="double" w:sz="6" w:space="0" w:color="auto"/>
      </w:pBdr>
      <w:spacing w:before="120" w:after="120"/>
      <w:ind w:left="1100"/>
      <w:jc w:val="center"/>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4076C"/>
    <w:pPr>
      <w:pBdr>
        <w:between w:val="double" w:sz="6" w:space="0" w:color="auto"/>
      </w:pBdr>
      <w:spacing w:before="120" w:after="120"/>
      <w:ind w:left="1320"/>
      <w:jc w:val="center"/>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4076C"/>
    <w:pPr>
      <w:pBdr>
        <w:between w:val="double" w:sz="6" w:space="0" w:color="auto"/>
      </w:pBdr>
      <w:spacing w:before="120" w:after="120"/>
      <w:ind w:left="15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0A77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73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E73A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D20B4"/>
    <w:rPr>
      <w:color w:val="0563C1" w:themeColor="hyperlink"/>
      <w:u w:val="single"/>
    </w:rPr>
  </w:style>
  <w:style w:type="character" w:customStyle="1" w:styleId="Heading5Char">
    <w:name w:val="Heading 5 Char"/>
    <w:basedOn w:val="DefaultParagraphFont"/>
    <w:link w:val="Heading5"/>
    <w:uiPriority w:val="9"/>
    <w:rsid w:val="004A4AE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A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21A"/>
  </w:style>
  <w:style w:type="character" w:styleId="PageNumber">
    <w:name w:val="page number"/>
    <w:basedOn w:val="DefaultParagraphFont"/>
    <w:uiPriority w:val="99"/>
    <w:semiHidden/>
    <w:unhideWhenUsed/>
    <w:rsid w:val="004A321A"/>
  </w:style>
  <w:style w:type="paragraph" w:styleId="Footer">
    <w:name w:val="footer"/>
    <w:basedOn w:val="Normal"/>
    <w:link w:val="FooterChar"/>
    <w:uiPriority w:val="99"/>
    <w:unhideWhenUsed/>
    <w:rsid w:val="004A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33398">
      <w:bodyDiv w:val="1"/>
      <w:marLeft w:val="0"/>
      <w:marRight w:val="0"/>
      <w:marTop w:val="0"/>
      <w:marBottom w:val="0"/>
      <w:divBdr>
        <w:top w:val="none" w:sz="0" w:space="0" w:color="auto"/>
        <w:left w:val="none" w:sz="0" w:space="0" w:color="auto"/>
        <w:bottom w:val="none" w:sz="0" w:space="0" w:color="auto"/>
        <w:right w:val="none" w:sz="0" w:space="0" w:color="auto"/>
      </w:divBdr>
      <w:divsChild>
        <w:div w:id="1032615176">
          <w:marLeft w:val="0"/>
          <w:marRight w:val="0"/>
          <w:marTop w:val="0"/>
          <w:marBottom w:val="0"/>
          <w:divBdr>
            <w:top w:val="none" w:sz="0" w:space="0" w:color="auto"/>
            <w:left w:val="none" w:sz="0" w:space="0" w:color="auto"/>
            <w:bottom w:val="none" w:sz="0" w:space="0" w:color="auto"/>
            <w:right w:val="none" w:sz="0" w:space="0" w:color="auto"/>
          </w:divBdr>
          <w:divsChild>
            <w:div w:id="1106317214">
              <w:marLeft w:val="0"/>
              <w:marRight w:val="0"/>
              <w:marTop w:val="0"/>
              <w:marBottom w:val="0"/>
              <w:divBdr>
                <w:top w:val="none" w:sz="0" w:space="0" w:color="auto"/>
                <w:left w:val="none" w:sz="0" w:space="0" w:color="auto"/>
                <w:bottom w:val="none" w:sz="0" w:space="0" w:color="auto"/>
                <w:right w:val="none" w:sz="0" w:space="0" w:color="auto"/>
              </w:divBdr>
            </w:div>
          </w:divsChild>
        </w:div>
        <w:div w:id="1149243933">
          <w:marLeft w:val="0"/>
          <w:marRight w:val="0"/>
          <w:marTop w:val="0"/>
          <w:marBottom w:val="0"/>
          <w:divBdr>
            <w:top w:val="none" w:sz="0" w:space="0" w:color="auto"/>
            <w:left w:val="none" w:sz="0" w:space="0" w:color="auto"/>
            <w:bottom w:val="none" w:sz="0" w:space="0" w:color="auto"/>
            <w:right w:val="none" w:sz="0" w:space="0" w:color="auto"/>
          </w:divBdr>
          <w:divsChild>
            <w:div w:id="205333328">
              <w:marLeft w:val="0"/>
              <w:marRight w:val="0"/>
              <w:marTop w:val="0"/>
              <w:marBottom w:val="0"/>
              <w:divBdr>
                <w:top w:val="none" w:sz="0" w:space="0" w:color="auto"/>
                <w:left w:val="none" w:sz="0" w:space="0" w:color="auto"/>
                <w:bottom w:val="none" w:sz="0" w:space="0" w:color="auto"/>
                <w:right w:val="none" w:sz="0" w:space="0" w:color="auto"/>
              </w:divBdr>
            </w:div>
            <w:div w:id="612857510">
              <w:marLeft w:val="0"/>
              <w:marRight w:val="0"/>
              <w:marTop w:val="0"/>
              <w:marBottom w:val="0"/>
              <w:divBdr>
                <w:top w:val="none" w:sz="0" w:space="0" w:color="auto"/>
                <w:left w:val="none" w:sz="0" w:space="0" w:color="auto"/>
                <w:bottom w:val="none" w:sz="0" w:space="0" w:color="auto"/>
                <w:right w:val="none" w:sz="0" w:space="0" w:color="auto"/>
              </w:divBdr>
            </w:div>
            <w:div w:id="1082289594">
              <w:marLeft w:val="0"/>
              <w:marRight w:val="0"/>
              <w:marTop w:val="0"/>
              <w:marBottom w:val="0"/>
              <w:divBdr>
                <w:top w:val="none" w:sz="0" w:space="0" w:color="auto"/>
                <w:left w:val="none" w:sz="0" w:space="0" w:color="auto"/>
                <w:bottom w:val="none" w:sz="0" w:space="0" w:color="auto"/>
                <w:right w:val="none" w:sz="0" w:space="0" w:color="auto"/>
              </w:divBdr>
            </w:div>
            <w:div w:id="1851261112">
              <w:marLeft w:val="0"/>
              <w:marRight w:val="0"/>
              <w:marTop w:val="0"/>
              <w:marBottom w:val="0"/>
              <w:divBdr>
                <w:top w:val="none" w:sz="0" w:space="0" w:color="auto"/>
                <w:left w:val="none" w:sz="0" w:space="0" w:color="auto"/>
                <w:bottom w:val="none" w:sz="0" w:space="0" w:color="auto"/>
                <w:right w:val="none" w:sz="0" w:space="0" w:color="auto"/>
              </w:divBdr>
            </w:div>
            <w:div w:id="1908689563">
              <w:marLeft w:val="0"/>
              <w:marRight w:val="0"/>
              <w:marTop w:val="0"/>
              <w:marBottom w:val="0"/>
              <w:divBdr>
                <w:top w:val="none" w:sz="0" w:space="0" w:color="auto"/>
                <w:left w:val="none" w:sz="0" w:space="0" w:color="auto"/>
                <w:bottom w:val="none" w:sz="0" w:space="0" w:color="auto"/>
                <w:right w:val="none" w:sz="0" w:space="0" w:color="auto"/>
              </w:divBdr>
            </w:div>
            <w:div w:id="19965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learning-hub/software-testing" TargetMode="External"/><Relationship Id="rId13" Type="http://schemas.openxmlformats.org/officeDocument/2006/relationships/hyperlink" Target="mailto:testcase@email.com" TargetMode="External"/><Relationship Id="rId18" Type="http://schemas.openxmlformats.org/officeDocument/2006/relationships/hyperlink" Target="mailto:hj338@wayne.edu"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geeksforgeeks.org/difference-between-system-testing-and-integration-testing/" TargetMode="External"/><Relationship Id="rId17" Type="http://schemas.openxmlformats.org/officeDocument/2006/relationships/hyperlink" Target="mailto:johnwick99@gmail.com"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mailto:testcase@e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tor.com/topic/system-vs-integr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estcase@email.com" TargetMode="External"/><Relationship Id="rId23" Type="http://schemas.openxmlformats.org/officeDocument/2006/relationships/fontTable" Target="fontTable.xml"/><Relationship Id="rId10" Type="http://schemas.openxmlformats.org/officeDocument/2006/relationships/hyperlink" Target="https://www.practitest.com/resource-center/article/black-box-vs-white-box-testing/" TargetMode="External"/><Relationship Id="rId19" Type="http://schemas.openxmlformats.org/officeDocument/2006/relationships/hyperlink" Target="mailto:hj338@wayne.edu" TargetMode="External"/><Relationship Id="rId4" Type="http://schemas.openxmlformats.org/officeDocument/2006/relationships/settings" Target="settings.xml"/><Relationship Id="rId9" Type="http://schemas.openxmlformats.org/officeDocument/2006/relationships/hyperlink" Target="https://www.kiwiqa.com/tips-to-define-test-scope-for-software-testing/" TargetMode="External"/><Relationship Id="rId14" Type="http://schemas.openxmlformats.org/officeDocument/2006/relationships/hyperlink" Target="mailto:testcase@email.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FF7C2-F88B-FB40-8EE8-4FDB3B059827}">
  <ds:schemaRefs>
    <ds:schemaRef ds:uri="http://schemas.openxmlformats.org/officeDocument/2006/bibliography"/>
  </ds:schemaRefs>
</ds:datastoreItem>
</file>

<file path=docMetadata/LabelInfo.xml><?xml version="1.0" encoding="utf-8"?>
<clbl:labelList xmlns:clbl="http://schemas.microsoft.com/office/2020/mipLabelMetadata">
  <clbl:label id="{e51cdec9-811d-471d-bbe6-dd3d8d54c28b}" enabled="0" method="" siteId="{e51cdec9-811d-471d-bbe6-dd3d8d54c28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70</Pages>
  <Words>15070</Words>
  <Characters>85901</Characters>
  <Application>Microsoft Office Word</Application>
  <DocSecurity>0</DocSecurity>
  <Lines>715</Lines>
  <Paragraphs>201</Paragraphs>
  <ScaleCrop>false</ScaleCrop>
  <Company/>
  <LinksUpToDate>false</LinksUpToDate>
  <CharactersWithSpaces>100770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Kanta Islam</dc:creator>
  <cp:keywords/>
  <dc:description/>
  <cp:lastModifiedBy>Matthew Krol</cp:lastModifiedBy>
  <cp:revision>74</cp:revision>
  <cp:lastPrinted>2023-11-07T02:23:00Z</cp:lastPrinted>
  <dcterms:created xsi:type="dcterms:W3CDTF">2023-11-28T23:08:00Z</dcterms:created>
  <dcterms:modified xsi:type="dcterms:W3CDTF">2023-12-05T20:52:00Z</dcterms:modified>
</cp:coreProperties>
</file>