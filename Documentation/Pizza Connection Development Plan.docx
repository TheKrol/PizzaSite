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A13C7" w:rsidR="4BC1E89D" w:rsidP="570D9FE7" w:rsidRDefault="4C4FA4CF" w14:paraId="6BB75A40" w14:textId="569B451A">
      <w:pPr>
        <w:pStyle w:val="Heading1"/>
        <w:jc w:val="center"/>
        <w:rPr>
          <w:rFonts w:ascii="Times New Roman" w:hAnsi="Times New Roman" w:eastAsia="Times New Roman" w:cs="Times New Roman"/>
          <w:sz w:val="24"/>
          <w:szCs w:val="24"/>
        </w:rPr>
      </w:pPr>
      <w:r w:rsidRPr="11A5919A">
        <w:rPr>
          <w:rFonts w:ascii="Times New Roman" w:hAnsi="Times New Roman" w:eastAsia="Times New Roman" w:cs="Times New Roman"/>
          <w:sz w:val="24"/>
          <w:szCs w:val="24"/>
        </w:rPr>
        <w:t xml:space="preserve">    </w:t>
      </w:r>
    </w:p>
    <w:p w:rsidRPr="005A13C7" w:rsidR="4BC1E89D" w:rsidP="570D9FE7" w:rsidRDefault="4BC1E89D" w14:paraId="23BD30F8" w14:textId="5C4D768E">
      <w:pPr>
        <w:pStyle w:val="Heading1"/>
        <w:jc w:val="center"/>
        <w:rPr>
          <w:rFonts w:ascii="Times New Roman" w:hAnsi="Times New Roman" w:eastAsia="Times New Roman" w:cs="Times New Roman"/>
          <w:sz w:val="24"/>
          <w:szCs w:val="24"/>
        </w:rPr>
      </w:pPr>
    </w:p>
    <w:p w:rsidR="4BC1E89D" w:rsidP="570D9FE7" w:rsidRDefault="4BC1E89D" w14:paraId="14A8E262" w14:textId="1BFBD881">
      <w:pPr>
        <w:pStyle w:val="Heading1"/>
        <w:jc w:val="center"/>
        <w:rPr>
          <w:rFonts w:ascii="Times New Roman" w:hAnsi="Times New Roman" w:eastAsia="Times New Roman" w:cs="Times New Roman"/>
          <w:sz w:val="24"/>
          <w:szCs w:val="24"/>
        </w:rPr>
      </w:pPr>
    </w:p>
    <w:p w:rsidR="00D94AD3" w:rsidP="00D94AD3" w:rsidRDefault="00D94AD3" w14:paraId="47C4E0F7" w14:textId="77777777">
      <w:pPr>
        <w:rPr>
          <w:rFonts w:ascii="Times New Roman" w:hAnsi="Times New Roman" w:eastAsia="Times New Roman" w:cs="Times New Roman"/>
        </w:rPr>
      </w:pPr>
    </w:p>
    <w:p w:rsidR="00D94AD3" w:rsidP="00D94AD3" w:rsidRDefault="00D94AD3" w14:paraId="36BF932D" w14:textId="77777777">
      <w:pPr>
        <w:rPr>
          <w:rFonts w:ascii="Times New Roman" w:hAnsi="Times New Roman" w:eastAsia="Times New Roman" w:cs="Times New Roman"/>
        </w:rPr>
      </w:pPr>
    </w:p>
    <w:p w:rsidR="00D94AD3" w:rsidP="00D94AD3" w:rsidRDefault="00D94AD3" w14:paraId="721E2CD5" w14:textId="77777777">
      <w:pPr>
        <w:rPr>
          <w:rFonts w:ascii="Times New Roman" w:hAnsi="Times New Roman" w:eastAsia="Times New Roman" w:cs="Times New Roman"/>
        </w:rPr>
      </w:pPr>
    </w:p>
    <w:p w:rsidR="00D94AD3" w:rsidP="00D94AD3" w:rsidRDefault="00D94AD3" w14:paraId="57106D11" w14:textId="77777777">
      <w:pPr>
        <w:rPr>
          <w:rFonts w:ascii="Times New Roman" w:hAnsi="Times New Roman" w:eastAsia="Times New Roman" w:cs="Times New Roman"/>
        </w:rPr>
      </w:pPr>
    </w:p>
    <w:p w:rsidRPr="00D94AD3" w:rsidR="00D94AD3" w:rsidP="00D94AD3" w:rsidRDefault="00D94AD3" w14:paraId="2EA7A68C" w14:textId="77777777">
      <w:pPr>
        <w:rPr>
          <w:rFonts w:ascii="Times New Roman" w:hAnsi="Times New Roman" w:eastAsia="Times New Roman" w:cs="Times New Roman"/>
        </w:rPr>
      </w:pPr>
    </w:p>
    <w:p w:rsidRPr="005A13C7" w:rsidR="4BC1E89D" w:rsidP="570D9FE7" w:rsidRDefault="4BC1E89D" w14:paraId="5C620543" w14:textId="0F2BA659">
      <w:pPr>
        <w:pStyle w:val="Heading1"/>
        <w:jc w:val="center"/>
        <w:rPr>
          <w:rFonts w:ascii="Times New Roman" w:hAnsi="Times New Roman" w:eastAsia="Times New Roman" w:cs="Times New Roman"/>
          <w:sz w:val="24"/>
          <w:szCs w:val="24"/>
        </w:rPr>
      </w:pPr>
    </w:p>
    <w:p w:rsidRPr="00D94AD3" w:rsidR="4BC1E89D" w:rsidP="1807BB51" w:rsidRDefault="376F290E" w14:paraId="080DFECE" w14:textId="62E37F80">
      <w:pPr>
        <w:pStyle w:val="Title"/>
        <w:jc w:val="center"/>
        <w:rPr>
          <w:rFonts w:ascii="Times New Roman" w:hAnsi="Times New Roman" w:eastAsia="Times New Roman" w:cs="Times New Roman"/>
          <w:b/>
          <w:bCs/>
          <w:sz w:val="72"/>
          <w:szCs w:val="72"/>
        </w:rPr>
      </w:pPr>
      <w:r w:rsidRPr="00D94AD3">
        <w:rPr>
          <w:rFonts w:ascii="Times New Roman" w:hAnsi="Times New Roman" w:eastAsia="Times New Roman" w:cs="Times New Roman"/>
          <w:b/>
          <w:bCs/>
          <w:sz w:val="72"/>
          <w:szCs w:val="72"/>
          <w:u w:val="single"/>
        </w:rPr>
        <w:t>Pizza Connection</w:t>
      </w:r>
    </w:p>
    <w:p w:rsidRPr="004953F1" w:rsidR="4BC1E89D" w:rsidP="1807BB51" w:rsidRDefault="00D94AD3" w14:paraId="2FD92851" w14:textId="60EDA9B3">
      <w:pPr>
        <w:jc w:val="center"/>
        <w:rPr>
          <w:rFonts w:ascii="Times New Roman" w:hAnsi="Times New Roman" w:eastAsia="Times New Roman" w:cs="Times New Roman"/>
          <w:sz w:val="72"/>
          <w:szCs w:val="72"/>
        </w:rPr>
      </w:pPr>
      <w:r w:rsidRPr="004953F1">
        <w:rPr>
          <w:rFonts w:ascii="Times New Roman" w:hAnsi="Times New Roman" w:eastAsia="Times New Roman" w:cs="Times New Roman"/>
          <w:sz w:val="72"/>
          <w:szCs w:val="72"/>
        </w:rPr>
        <w:t>Development Plan</w:t>
      </w:r>
    </w:p>
    <w:p w:rsidRPr="00552F9E" w:rsidR="3F495E95" w:rsidP="570D9FE7" w:rsidRDefault="65567311" w14:paraId="1843FD12" w14:textId="1E8275C5">
      <w:pPr>
        <w:jc w:val="center"/>
        <w:rPr>
          <w:rFonts w:ascii="Times New Roman" w:hAnsi="Times New Roman" w:eastAsia="Times New Roman" w:cs="Times New Roman"/>
          <w:sz w:val="44"/>
          <w:szCs w:val="44"/>
        </w:rPr>
      </w:pPr>
      <w:r w:rsidRPr="00552F9E">
        <w:rPr>
          <w:rFonts w:ascii="Times New Roman" w:hAnsi="Times New Roman" w:eastAsia="Times New Roman" w:cs="Times New Roman"/>
          <w:sz w:val="44"/>
          <w:szCs w:val="44"/>
        </w:rPr>
        <w:t xml:space="preserve">Team Members: </w:t>
      </w:r>
      <w:r w:rsidRPr="00552F9E" w:rsidR="0C3BE376">
        <w:rPr>
          <w:rFonts w:ascii="Times New Roman" w:hAnsi="Times New Roman" w:eastAsia="Times New Roman" w:cs="Times New Roman"/>
          <w:sz w:val="44"/>
          <w:szCs w:val="44"/>
        </w:rPr>
        <w:t>Matthew Krol</w:t>
      </w:r>
      <w:r w:rsidRPr="00552F9E">
        <w:rPr>
          <w:rFonts w:ascii="Times New Roman" w:hAnsi="Times New Roman" w:eastAsia="Times New Roman" w:cs="Times New Roman"/>
          <w:sz w:val="44"/>
          <w:szCs w:val="44"/>
        </w:rPr>
        <w:t xml:space="preserve">, </w:t>
      </w:r>
      <w:r w:rsidRPr="00552F9E" w:rsidR="11E5B645">
        <w:rPr>
          <w:rFonts w:ascii="Times New Roman" w:hAnsi="Times New Roman" w:eastAsia="Times New Roman" w:cs="Times New Roman"/>
          <w:sz w:val="44"/>
          <w:szCs w:val="44"/>
        </w:rPr>
        <w:t>William Esparza,</w:t>
      </w:r>
      <w:r w:rsidRPr="00552F9E">
        <w:rPr>
          <w:rFonts w:ascii="Times New Roman" w:hAnsi="Times New Roman" w:eastAsia="Times New Roman" w:cs="Times New Roman"/>
          <w:sz w:val="44"/>
          <w:szCs w:val="44"/>
        </w:rPr>
        <w:t xml:space="preserve"> </w:t>
      </w:r>
      <w:r w:rsidRPr="00552F9E" w:rsidR="64C2A9A1">
        <w:rPr>
          <w:rFonts w:ascii="Times New Roman" w:hAnsi="Times New Roman" w:eastAsia="Times New Roman" w:cs="Times New Roman"/>
          <w:sz w:val="44"/>
          <w:szCs w:val="44"/>
        </w:rPr>
        <w:t>Mehedi Zihad, Kanta Islam</w:t>
      </w:r>
    </w:p>
    <w:p w:rsidRPr="00895D6E" w:rsidR="3F495E95" w:rsidP="570D9FE7" w:rsidRDefault="65567311" w14:paraId="4B395005" w14:textId="3F4112E2">
      <w:pPr>
        <w:rPr>
          <w:rFonts w:ascii="Times New Roman" w:hAnsi="Times New Roman" w:eastAsia="Times New Roman" w:cs="Times New Roman"/>
          <w:sz w:val="44"/>
          <w:szCs w:val="44"/>
        </w:rPr>
      </w:pPr>
      <w:r w:rsidRPr="00895D6E">
        <w:rPr>
          <w:rFonts w:ascii="Times New Roman" w:hAnsi="Times New Roman" w:eastAsia="Times New Roman" w:cs="Times New Roman"/>
          <w:sz w:val="44"/>
          <w:szCs w:val="44"/>
        </w:rPr>
        <w:t xml:space="preserve"> </w:t>
      </w:r>
    </w:p>
    <w:p w:rsidRPr="005A13C7" w:rsidR="005A13C7" w:rsidP="570D9FE7" w:rsidRDefault="4BC1E89D" w14:paraId="235A6D4C" w14:textId="77777777">
      <w:pPr>
        <w:pStyle w:val="Subtitle"/>
        <w:rPr>
          <w:rFonts w:ascii="Times New Roman" w:hAnsi="Times New Roman" w:eastAsia="Times New Roman" w:cs="Times New Roman"/>
          <w:sz w:val="24"/>
          <w:szCs w:val="24"/>
        </w:rPr>
      </w:pPr>
      <w:r w:rsidRPr="005A13C7">
        <w:rPr>
          <w:rFonts w:ascii="Times New Roman" w:hAnsi="Times New Roman" w:eastAsia="Times New Roman" w:cs="Times New Roman"/>
          <w:sz w:val="24"/>
          <w:szCs w:val="24"/>
        </w:rPr>
        <w:br w:type="page"/>
      </w:r>
    </w:p>
    <w:sdt>
      <w:sdtPr>
        <w:rPr>
          <w:rFonts w:asciiTheme="minorHAnsi" w:hAnsiTheme="minorHAnsi" w:eastAsiaTheme="minorHAnsi" w:cstheme="minorBidi"/>
          <w:b w:val="0"/>
          <w:bCs w:val="0"/>
          <w:color w:val="auto"/>
          <w:sz w:val="22"/>
          <w:szCs w:val="22"/>
        </w:rPr>
        <w:id w:val="-2105569227"/>
        <w:docPartObj>
          <w:docPartGallery w:val="Table of Contents"/>
          <w:docPartUnique/>
        </w:docPartObj>
      </w:sdtPr>
      <w:sdtEndPr/>
      <w:sdtContent>
        <w:p w:rsidR="008751AF" w:rsidRDefault="008751AF" w14:paraId="715415F2" w14:textId="08911784">
          <w:pPr>
            <w:pStyle w:val="TOCHeading"/>
            <w:rPr>
              <w:rFonts w:ascii="Times New Roman" w:hAnsi="Times New Roman" w:cs="Times New Roman"/>
              <w:color w:val="000000" w:themeColor="text1"/>
            </w:rPr>
          </w:pPr>
          <w:r w:rsidRPr="0054115F">
            <w:rPr>
              <w:rFonts w:ascii="Times New Roman" w:hAnsi="Times New Roman" w:cs="Times New Roman"/>
              <w:color w:val="000000" w:themeColor="text1"/>
            </w:rPr>
            <w:t>Table of Contents</w:t>
          </w:r>
        </w:p>
        <w:p w:rsidRPr="0054115F" w:rsidR="0054115F" w:rsidP="0054115F" w:rsidRDefault="0054115F" w14:paraId="79A0A814" w14:textId="77777777"/>
        <w:p w:rsidRPr="0054115F" w:rsidR="008751AF" w:rsidP="0054115F" w:rsidRDefault="008751AF" w14:paraId="05633B08" w14:textId="6082D63F">
          <w:pPr>
            <w:pStyle w:val="TOC2"/>
            <w:tabs>
              <w:tab w:val="right" w:leader="dot" w:pos="9350"/>
            </w:tabs>
            <w:spacing w:line="720" w:lineRule="auto"/>
            <w:rPr>
              <w:rFonts w:ascii="Times New Roman" w:hAnsi="Times New Roman" w:cs="Times New Roman" w:eastAsiaTheme="minorEastAsia"/>
              <w:b w:val="0"/>
              <w:bCs w:val="0"/>
              <w:smallCaps/>
              <w:noProof/>
              <w:kern w:val="2"/>
              <w:sz w:val="24"/>
              <w:szCs w:val="24"/>
              <w14:ligatures w14:val="standardContextual"/>
            </w:rPr>
          </w:pPr>
          <w:r w:rsidRPr="0054115F">
            <w:rPr>
              <w:rFonts w:ascii="Times New Roman" w:hAnsi="Times New Roman" w:cs="Times New Roman"/>
              <w:b w:val="0"/>
              <w:bCs w:val="0"/>
              <w:sz w:val="24"/>
              <w:szCs w:val="24"/>
            </w:rPr>
            <w:fldChar w:fldCharType="begin"/>
          </w:r>
          <w:r w:rsidRPr="0054115F">
            <w:rPr>
              <w:rFonts w:ascii="Times New Roman" w:hAnsi="Times New Roman" w:cs="Times New Roman"/>
              <w:b w:val="0"/>
              <w:bCs w:val="0"/>
              <w:sz w:val="24"/>
              <w:szCs w:val="24"/>
            </w:rPr>
            <w:instrText xml:space="preserve"> TOC \o "1-3" \h \z \u </w:instrText>
          </w:r>
          <w:r w:rsidRPr="0054115F">
            <w:rPr>
              <w:rFonts w:ascii="Times New Roman" w:hAnsi="Times New Roman" w:cs="Times New Roman"/>
              <w:b w:val="0"/>
              <w:bCs w:val="0"/>
              <w:sz w:val="24"/>
              <w:szCs w:val="24"/>
            </w:rPr>
            <w:fldChar w:fldCharType="separate"/>
          </w:r>
          <w:hyperlink w:history="1" w:anchor="_Toc145589881">
            <w:r w:rsidRPr="0054115F">
              <w:rPr>
                <w:rStyle w:val="Hyperlink"/>
                <w:rFonts w:ascii="Times New Roman" w:hAnsi="Times New Roman" w:eastAsia="Times New Roman" w:cs="Times New Roman"/>
                <w:b w:val="0"/>
                <w:bCs w:val="0"/>
                <w:noProof/>
                <w:sz w:val="24"/>
                <w:szCs w:val="24"/>
              </w:rPr>
              <w:t>1.1 Project Overview</w:t>
            </w:r>
            <w:r w:rsidRPr="0054115F">
              <w:rPr>
                <w:rFonts w:ascii="Times New Roman" w:hAnsi="Times New Roman" w:cs="Times New Roman"/>
                <w:b w:val="0"/>
                <w:bCs w:val="0"/>
                <w:noProof/>
                <w:webHidden/>
                <w:sz w:val="24"/>
                <w:szCs w:val="24"/>
              </w:rPr>
              <w:tab/>
            </w:r>
            <w:r w:rsidRPr="0054115F">
              <w:rPr>
                <w:rFonts w:ascii="Times New Roman" w:hAnsi="Times New Roman" w:cs="Times New Roman"/>
                <w:b w:val="0"/>
                <w:bCs w:val="0"/>
                <w:noProof/>
                <w:webHidden/>
                <w:sz w:val="24"/>
                <w:szCs w:val="24"/>
              </w:rPr>
              <w:fldChar w:fldCharType="begin"/>
            </w:r>
            <w:r w:rsidRPr="0054115F">
              <w:rPr>
                <w:rFonts w:ascii="Times New Roman" w:hAnsi="Times New Roman" w:cs="Times New Roman"/>
                <w:b w:val="0"/>
                <w:bCs w:val="0"/>
                <w:noProof/>
                <w:webHidden/>
                <w:sz w:val="24"/>
                <w:szCs w:val="24"/>
              </w:rPr>
              <w:instrText xml:space="preserve"> PAGEREF _Toc145589881 \h </w:instrText>
            </w:r>
            <w:r w:rsidRPr="0054115F">
              <w:rPr>
                <w:rFonts w:ascii="Times New Roman" w:hAnsi="Times New Roman" w:cs="Times New Roman"/>
                <w:b w:val="0"/>
                <w:bCs w:val="0"/>
                <w:noProof/>
                <w:webHidden/>
                <w:sz w:val="24"/>
                <w:szCs w:val="24"/>
              </w:rPr>
            </w:r>
            <w:r w:rsidRPr="0054115F">
              <w:rPr>
                <w:rFonts w:ascii="Times New Roman" w:hAnsi="Times New Roman" w:cs="Times New Roman"/>
                <w:b w:val="0"/>
                <w:bCs w:val="0"/>
                <w:noProof/>
                <w:webHidden/>
                <w:sz w:val="24"/>
                <w:szCs w:val="24"/>
              </w:rPr>
              <w:fldChar w:fldCharType="separate"/>
            </w:r>
            <w:r w:rsidRPr="0054115F">
              <w:rPr>
                <w:rFonts w:ascii="Times New Roman" w:hAnsi="Times New Roman" w:cs="Times New Roman"/>
                <w:b w:val="0"/>
                <w:bCs w:val="0"/>
                <w:noProof/>
                <w:webHidden/>
                <w:sz w:val="24"/>
                <w:szCs w:val="24"/>
              </w:rPr>
              <w:t>3</w:t>
            </w:r>
            <w:r w:rsidRPr="0054115F">
              <w:rPr>
                <w:rFonts w:ascii="Times New Roman" w:hAnsi="Times New Roman" w:cs="Times New Roman"/>
                <w:b w:val="0"/>
                <w:bCs w:val="0"/>
                <w:noProof/>
                <w:webHidden/>
                <w:sz w:val="24"/>
                <w:szCs w:val="24"/>
              </w:rPr>
              <w:fldChar w:fldCharType="end"/>
            </w:r>
          </w:hyperlink>
        </w:p>
        <w:p w:rsidRPr="0054115F" w:rsidR="008751AF" w:rsidP="0054115F" w:rsidRDefault="00F93D44" w14:paraId="4ADC5126" w14:textId="6D2AED2A">
          <w:pPr>
            <w:pStyle w:val="TOC2"/>
            <w:tabs>
              <w:tab w:val="right" w:leader="dot" w:pos="9350"/>
            </w:tabs>
            <w:spacing w:line="720" w:lineRule="auto"/>
            <w:rPr>
              <w:rFonts w:ascii="Times New Roman" w:hAnsi="Times New Roman" w:cs="Times New Roman" w:eastAsiaTheme="minorEastAsia"/>
              <w:b w:val="0"/>
              <w:bCs w:val="0"/>
              <w:smallCaps/>
              <w:noProof/>
              <w:kern w:val="2"/>
              <w:sz w:val="24"/>
              <w:szCs w:val="24"/>
              <w14:ligatures w14:val="standardContextual"/>
            </w:rPr>
          </w:pPr>
          <w:hyperlink w:history="1" w:anchor="_Toc145589882">
            <w:r w:rsidRPr="0054115F" w:rsidR="008751AF">
              <w:rPr>
                <w:rStyle w:val="Hyperlink"/>
                <w:rFonts w:ascii="Times New Roman" w:hAnsi="Times New Roman" w:eastAsia="Times New Roman" w:cs="Times New Roman"/>
                <w:b w:val="0"/>
                <w:bCs w:val="0"/>
                <w:noProof/>
                <w:sz w:val="24"/>
                <w:szCs w:val="24"/>
              </w:rPr>
              <w:t>1.2 Project Purpose, Scope, Objective</w:t>
            </w:r>
            <w:r w:rsidRPr="0054115F" w:rsidR="008751AF">
              <w:rPr>
                <w:rFonts w:ascii="Times New Roman" w:hAnsi="Times New Roman" w:cs="Times New Roman"/>
                <w:b w:val="0"/>
                <w:bCs w:val="0"/>
                <w:noProof/>
                <w:webHidden/>
                <w:sz w:val="24"/>
                <w:szCs w:val="24"/>
              </w:rPr>
              <w:tab/>
            </w:r>
            <w:r w:rsidRPr="0054115F" w:rsidR="008751AF">
              <w:rPr>
                <w:rFonts w:ascii="Times New Roman" w:hAnsi="Times New Roman" w:cs="Times New Roman"/>
                <w:b w:val="0"/>
                <w:bCs w:val="0"/>
                <w:noProof/>
                <w:webHidden/>
                <w:sz w:val="24"/>
                <w:szCs w:val="24"/>
              </w:rPr>
              <w:fldChar w:fldCharType="begin"/>
            </w:r>
            <w:r w:rsidRPr="0054115F" w:rsidR="008751AF">
              <w:rPr>
                <w:rFonts w:ascii="Times New Roman" w:hAnsi="Times New Roman" w:cs="Times New Roman"/>
                <w:b w:val="0"/>
                <w:bCs w:val="0"/>
                <w:noProof/>
                <w:webHidden/>
                <w:sz w:val="24"/>
                <w:szCs w:val="24"/>
              </w:rPr>
              <w:instrText xml:space="preserve"> PAGEREF _Toc145589882 \h </w:instrText>
            </w:r>
            <w:r w:rsidRPr="0054115F" w:rsidR="008751AF">
              <w:rPr>
                <w:rFonts w:ascii="Times New Roman" w:hAnsi="Times New Roman" w:cs="Times New Roman"/>
                <w:b w:val="0"/>
                <w:bCs w:val="0"/>
                <w:noProof/>
                <w:webHidden/>
                <w:sz w:val="24"/>
                <w:szCs w:val="24"/>
              </w:rPr>
            </w:r>
            <w:r w:rsidRPr="0054115F" w:rsidR="008751AF">
              <w:rPr>
                <w:rFonts w:ascii="Times New Roman" w:hAnsi="Times New Roman" w:cs="Times New Roman"/>
                <w:b w:val="0"/>
                <w:bCs w:val="0"/>
                <w:noProof/>
                <w:webHidden/>
                <w:sz w:val="24"/>
                <w:szCs w:val="24"/>
              </w:rPr>
              <w:fldChar w:fldCharType="separate"/>
            </w:r>
            <w:r w:rsidRPr="0054115F" w:rsidR="008751AF">
              <w:rPr>
                <w:rFonts w:ascii="Times New Roman" w:hAnsi="Times New Roman" w:cs="Times New Roman"/>
                <w:b w:val="0"/>
                <w:bCs w:val="0"/>
                <w:noProof/>
                <w:webHidden/>
                <w:sz w:val="24"/>
                <w:szCs w:val="24"/>
              </w:rPr>
              <w:t>3</w:t>
            </w:r>
            <w:r w:rsidRPr="0054115F" w:rsidR="008751AF">
              <w:rPr>
                <w:rFonts w:ascii="Times New Roman" w:hAnsi="Times New Roman" w:cs="Times New Roman"/>
                <w:b w:val="0"/>
                <w:bCs w:val="0"/>
                <w:noProof/>
                <w:webHidden/>
                <w:sz w:val="24"/>
                <w:szCs w:val="24"/>
              </w:rPr>
              <w:fldChar w:fldCharType="end"/>
            </w:r>
          </w:hyperlink>
        </w:p>
        <w:p w:rsidRPr="0054115F" w:rsidR="008751AF" w:rsidP="0054115F" w:rsidRDefault="00F93D44" w14:paraId="0121F996" w14:textId="6AB66B80">
          <w:pPr>
            <w:pStyle w:val="TOC2"/>
            <w:tabs>
              <w:tab w:val="right" w:leader="dot" w:pos="9350"/>
            </w:tabs>
            <w:spacing w:line="720" w:lineRule="auto"/>
            <w:rPr>
              <w:rFonts w:ascii="Times New Roman" w:hAnsi="Times New Roman" w:cs="Times New Roman" w:eastAsiaTheme="minorEastAsia"/>
              <w:b w:val="0"/>
              <w:bCs w:val="0"/>
              <w:smallCaps/>
              <w:noProof/>
              <w:kern w:val="2"/>
              <w:sz w:val="24"/>
              <w:szCs w:val="24"/>
              <w14:ligatures w14:val="standardContextual"/>
            </w:rPr>
          </w:pPr>
          <w:hyperlink w:history="1" w:anchor="_Toc145589883">
            <w:r w:rsidRPr="0054115F" w:rsidR="008751AF">
              <w:rPr>
                <w:rStyle w:val="Hyperlink"/>
                <w:rFonts w:ascii="Times New Roman" w:hAnsi="Times New Roman" w:eastAsia="Times New Roman" w:cs="Times New Roman"/>
                <w:b w:val="0"/>
                <w:bCs w:val="0"/>
                <w:noProof/>
                <w:sz w:val="24"/>
                <w:szCs w:val="24"/>
              </w:rPr>
              <w:t>1.3 Team Organization (Roles and Responsibilities)</w:t>
            </w:r>
            <w:r w:rsidRPr="0054115F" w:rsidR="008751AF">
              <w:rPr>
                <w:rFonts w:ascii="Times New Roman" w:hAnsi="Times New Roman" w:cs="Times New Roman"/>
                <w:b w:val="0"/>
                <w:bCs w:val="0"/>
                <w:noProof/>
                <w:webHidden/>
                <w:sz w:val="24"/>
                <w:szCs w:val="24"/>
              </w:rPr>
              <w:tab/>
            </w:r>
            <w:r w:rsidRPr="0054115F" w:rsidR="008751AF">
              <w:rPr>
                <w:rFonts w:ascii="Times New Roman" w:hAnsi="Times New Roman" w:cs="Times New Roman"/>
                <w:b w:val="0"/>
                <w:bCs w:val="0"/>
                <w:noProof/>
                <w:webHidden/>
                <w:sz w:val="24"/>
                <w:szCs w:val="24"/>
              </w:rPr>
              <w:fldChar w:fldCharType="begin"/>
            </w:r>
            <w:r w:rsidRPr="0054115F" w:rsidR="008751AF">
              <w:rPr>
                <w:rFonts w:ascii="Times New Roman" w:hAnsi="Times New Roman" w:cs="Times New Roman"/>
                <w:b w:val="0"/>
                <w:bCs w:val="0"/>
                <w:noProof/>
                <w:webHidden/>
                <w:sz w:val="24"/>
                <w:szCs w:val="24"/>
              </w:rPr>
              <w:instrText xml:space="preserve"> PAGEREF _Toc145589883 \h </w:instrText>
            </w:r>
            <w:r w:rsidRPr="0054115F" w:rsidR="008751AF">
              <w:rPr>
                <w:rFonts w:ascii="Times New Roman" w:hAnsi="Times New Roman" w:cs="Times New Roman"/>
                <w:b w:val="0"/>
                <w:bCs w:val="0"/>
                <w:noProof/>
                <w:webHidden/>
                <w:sz w:val="24"/>
                <w:szCs w:val="24"/>
              </w:rPr>
            </w:r>
            <w:r w:rsidRPr="0054115F" w:rsidR="008751AF">
              <w:rPr>
                <w:rFonts w:ascii="Times New Roman" w:hAnsi="Times New Roman" w:cs="Times New Roman"/>
                <w:b w:val="0"/>
                <w:bCs w:val="0"/>
                <w:noProof/>
                <w:webHidden/>
                <w:sz w:val="24"/>
                <w:szCs w:val="24"/>
              </w:rPr>
              <w:fldChar w:fldCharType="separate"/>
            </w:r>
            <w:r w:rsidRPr="0054115F" w:rsidR="008751AF">
              <w:rPr>
                <w:rFonts w:ascii="Times New Roman" w:hAnsi="Times New Roman" w:cs="Times New Roman"/>
                <w:b w:val="0"/>
                <w:bCs w:val="0"/>
                <w:noProof/>
                <w:webHidden/>
                <w:sz w:val="24"/>
                <w:szCs w:val="24"/>
              </w:rPr>
              <w:t>5</w:t>
            </w:r>
            <w:r w:rsidRPr="0054115F" w:rsidR="008751AF">
              <w:rPr>
                <w:rFonts w:ascii="Times New Roman" w:hAnsi="Times New Roman" w:cs="Times New Roman"/>
                <w:b w:val="0"/>
                <w:bCs w:val="0"/>
                <w:noProof/>
                <w:webHidden/>
                <w:sz w:val="24"/>
                <w:szCs w:val="24"/>
              </w:rPr>
              <w:fldChar w:fldCharType="end"/>
            </w:r>
          </w:hyperlink>
        </w:p>
        <w:p w:rsidRPr="0054115F" w:rsidR="008751AF" w:rsidP="0054115F" w:rsidRDefault="00F93D44" w14:paraId="0F70920A" w14:textId="1B7676C9">
          <w:pPr>
            <w:pStyle w:val="TOC2"/>
            <w:tabs>
              <w:tab w:val="right" w:leader="dot" w:pos="9350"/>
            </w:tabs>
            <w:spacing w:line="720" w:lineRule="auto"/>
            <w:rPr>
              <w:rFonts w:ascii="Times New Roman" w:hAnsi="Times New Roman" w:cs="Times New Roman" w:eastAsiaTheme="minorEastAsia"/>
              <w:b w:val="0"/>
              <w:bCs w:val="0"/>
              <w:smallCaps/>
              <w:noProof/>
              <w:kern w:val="2"/>
              <w:sz w:val="24"/>
              <w:szCs w:val="24"/>
              <w14:ligatures w14:val="standardContextual"/>
            </w:rPr>
          </w:pPr>
          <w:hyperlink w:history="1" w:anchor="_Toc145589884">
            <w:r w:rsidRPr="0054115F" w:rsidR="008751AF">
              <w:rPr>
                <w:rStyle w:val="Hyperlink"/>
                <w:rFonts w:ascii="Times New Roman" w:hAnsi="Times New Roman" w:eastAsia="Times New Roman" w:cs="Times New Roman"/>
                <w:b w:val="0"/>
                <w:bCs w:val="0"/>
                <w:noProof/>
                <w:sz w:val="24"/>
                <w:szCs w:val="24"/>
              </w:rPr>
              <w:t>1.4 Problem Resolution Policies</w:t>
            </w:r>
            <w:r w:rsidRPr="0054115F" w:rsidR="008751AF">
              <w:rPr>
                <w:rFonts w:ascii="Times New Roman" w:hAnsi="Times New Roman" w:cs="Times New Roman"/>
                <w:b w:val="0"/>
                <w:bCs w:val="0"/>
                <w:noProof/>
                <w:webHidden/>
                <w:sz w:val="24"/>
                <w:szCs w:val="24"/>
              </w:rPr>
              <w:tab/>
            </w:r>
            <w:r w:rsidRPr="0054115F" w:rsidR="008751AF">
              <w:rPr>
                <w:rFonts w:ascii="Times New Roman" w:hAnsi="Times New Roman" w:cs="Times New Roman"/>
                <w:b w:val="0"/>
                <w:bCs w:val="0"/>
                <w:noProof/>
                <w:webHidden/>
                <w:sz w:val="24"/>
                <w:szCs w:val="24"/>
              </w:rPr>
              <w:fldChar w:fldCharType="begin"/>
            </w:r>
            <w:r w:rsidRPr="0054115F" w:rsidR="008751AF">
              <w:rPr>
                <w:rFonts w:ascii="Times New Roman" w:hAnsi="Times New Roman" w:cs="Times New Roman"/>
                <w:b w:val="0"/>
                <w:bCs w:val="0"/>
                <w:noProof/>
                <w:webHidden/>
                <w:sz w:val="24"/>
                <w:szCs w:val="24"/>
              </w:rPr>
              <w:instrText xml:space="preserve"> PAGEREF _Toc145589884 \h </w:instrText>
            </w:r>
            <w:r w:rsidRPr="0054115F" w:rsidR="008751AF">
              <w:rPr>
                <w:rFonts w:ascii="Times New Roman" w:hAnsi="Times New Roman" w:cs="Times New Roman"/>
                <w:b w:val="0"/>
                <w:bCs w:val="0"/>
                <w:noProof/>
                <w:webHidden/>
                <w:sz w:val="24"/>
                <w:szCs w:val="24"/>
              </w:rPr>
            </w:r>
            <w:r w:rsidRPr="0054115F" w:rsidR="008751AF">
              <w:rPr>
                <w:rFonts w:ascii="Times New Roman" w:hAnsi="Times New Roman" w:cs="Times New Roman"/>
                <w:b w:val="0"/>
                <w:bCs w:val="0"/>
                <w:noProof/>
                <w:webHidden/>
                <w:sz w:val="24"/>
                <w:szCs w:val="24"/>
              </w:rPr>
              <w:fldChar w:fldCharType="separate"/>
            </w:r>
            <w:r w:rsidRPr="0054115F" w:rsidR="008751AF">
              <w:rPr>
                <w:rFonts w:ascii="Times New Roman" w:hAnsi="Times New Roman" w:cs="Times New Roman"/>
                <w:b w:val="0"/>
                <w:bCs w:val="0"/>
                <w:noProof/>
                <w:webHidden/>
                <w:sz w:val="24"/>
                <w:szCs w:val="24"/>
              </w:rPr>
              <w:t>6</w:t>
            </w:r>
            <w:r w:rsidRPr="0054115F" w:rsidR="008751AF">
              <w:rPr>
                <w:rFonts w:ascii="Times New Roman" w:hAnsi="Times New Roman" w:cs="Times New Roman"/>
                <w:b w:val="0"/>
                <w:bCs w:val="0"/>
                <w:noProof/>
                <w:webHidden/>
                <w:sz w:val="24"/>
                <w:szCs w:val="24"/>
              </w:rPr>
              <w:fldChar w:fldCharType="end"/>
            </w:r>
          </w:hyperlink>
        </w:p>
        <w:p w:rsidRPr="0054115F" w:rsidR="008751AF" w:rsidP="0054115F" w:rsidRDefault="00F93D44" w14:paraId="6C9F32FE" w14:textId="67F13883">
          <w:pPr>
            <w:pStyle w:val="TOC2"/>
            <w:tabs>
              <w:tab w:val="right" w:leader="dot" w:pos="9350"/>
            </w:tabs>
            <w:spacing w:line="720" w:lineRule="auto"/>
            <w:rPr>
              <w:rFonts w:ascii="Times New Roman" w:hAnsi="Times New Roman" w:cs="Times New Roman" w:eastAsiaTheme="minorEastAsia"/>
              <w:b w:val="0"/>
              <w:bCs w:val="0"/>
              <w:smallCaps/>
              <w:noProof/>
              <w:kern w:val="2"/>
              <w:sz w:val="24"/>
              <w:szCs w:val="24"/>
              <w14:ligatures w14:val="standardContextual"/>
            </w:rPr>
          </w:pPr>
          <w:hyperlink w:history="1" w:anchor="_Toc145589885">
            <w:r w:rsidRPr="0054115F" w:rsidR="008751AF">
              <w:rPr>
                <w:rStyle w:val="Hyperlink"/>
                <w:rFonts w:ascii="Times New Roman" w:hAnsi="Times New Roman" w:eastAsia="Times New Roman" w:cs="Times New Roman"/>
                <w:b w:val="0"/>
                <w:bCs w:val="0"/>
                <w:noProof/>
                <w:sz w:val="24"/>
                <w:szCs w:val="24"/>
              </w:rPr>
              <w:t>1.5 Project Plan (iterations, project schedule)</w:t>
            </w:r>
            <w:r w:rsidRPr="0054115F" w:rsidR="008751AF">
              <w:rPr>
                <w:rFonts w:ascii="Times New Roman" w:hAnsi="Times New Roman" w:cs="Times New Roman"/>
                <w:b w:val="0"/>
                <w:bCs w:val="0"/>
                <w:noProof/>
                <w:webHidden/>
                <w:sz w:val="24"/>
                <w:szCs w:val="24"/>
              </w:rPr>
              <w:tab/>
            </w:r>
            <w:r w:rsidRPr="0054115F" w:rsidR="008751AF">
              <w:rPr>
                <w:rFonts w:ascii="Times New Roman" w:hAnsi="Times New Roman" w:cs="Times New Roman"/>
                <w:b w:val="0"/>
                <w:bCs w:val="0"/>
                <w:noProof/>
                <w:webHidden/>
                <w:sz w:val="24"/>
                <w:szCs w:val="24"/>
              </w:rPr>
              <w:fldChar w:fldCharType="begin"/>
            </w:r>
            <w:r w:rsidRPr="0054115F" w:rsidR="008751AF">
              <w:rPr>
                <w:rFonts w:ascii="Times New Roman" w:hAnsi="Times New Roman" w:cs="Times New Roman"/>
                <w:b w:val="0"/>
                <w:bCs w:val="0"/>
                <w:noProof/>
                <w:webHidden/>
                <w:sz w:val="24"/>
                <w:szCs w:val="24"/>
              </w:rPr>
              <w:instrText xml:space="preserve"> PAGEREF _Toc145589885 \h </w:instrText>
            </w:r>
            <w:r w:rsidRPr="0054115F" w:rsidR="008751AF">
              <w:rPr>
                <w:rFonts w:ascii="Times New Roman" w:hAnsi="Times New Roman" w:cs="Times New Roman"/>
                <w:b w:val="0"/>
                <w:bCs w:val="0"/>
                <w:noProof/>
                <w:webHidden/>
                <w:sz w:val="24"/>
                <w:szCs w:val="24"/>
              </w:rPr>
            </w:r>
            <w:r w:rsidRPr="0054115F" w:rsidR="008751AF">
              <w:rPr>
                <w:rFonts w:ascii="Times New Roman" w:hAnsi="Times New Roman" w:cs="Times New Roman"/>
                <w:b w:val="0"/>
                <w:bCs w:val="0"/>
                <w:noProof/>
                <w:webHidden/>
                <w:sz w:val="24"/>
                <w:szCs w:val="24"/>
              </w:rPr>
              <w:fldChar w:fldCharType="separate"/>
            </w:r>
            <w:r w:rsidRPr="0054115F" w:rsidR="008751AF">
              <w:rPr>
                <w:rFonts w:ascii="Times New Roman" w:hAnsi="Times New Roman" w:cs="Times New Roman"/>
                <w:b w:val="0"/>
                <w:bCs w:val="0"/>
                <w:noProof/>
                <w:webHidden/>
                <w:sz w:val="24"/>
                <w:szCs w:val="24"/>
              </w:rPr>
              <w:t>7</w:t>
            </w:r>
            <w:r w:rsidRPr="0054115F" w:rsidR="008751AF">
              <w:rPr>
                <w:rFonts w:ascii="Times New Roman" w:hAnsi="Times New Roman" w:cs="Times New Roman"/>
                <w:b w:val="0"/>
                <w:bCs w:val="0"/>
                <w:noProof/>
                <w:webHidden/>
                <w:sz w:val="24"/>
                <w:szCs w:val="24"/>
              </w:rPr>
              <w:fldChar w:fldCharType="end"/>
            </w:r>
          </w:hyperlink>
        </w:p>
        <w:p w:rsidRPr="0054115F" w:rsidR="008751AF" w:rsidP="0054115F" w:rsidRDefault="00F93D44" w14:paraId="327429CE" w14:textId="2AB9BA80">
          <w:pPr>
            <w:pStyle w:val="TOC2"/>
            <w:tabs>
              <w:tab w:val="right" w:leader="dot" w:pos="9350"/>
            </w:tabs>
            <w:spacing w:line="720" w:lineRule="auto"/>
            <w:rPr>
              <w:rFonts w:ascii="Times New Roman" w:hAnsi="Times New Roman" w:cs="Times New Roman" w:eastAsiaTheme="minorEastAsia"/>
              <w:b w:val="0"/>
              <w:bCs w:val="0"/>
              <w:smallCaps/>
              <w:noProof/>
              <w:kern w:val="2"/>
              <w:sz w:val="24"/>
              <w:szCs w:val="24"/>
              <w14:ligatures w14:val="standardContextual"/>
            </w:rPr>
          </w:pPr>
          <w:hyperlink w:history="1" w:anchor="_Toc145589886">
            <w:r w:rsidRPr="0054115F" w:rsidR="008751AF">
              <w:rPr>
                <w:rStyle w:val="Hyperlink"/>
                <w:rFonts w:ascii="Times New Roman" w:hAnsi="Times New Roman" w:eastAsia="Times New Roman" w:cs="Times New Roman"/>
                <w:b w:val="0"/>
                <w:bCs w:val="0"/>
                <w:noProof/>
                <w:sz w:val="24"/>
                <w:szCs w:val="24"/>
              </w:rPr>
              <w:t xml:space="preserve">1.6 Configuration </w:t>
            </w:r>
            <w:r w:rsidR="0054115F">
              <w:rPr>
                <w:rStyle w:val="Hyperlink"/>
                <w:rFonts w:ascii="Times New Roman" w:hAnsi="Times New Roman" w:eastAsia="Times New Roman" w:cs="Times New Roman"/>
                <w:b w:val="0"/>
                <w:bCs w:val="0"/>
                <w:noProof/>
                <w:sz w:val="24"/>
                <w:szCs w:val="24"/>
              </w:rPr>
              <w:t>Management Plan</w:t>
            </w:r>
            <w:r w:rsidRPr="0054115F" w:rsidR="008751AF">
              <w:rPr>
                <w:rFonts w:ascii="Times New Roman" w:hAnsi="Times New Roman" w:cs="Times New Roman"/>
                <w:b w:val="0"/>
                <w:bCs w:val="0"/>
                <w:noProof/>
                <w:webHidden/>
                <w:sz w:val="24"/>
                <w:szCs w:val="24"/>
              </w:rPr>
              <w:tab/>
            </w:r>
            <w:r w:rsidRPr="0054115F" w:rsidR="008751AF">
              <w:rPr>
                <w:rFonts w:ascii="Times New Roman" w:hAnsi="Times New Roman" w:cs="Times New Roman"/>
                <w:b w:val="0"/>
                <w:bCs w:val="0"/>
                <w:noProof/>
                <w:webHidden/>
                <w:sz w:val="24"/>
                <w:szCs w:val="24"/>
              </w:rPr>
              <w:fldChar w:fldCharType="begin"/>
            </w:r>
            <w:r w:rsidRPr="0054115F" w:rsidR="008751AF">
              <w:rPr>
                <w:rFonts w:ascii="Times New Roman" w:hAnsi="Times New Roman" w:cs="Times New Roman"/>
                <w:b w:val="0"/>
                <w:bCs w:val="0"/>
                <w:noProof/>
                <w:webHidden/>
                <w:sz w:val="24"/>
                <w:szCs w:val="24"/>
              </w:rPr>
              <w:instrText xml:space="preserve"> PAGEREF _Toc145589886 \h </w:instrText>
            </w:r>
            <w:r w:rsidRPr="0054115F" w:rsidR="008751AF">
              <w:rPr>
                <w:rFonts w:ascii="Times New Roman" w:hAnsi="Times New Roman" w:cs="Times New Roman"/>
                <w:b w:val="0"/>
                <w:bCs w:val="0"/>
                <w:noProof/>
                <w:webHidden/>
                <w:sz w:val="24"/>
                <w:szCs w:val="24"/>
              </w:rPr>
            </w:r>
            <w:r w:rsidRPr="0054115F" w:rsidR="008751AF">
              <w:rPr>
                <w:rFonts w:ascii="Times New Roman" w:hAnsi="Times New Roman" w:cs="Times New Roman"/>
                <w:b w:val="0"/>
                <w:bCs w:val="0"/>
                <w:noProof/>
                <w:webHidden/>
                <w:sz w:val="24"/>
                <w:szCs w:val="24"/>
              </w:rPr>
              <w:fldChar w:fldCharType="separate"/>
            </w:r>
            <w:r w:rsidRPr="0054115F" w:rsidR="008751AF">
              <w:rPr>
                <w:rFonts w:ascii="Times New Roman" w:hAnsi="Times New Roman" w:cs="Times New Roman"/>
                <w:b w:val="0"/>
                <w:bCs w:val="0"/>
                <w:noProof/>
                <w:webHidden/>
                <w:sz w:val="24"/>
                <w:szCs w:val="24"/>
              </w:rPr>
              <w:t>8</w:t>
            </w:r>
            <w:r w:rsidRPr="0054115F" w:rsidR="008751AF">
              <w:rPr>
                <w:rFonts w:ascii="Times New Roman" w:hAnsi="Times New Roman" w:cs="Times New Roman"/>
                <w:b w:val="0"/>
                <w:bCs w:val="0"/>
                <w:noProof/>
                <w:webHidden/>
                <w:sz w:val="24"/>
                <w:szCs w:val="24"/>
              </w:rPr>
              <w:fldChar w:fldCharType="end"/>
            </w:r>
          </w:hyperlink>
        </w:p>
        <w:p w:rsidRPr="0054115F" w:rsidR="008751AF" w:rsidP="0054115F" w:rsidRDefault="00F93D44" w14:paraId="2D7498BB" w14:textId="6BC16D83">
          <w:pPr>
            <w:pStyle w:val="TOC2"/>
            <w:tabs>
              <w:tab w:val="right" w:leader="dot" w:pos="9350"/>
            </w:tabs>
            <w:spacing w:line="720" w:lineRule="auto"/>
            <w:rPr>
              <w:rFonts w:ascii="Times New Roman" w:hAnsi="Times New Roman" w:cs="Times New Roman" w:eastAsiaTheme="minorEastAsia"/>
              <w:b w:val="0"/>
              <w:bCs w:val="0"/>
              <w:smallCaps/>
              <w:noProof/>
              <w:kern w:val="2"/>
              <w:sz w:val="24"/>
              <w:szCs w:val="24"/>
              <w14:ligatures w14:val="standardContextual"/>
            </w:rPr>
          </w:pPr>
          <w:hyperlink w:history="1" w:anchor="_Toc145589887">
            <w:r w:rsidRPr="0054115F" w:rsidR="008751AF">
              <w:rPr>
                <w:rStyle w:val="Hyperlink"/>
                <w:rFonts w:ascii="Times New Roman" w:hAnsi="Times New Roman" w:eastAsia="Times New Roman" w:cs="Times New Roman"/>
                <w:b w:val="0"/>
                <w:bCs w:val="0"/>
                <w:noProof/>
                <w:sz w:val="24"/>
                <w:szCs w:val="24"/>
              </w:rPr>
              <w:t>1.7 Technologies</w:t>
            </w:r>
            <w:r w:rsidRPr="0054115F" w:rsidR="008751AF">
              <w:rPr>
                <w:rFonts w:ascii="Times New Roman" w:hAnsi="Times New Roman" w:cs="Times New Roman"/>
                <w:b w:val="0"/>
                <w:bCs w:val="0"/>
                <w:noProof/>
                <w:webHidden/>
                <w:sz w:val="24"/>
                <w:szCs w:val="24"/>
              </w:rPr>
              <w:tab/>
            </w:r>
            <w:r w:rsidRPr="0054115F" w:rsidR="008751AF">
              <w:rPr>
                <w:rFonts w:ascii="Times New Roman" w:hAnsi="Times New Roman" w:cs="Times New Roman"/>
                <w:b w:val="0"/>
                <w:bCs w:val="0"/>
                <w:noProof/>
                <w:webHidden/>
                <w:sz w:val="24"/>
                <w:szCs w:val="24"/>
              </w:rPr>
              <w:fldChar w:fldCharType="begin"/>
            </w:r>
            <w:r w:rsidRPr="0054115F" w:rsidR="008751AF">
              <w:rPr>
                <w:rFonts w:ascii="Times New Roman" w:hAnsi="Times New Roman" w:cs="Times New Roman"/>
                <w:b w:val="0"/>
                <w:bCs w:val="0"/>
                <w:noProof/>
                <w:webHidden/>
                <w:sz w:val="24"/>
                <w:szCs w:val="24"/>
              </w:rPr>
              <w:instrText xml:space="preserve"> PAGEREF _Toc145589887 \h </w:instrText>
            </w:r>
            <w:r w:rsidRPr="0054115F" w:rsidR="008751AF">
              <w:rPr>
                <w:rFonts w:ascii="Times New Roman" w:hAnsi="Times New Roman" w:cs="Times New Roman"/>
                <w:b w:val="0"/>
                <w:bCs w:val="0"/>
                <w:noProof/>
                <w:webHidden/>
                <w:sz w:val="24"/>
                <w:szCs w:val="24"/>
              </w:rPr>
            </w:r>
            <w:r w:rsidRPr="0054115F" w:rsidR="008751AF">
              <w:rPr>
                <w:rFonts w:ascii="Times New Roman" w:hAnsi="Times New Roman" w:cs="Times New Roman"/>
                <w:b w:val="0"/>
                <w:bCs w:val="0"/>
                <w:noProof/>
                <w:webHidden/>
                <w:sz w:val="24"/>
                <w:szCs w:val="24"/>
              </w:rPr>
              <w:fldChar w:fldCharType="separate"/>
            </w:r>
            <w:r w:rsidRPr="0054115F" w:rsidR="008751AF">
              <w:rPr>
                <w:rFonts w:ascii="Times New Roman" w:hAnsi="Times New Roman" w:cs="Times New Roman"/>
                <w:b w:val="0"/>
                <w:bCs w:val="0"/>
                <w:noProof/>
                <w:webHidden/>
                <w:sz w:val="24"/>
                <w:szCs w:val="24"/>
              </w:rPr>
              <w:t>8</w:t>
            </w:r>
            <w:r w:rsidRPr="0054115F" w:rsidR="008751AF">
              <w:rPr>
                <w:rFonts w:ascii="Times New Roman" w:hAnsi="Times New Roman" w:cs="Times New Roman"/>
                <w:b w:val="0"/>
                <w:bCs w:val="0"/>
                <w:noProof/>
                <w:webHidden/>
                <w:sz w:val="24"/>
                <w:szCs w:val="24"/>
              </w:rPr>
              <w:fldChar w:fldCharType="end"/>
            </w:r>
          </w:hyperlink>
        </w:p>
        <w:p w:rsidR="008751AF" w:rsidP="0054115F" w:rsidRDefault="008751AF" w14:paraId="41DAE8B7" w14:textId="76933625">
          <w:pPr>
            <w:spacing w:line="720" w:lineRule="auto"/>
          </w:pPr>
          <w:r w:rsidRPr="0054115F">
            <w:rPr>
              <w:rFonts w:ascii="Times New Roman" w:hAnsi="Times New Roman" w:cs="Times New Roman"/>
              <w:noProof/>
              <w:sz w:val="24"/>
              <w:szCs w:val="24"/>
            </w:rPr>
            <w:fldChar w:fldCharType="end"/>
          </w:r>
        </w:p>
      </w:sdtContent>
    </w:sdt>
    <w:p w:rsidRPr="00D94AD3" w:rsidR="003E08F9" w:rsidP="00D94AD3" w:rsidRDefault="2EDE6637" w14:paraId="529883D0" w14:textId="71A13C68">
      <w:pPr>
        <w:spacing w:line="360" w:lineRule="auto"/>
        <w:rPr>
          <w:ins w:author="Microsoft Word" w:date="2023-09-13T15:36:00Z" w:id="0"/>
          <w:rFonts w:ascii="Times New Roman" w:hAnsi="Times New Roman" w:eastAsia="Times New Roman" w:cs="Times New Roman"/>
          <w:color w:val="000000" w:themeColor="text1"/>
          <w:sz w:val="24"/>
          <w:szCs w:val="24"/>
        </w:rPr>
      </w:pPr>
      <w:r w:rsidRPr="11A29705">
        <w:rPr>
          <w:rFonts w:ascii="Times New Roman" w:hAnsi="Times New Roman" w:eastAsia="Times New Roman" w:cs="Times New Roman"/>
          <w:color w:val="000000" w:themeColor="text1"/>
          <w:sz w:val="24"/>
          <w:szCs w:val="24"/>
        </w:rPr>
        <w:br w:type="page"/>
      </w:r>
    </w:p>
    <w:p w:rsidRPr="00D94AD3" w:rsidR="4BC1E89D" w:rsidP="00D94AD3" w:rsidRDefault="65567311" w14:paraId="4B2CB1EF" w14:textId="3BF12E8B">
      <w:pPr>
        <w:pStyle w:val="Heading2"/>
        <w:spacing w:line="360" w:lineRule="auto"/>
        <w:rPr>
          <w:rFonts w:ascii="Times New Roman" w:hAnsi="Times New Roman" w:eastAsia="Times New Roman" w:cs="Times New Roman"/>
          <w:b/>
          <w:bCs/>
          <w:color w:val="000000" w:themeColor="text1"/>
          <w:sz w:val="24"/>
          <w:szCs w:val="24"/>
          <w:u w:val="single"/>
        </w:rPr>
      </w:pPr>
      <w:bookmarkStart w:name="_Toc2121745951" w:id="1"/>
      <w:bookmarkStart w:name="_Toc560526" w:id="2"/>
      <w:bookmarkStart w:name="_Toc145589881" w:id="3"/>
      <w:r w:rsidRPr="00D94AD3">
        <w:rPr>
          <w:rFonts w:ascii="Times New Roman" w:hAnsi="Times New Roman" w:eastAsia="Times New Roman" w:cs="Times New Roman"/>
          <w:b/>
          <w:color w:val="000000" w:themeColor="text1"/>
          <w:sz w:val="24"/>
          <w:szCs w:val="24"/>
        </w:rPr>
        <w:lastRenderedPageBreak/>
        <w:t>1.1 Project Overview</w:t>
      </w:r>
      <w:bookmarkEnd w:id="1"/>
      <w:bookmarkEnd w:id="2"/>
      <w:bookmarkEnd w:id="3"/>
    </w:p>
    <w:p w:rsidRPr="00D94AD3" w:rsidR="3F495E95" w:rsidP="5CF7998F" w:rsidRDefault="0EF32E46" w14:paraId="08BB6B5E" w14:textId="5B4F6467">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Pizza Connect</w:t>
      </w:r>
      <w:r w:rsidRPr="00D94AD3" w:rsidR="61A996A8">
        <w:rPr>
          <w:rFonts w:ascii="Times New Roman" w:hAnsi="Times New Roman" w:eastAsia="Times New Roman" w:cs="Times New Roman"/>
          <w:color w:val="000000" w:themeColor="text1"/>
          <w:sz w:val="24"/>
          <w:szCs w:val="24"/>
        </w:rPr>
        <w:t>ion is a</w:t>
      </w:r>
      <w:r w:rsidRPr="00D94AD3" w:rsidR="46FF5CE8">
        <w:rPr>
          <w:rFonts w:ascii="Times New Roman" w:hAnsi="Times New Roman" w:eastAsia="Times New Roman" w:cs="Times New Roman"/>
          <w:color w:val="000000" w:themeColor="text1"/>
          <w:sz w:val="24"/>
          <w:szCs w:val="24"/>
        </w:rPr>
        <w:t xml:space="preserve"> web application</w:t>
      </w:r>
      <w:r w:rsidRPr="00D94AD3" w:rsidR="61A996A8">
        <w:rPr>
          <w:rFonts w:ascii="Times New Roman" w:hAnsi="Times New Roman" w:eastAsia="Times New Roman" w:cs="Times New Roman"/>
          <w:color w:val="000000" w:themeColor="text1"/>
          <w:sz w:val="24"/>
          <w:szCs w:val="24"/>
        </w:rPr>
        <w:t xml:space="preserve"> </w:t>
      </w:r>
      <w:r w:rsidRPr="00D94AD3" w:rsidR="532DF7A8">
        <w:rPr>
          <w:rFonts w:ascii="Times New Roman" w:hAnsi="Times New Roman" w:eastAsia="Times New Roman" w:cs="Times New Roman"/>
          <w:color w:val="000000" w:themeColor="text1"/>
          <w:sz w:val="24"/>
          <w:szCs w:val="24"/>
        </w:rPr>
        <w:t xml:space="preserve">that </w:t>
      </w:r>
      <w:r w:rsidRPr="00D94AD3" w:rsidR="5D4BD235">
        <w:rPr>
          <w:rFonts w:ascii="Times New Roman" w:hAnsi="Times New Roman" w:eastAsia="Times New Roman" w:cs="Times New Roman"/>
          <w:color w:val="000000" w:themeColor="text1"/>
          <w:sz w:val="24"/>
          <w:szCs w:val="24"/>
        </w:rPr>
        <w:t>supplies</w:t>
      </w:r>
      <w:r w:rsidRPr="00D94AD3" w:rsidR="532DF7A8">
        <w:rPr>
          <w:rFonts w:ascii="Times New Roman" w:hAnsi="Times New Roman" w:eastAsia="Times New Roman" w:cs="Times New Roman"/>
          <w:color w:val="000000" w:themeColor="text1"/>
          <w:sz w:val="24"/>
          <w:szCs w:val="24"/>
        </w:rPr>
        <w:t xml:space="preserve"> a modern and user-friendly interface</w:t>
      </w:r>
      <w:r w:rsidRPr="00D94AD3" w:rsidR="568FAFDA">
        <w:rPr>
          <w:rFonts w:ascii="Times New Roman" w:hAnsi="Times New Roman" w:eastAsia="Times New Roman" w:cs="Times New Roman"/>
          <w:color w:val="000000" w:themeColor="text1"/>
          <w:sz w:val="24"/>
          <w:szCs w:val="24"/>
        </w:rPr>
        <w:t xml:space="preserve"> for pizza businesses and their customers. T</w:t>
      </w:r>
      <w:r w:rsidRPr="00D94AD3" w:rsidR="3CDD9B80">
        <w:rPr>
          <w:rFonts w:ascii="Times New Roman" w:hAnsi="Times New Roman" w:eastAsia="Times New Roman" w:cs="Times New Roman"/>
          <w:color w:val="000000" w:themeColor="text1"/>
          <w:sz w:val="24"/>
          <w:szCs w:val="24"/>
        </w:rPr>
        <w:t xml:space="preserve">his project will </w:t>
      </w:r>
      <w:r w:rsidRPr="00D94AD3" w:rsidR="4C4E975A">
        <w:rPr>
          <w:rFonts w:ascii="Times New Roman" w:hAnsi="Times New Roman" w:eastAsia="Times New Roman" w:cs="Times New Roman"/>
          <w:color w:val="000000" w:themeColor="text1"/>
          <w:sz w:val="24"/>
          <w:szCs w:val="24"/>
        </w:rPr>
        <w:t xml:space="preserve">involve </w:t>
      </w:r>
      <w:r w:rsidRPr="00D94AD3" w:rsidR="3CDD9B80">
        <w:rPr>
          <w:rFonts w:ascii="Times New Roman" w:hAnsi="Times New Roman" w:eastAsia="Times New Roman" w:cs="Times New Roman"/>
          <w:color w:val="000000" w:themeColor="text1"/>
          <w:sz w:val="24"/>
          <w:szCs w:val="24"/>
        </w:rPr>
        <w:t>four team members each contributing to the development and de</w:t>
      </w:r>
      <w:r w:rsidRPr="00D94AD3" w:rsidR="6AD81B25">
        <w:rPr>
          <w:rFonts w:ascii="Times New Roman" w:hAnsi="Times New Roman" w:eastAsia="Times New Roman" w:cs="Times New Roman"/>
          <w:color w:val="000000" w:themeColor="text1"/>
          <w:sz w:val="24"/>
          <w:szCs w:val="24"/>
        </w:rPr>
        <w:t xml:space="preserve">ployment of this web application. Pizza Connection will </w:t>
      </w:r>
      <w:r w:rsidRPr="00D94AD3" w:rsidR="6451932B">
        <w:rPr>
          <w:rFonts w:ascii="Times New Roman" w:hAnsi="Times New Roman" w:eastAsia="Times New Roman" w:cs="Times New Roman"/>
          <w:color w:val="000000" w:themeColor="text1"/>
          <w:sz w:val="24"/>
          <w:szCs w:val="24"/>
        </w:rPr>
        <w:t xml:space="preserve">provide customers of the pizza business with </w:t>
      </w:r>
      <w:r w:rsidRPr="00D94AD3" w:rsidR="6AD81B25">
        <w:rPr>
          <w:rFonts w:ascii="Times New Roman" w:hAnsi="Times New Roman" w:eastAsia="Times New Roman" w:cs="Times New Roman"/>
          <w:color w:val="000000" w:themeColor="text1"/>
          <w:sz w:val="24"/>
          <w:szCs w:val="24"/>
        </w:rPr>
        <w:t>a clean and informative experience when choosing and placing their or</w:t>
      </w:r>
      <w:r w:rsidRPr="00D94AD3" w:rsidR="3A4963C9">
        <w:rPr>
          <w:rFonts w:ascii="Times New Roman" w:hAnsi="Times New Roman" w:eastAsia="Times New Roman" w:cs="Times New Roman"/>
          <w:color w:val="000000" w:themeColor="text1"/>
          <w:sz w:val="24"/>
          <w:szCs w:val="24"/>
        </w:rPr>
        <w:t xml:space="preserve">ders. </w:t>
      </w:r>
      <w:r w:rsidRPr="00D94AD3" w:rsidR="180B2B7B">
        <w:rPr>
          <w:rFonts w:ascii="Times New Roman" w:hAnsi="Times New Roman" w:eastAsia="Times New Roman" w:cs="Times New Roman"/>
          <w:color w:val="000000" w:themeColor="text1"/>
          <w:sz w:val="24"/>
          <w:szCs w:val="24"/>
        </w:rPr>
        <w:t xml:space="preserve">Pizza businesses will </w:t>
      </w:r>
      <w:bookmarkStart w:name="_Int_TvBWjXcK" w:id="4"/>
      <w:r w:rsidRPr="00D94AD3" w:rsidR="180B2B7B">
        <w:rPr>
          <w:rFonts w:ascii="Times New Roman" w:hAnsi="Times New Roman" w:eastAsia="Times New Roman" w:cs="Times New Roman"/>
          <w:color w:val="000000" w:themeColor="text1"/>
          <w:sz w:val="24"/>
          <w:szCs w:val="24"/>
        </w:rPr>
        <w:t>benefit</w:t>
      </w:r>
      <w:bookmarkEnd w:id="4"/>
      <w:r w:rsidRPr="00D94AD3" w:rsidR="180B2B7B">
        <w:rPr>
          <w:rFonts w:ascii="Times New Roman" w:hAnsi="Times New Roman" w:eastAsia="Times New Roman" w:cs="Times New Roman"/>
          <w:color w:val="000000" w:themeColor="text1"/>
          <w:sz w:val="24"/>
          <w:szCs w:val="24"/>
        </w:rPr>
        <w:t xml:space="preserve"> from a modern and effective interface offered by this application, enabling them to </w:t>
      </w:r>
      <w:bookmarkStart w:name="_Int_3IZms5qV" w:id="5"/>
      <w:r w:rsidRPr="00D94AD3" w:rsidR="180B2B7B">
        <w:rPr>
          <w:rFonts w:ascii="Times New Roman" w:hAnsi="Times New Roman" w:eastAsia="Times New Roman" w:cs="Times New Roman"/>
          <w:color w:val="000000" w:themeColor="text1"/>
          <w:sz w:val="24"/>
          <w:szCs w:val="24"/>
        </w:rPr>
        <w:t>utilize</w:t>
      </w:r>
      <w:bookmarkEnd w:id="5"/>
      <w:r w:rsidRPr="00D94AD3" w:rsidR="180B2B7B">
        <w:rPr>
          <w:rFonts w:ascii="Times New Roman" w:hAnsi="Times New Roman" w:eastAsia="Times New Roman" w:cs="Times New Roman"/>
          <w:color w:val="000000" w:themeColor="text1"/>
          <w:sz w:val="24"/>
          <w:szCs w:val="24"/>
        </w:rPr>
        <w:t xml:space="preserve"> various features and tools, such as inventory management, employee management, time tracking, and sales tracking. </w:t>
      </w:r>
      <w:r w:rsidRPr="00D94AD3" w:rsidR="30253E01">
        <w:rPr>
          <w:rFonts w:ascii="Times New Roman" w:hAnsi="Times New Roman" w:eastAsia="Times New Roman" w:cs="Times New Roman"/>
          <w:color w:val="000000" w:themeColor="text1"/>
          <w:sz w:val="24"/>
          <w:szCs w:val="24"/>
        </w:rPr>
        <w:t xml:space="preserve">Overall, this project aims to bring about an application that will be efficient and easy to use for users and bring </w:t>
      </w:r>
      <w:r w:rsidRPr="00D94AD3" w:rsidR="1F96F2C5">
        <w:rPr>
          <w:rFonts w:ascii="Times New Roman" w:hAnsi="Times New Roman" w:eastAsia="Times New Roman" w:cs="Times New Roman"/>
          <w:color w:val="000000" w:themeColor="text1"/>
          <w:sz w:val="24"/>
          <w:szCs w:val="24"/>
        </w:rPr>
        <w:t xml:space="preserve">useful features and tools to one place so pizza </w:t>
      </w:r>
      <w:r w:rsidRPr="00D94AD3" w:rsidR="3D71EB06">
        <w:rPr>
          <w:rFonts w:ascii="Times New Roman" w:hAnsi="Times New Roman" w:eastAsia="Times New Roman" w:cs="Times New Roman"/>
          <w:color w:val="000000" w:themeColor="text1"/>
          <w:sz w:val="24"/>
          <w:szCs w:val="24"/>
        </w:rPr>
        <w:t>businesses</w:t>
      </w:r>
      <w:r w:rsidRPr="00D94AD3" w:rsidR="1F96F2C5">
        <w:rPr>
          <w:rFonts w:ascii="Times New Roman" w:hAnsi="Times New Roman" w:eastAsia="Times New Roman" w:cs="Times New Roman"/>
          <w:color w:val="000000" w:themeColor="text1"/>
          <w:sz w:val="24"/>
          <w:szCs w:val="24"/>
        </w:rPr>
        <w:t xml:space="preserve"> can make it part of their assets to aid their business and for their customers to be enticed by the easy and informative </w:t>
      </w:r>
      <w:r w:rsidRPr="00D94AD3" w:rsidR="114977B6">
        <w:rPr>
          <w:rFonts w:ascii="Times New Roman" w:hAnsi="Times New Roman" w:eastAsia="Times New Roman" w:cs="Times New Roman"/>
          <w:color w:val="000000" w:themeColor="text1"/>
          <w:sz w:val="24"/>
          <w:szCs w:val="24"/>
        </w:rPr>
        <w:t xml:space="preserve">layout </w:t>
      </w:r>
      <w:r w:rsidRPr="00D94AD3" w:rsidR="1D3EDD27">
        <w:rPr>
          <w:rFonts w:ascii="Times New Roman" w:hAnsi="Times New Roman" w:eastAsia="Times New Roman" w:cs="Times New Roman"/>
          <w:color w:val="000000" w:themeColor="text1"/>
          <w:sz w:val="24"/>
          <w:szCs w:val="24"/>
        </w:rPr>
        <w:t xml:space="preserve">to </w:t>
      </w:r>
      <w:bookmarkStart w:name="_Int_59jcWEVs" w:id="6"/>
      <w:r w:rsidRPr="00D94AD3" w:rsidR="1D3EDD27">
        <w:rPr>
          <w:rFonts w:ascii="Times New Roman" w:hAnsi="Times New Roman" w:eastAsia="Times New Roman" w:cs="Times New Roman"/>
          <w:color w:val="000000" w:themeColor="text1"/>
          <w:sz w:val="24"/>
          <w:szCs w:val="24"/>
        </w:rPr>
        <w:t>purchase</w:t>
      </w:r>
      <w:bookmarkEnd w:id="6"/>
      <w:r w:rsidRPr="00D94AD3" w:rsidR="1D3EDD27">
        <w:rPr>
          <w:rFonts w:ascii="Times New Roman" w:hAnsi="Times New Roman" w:eastAsia="Times New Roman" w:cs="Times New Roman"/>
          <w:color w:val="000000" w:themeColor="text1"/>
          <w:sz w:val="24"/>
          <w:szCs w:val="24"/>
        </w:rPr>
        <w:t xml:space="preserve"> their pizza products.</w:t>
      </w:r>
      <w:r w:rsidRPr="00D94AD3" w:rsidR="68EA88B1">
        <w:rPr>
          <w:rFonts w:ascii="Times New Roman" w:hAnsi="Times New Roman" w:eastAsia="Times New Roman" w:cs="Times New Roman"/>
          <w:color w:val="000000" w:themeColor="text1"/>
          <w:sz w:val="24"/>
          <w:szCs w:val="24"/>
        </w:rPr>
        <w:t xml:space="preserve"> </w:t>
      </w:r>
    </w:p>
    <w:p w:rsidR="4D0DDF7F" w:rsidP="5CF7998F" w:rsidRDefault="4D0DDF7F" w14:paraId="3578FBB6" w14:textId="6C22AB64">
      <w:pPr>
        <w:spacing w:after="0" w:line="360" w:lineRule="auto"/>
        <w:rPr>
          <w:rFonts w:ascii="Times New Roman" w:hAnsi="Times New Roman" w:eastAsia="Times New Roman" w:cs="Times New Roman"/>
          <w:color w:val="000000" w:themeColor="text1"/>
          <w:sz w:val="24"/>
          <w:szCs w:val="24"/>
        </w:rPr>
      </w:pPr>
    </w:p>
    <w:p w:rsidRPr="00D94AD3" w:rsidR="3F495E95" w:rsidP="00D94AD3" w:rsidRDefault="65567311" w14:paraId="12EA9CCE" w14:textId="260D918E">
      <w:pPr>
        <w:pStyle w:val="Heading2"/>
        <w:spacing w:line="360" w:lineRule="auto"/>
        <w:rPr>
          <w:rFonts w:ascii="Times New Roman" w:hAnsi="Times New Roman" w:eastAsia="Times New Roman" w:cs="Times New Roman"/>
          <w:b/>
          <w:bCs/>
          <w:color w:val="000000" w:themeColor="text1"/>
          <w:sz w:val="24"/>
          <w:szCs w:val="24"/>
        </w:rPr>
      </w:pPr>
      <w:bookmarkStart w:name="_Toc605192673" w:id="7"/>
      <w:bookmarkStart w:name="_Toc145589882" w:id="8"/>
      <w:r w:rsidRPr="00D94AD3">
        <w:rPr>
          <w:rFonts w:ascii="Times New Roman" w:hAnsi="Times New Roman" w:eastAsia="Times New Roman" w:cs="Times New Roman"/>
          <w:b/>
          <w:bCs/>
          <w:color w:val="000000" w:themeColor="text1"/>
          <w:sz w:val="24"/>
          <w:szCs w:val="24"/>
        </w:rPr>
        <w:t>1.2 Project Purpose, Scope, Objective</w:t>
      </w:r>
      <w:bookmarkEnd w:id="7"/>
      <w:bookmarkEnd w:id="8"/>
    </w:p>
    <w:p w:rsidRPr="002139D3" w:rsidR="0447BE70" w:rsidP="170A98FF" w:rsidRDefault="21C39099" w14:paraId="01F87B04" w14:textId="73F28E85">
      <w:pPr>
        <w:pStyle w:val="Heading2"/>
        <w:spacing w:line="360" w:lineRule="auto"/>
        <w:rPr>
          <w:rFonts w:ascii="Times New Roman" w:hAnsi="Times New Roman" w:eastAsia="Times New Roman" w:cs="Times New Roman"/>
          <w:bCs/>
          <w:color w:val="auto"/>
          <w:sz w:val="24"/>
          <w:szCs w:val="24"/>
          <w:u w:val="single"/>
        </w:rPr>
      </w:pPr>
      <w:r w:rsidRPr="002139D3">
        <w:rPr>
          <w:rFonts w:ascii="Times New Roman" w:hAnsi="Times New Roman" w:eastAsia="Times New Roman" w:cs="Times New Roman"/>
          <w:bCs/>
          <w:color w:val="auto"/>
          <w:sz w:val="24"/>
          <w:szCs w:val="24"/>
          <w:u w:val="single"/>
        </w:rPr>
        <w:t>Purpose:</w:t>
      </w:r>
    </w:p>
    <w:p w:rsidRPr="00D94AD3" w:rsidR="307C0643" w:rsidP="00D94AD3" w:rsidRDefault="702840C9" w14:paraId="48B0271C" w14:textId="5540E405">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Today, </w:t>
      </w:r>
      <w:r w:rsidRPr="00D94AD3" w:rsidR="5C87671A">
        <w:rPr>
          <w:rFonts w:ascii="Times New Roman" w:hAnsi="Times New Roman" w:eastAsia="Times New Roman" w:cs="Times New Roman"/>
          <w:color w:val="000000" w:themeColor="text1"/>
          <w:sz w:val="24"/>
          <w:szCs w:val="24"/>
        </w:rPr>
        <w:t>it is</w:t>
      </w:r>
      <w:r w:rsidRPr="00D94AD3">
        <w:rPr>
          <w:rFonts w:ascii="Times New Roman" w:hAnsi="Times New Roman" w:eastAsia="Times New Roman" w:cs="Times New Roman"/>
          <w:color w:val="000000" w:themeColor="text1"/>
          <w:sz w:val="24"/>
          <w:szCs w:val="24"/>
        </w:rPr>
        <w:t xml:space="preserve"> tough to find a pizza app that works well for both customers and pizza businesses. Some pizza companies have their own websites for managing employees and inventory, but these websites are often too complicated and outdated. After looking at these websites closely, </w:t>
      </w:r>
      <w:r w:rsidRPr="00D94AD3" w:rsidR="6A262A07">
        <w:rPr>
          <w:rFonts w:ascii="Times New Roman" w:hAnsi="Times New Roman" w:eastAsia="Times New Roman" w:cs="Times New Roman"/>
          <w:color w:val="000000" w:themeColor="text1"/>
          <w:sz w:val="24"/>
          <w:szCs w:val="24"/>
        </w:rPr>
        <w:t>we have</w:t>
      </w:r>
      <w:r w:rsidRPr="00D94AD3">
        <w:rPr>
          <w:rFonts w:ascii="Times New Roman" w:hAnsi="Times New Roman" w:eastAsia="Times New Roman" w:cs="Times New Roman"/>
          <w:color w:val="000000" w:themeColor="text1"/>
          <w:sz w:val="24"/>
          <w:szCs w:val="24"/>
        </w:rPr>
        <w:t xml:space="preserve"> found some big problems we need to fix </w:t>
      </w:r>
      <w:r w:rsidRPr="00D94AD3" w:rsidR="26EB750A">
        <w:rPr>
          <w:rFonts w:ascii="Times New Roman" w:hAnsi="Times New Roman" w:eastAsia="Times New Roman" w:cs="Times New Roman"/>
          <w:color w:val="000000" w:themeColor="text1"/>
          <w:sz w:val="24"/>
          <w:szCs w:val="24"/>
        </w:rPr>
        <w:t>at once</w:t>
      </w:r>
      <w:r w:rsidRPr="00D94AD3">
        <w:rPr>
          <w:rFonts w:ascii="Times New Roman" w:hAnsi="Times New Roman" w:eastAsia="Times New Roman" w:cs="Times New Roman"/>
          <w:color w:val="000000" w:themeColor="text1"/>
          <w:sz w:val="24"/>
          <w:szCs w:val="24"/>
        </w:rPr>
        <w:t>.</w:t>
      </w:r>
    </w:p>
    <w:p w:rsidRPr="002139D3" w:rsidR="307C0643" w:rsidP="00D94AD3" w:rsidRDefault="108AD039" w14:paraId="65F5A98F" w14:textId="05C3FFCD">
      <w:pPr>
        <w:spacing w:after="0" w:line="360" w:lineRule="auto"/>
        <w:rPr>
          <w:rFonts w:ascii="Times New Roman" w:hAnsi="Times New Roman" w:eastAsia="Times New Roman" w:cs="Times New Roman"/>
          <w:color w:val="000000" w:themeColor="text1"/>
          <w:sz w:val="24"/>
          <w:szCs w:val="24"/>
          <w:u w:val="single"/>
        </w:rPr>
      </w:pPr>
      <w:r w:rsidRPr="002139D3">
        <w:rPr>
          <w:rFonts w:ascii="Times New Roman" w:hAnsi="Times New Roman" w:eastAsia="Times New Roman" w:cs="Times New Roman"/>
          <w:color w:val="000000" w:themeColor="text1"/>
          <w:sz w:val="24"/>
          <w:szCs w:val="24"/>
          <w:u w:val="single"/>
        </w:rPr>
        <w:t>Scop</w:t>
      </w:r>
      <w:r w:rsidRPr="002139D3" w:rsidR="7EDFF772">
        <w:rPr>
          <w:rFonts w:ascii="Times New Roman" w:hAnsi="Times New Roman" w:eastAsia="Times New Roman" w:cs="Times New Roman"/>
          <w:color w:val="000000" w:themeColor="text1"/>
          <w:sz w:val="24"/>
          <w:szCs w:val="24"/>
          <w:u w:val="single"/>
        </w:rPr>
        <w:t>e:</w:t>
      </w:r>
    </w:p>
    <w:p w:rsidRPr="00D94AD3" w:rsidR="307C0643" w:rsidP="6CEF1D16" w:rsidRDefault="40340985" w14:paraId="60ECAB2A" w14:textId="1A5246FB">
      <w:pPr>
        <w:spacing w:after="0" w:line="360" w:lineRule="auto"/>
        <w:rPr>
          <w:rFonts w:ascii="Times New Roman" w:hAnsi="Times New Roman" w:eastAsia="Times New Roman" w:cs="Times New Roman"/>
          <w:color w:val="000000" w:themeColor="text1" w:themeTint="FF" w:themeShade="FF"/>
          <w:sz w:val="24"/>
          <w:szCs w:val="24"/>
        </w:rPr>
      </w:pPr>
      <w:r w:rsidRPr="6CEF1D16" w:rsidR="40340985">
        <w:rPr>
          <w:rFonts w:ascii="Times New Roman" w:hAnsi="Times New Roman" w:eastAsia="Times New Roman" w:cs="Times New Roman"/>
          <w:color w:val="000000" w:themeColor="text1" w:themeTint="FF" w:themeShade="FF"/>
          <w:sz w:val="24"/>
          <w:szCs w:val="24"/>
        </w:rPr>
        <w:t xml:space="preserve">This application will allow businesses to manage their employees </w:t>
      </w:r>
      <w:r w:rsidRPr="6CEF1D16" w:rsidR="55C5FF7D">
        <w:rPr>
          <w:rFonts w:ascii="Times New Roman" w:hAnsi="Times New Roman" w:eastAsia="Times New Roman" w:cs="Times New Roman"/>
          <w:color w:val="000000" w:themeColor="text1" w:themeTint="FF" w:themeShade="FF"/>
          <w:sz w:val="24"/>
          <w:szCs w:val="24"/>
        </w:rPr>
        <w:t>and customers together.</w:t>
      </w:r>
    </w:p>
    <w:p w:rsidRPr="00D94AD3" w:rsidR="307C0643" w:rsidP="6CEF1D16" w:rsidRDefault="40340985" w14:paraId="1CDA38D3" w14:textId="52AA2540">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55C5FF7D">
        <w:rPr>
          <w:rFonts w:ascii="Times New Roman" w:hAnsi="Times New Roman" w:eastAsia="Times New Roman" w:cs="Times New Roman"/>
          <w:color w:val="000000" w:themeColor="text1" w:themeTint="FF" w:themeShade="FF"/>
          <w:sz w:val="24"/>
          <w:szCs w:val="24"/>
        </w:rPr>
        <w:t>The scopes of the project are:</w:t>
      </w:r>
    </w:p>
    <w:p w:rsidRPr="00D94AD3" w:rsidR="307C0643" w:rsidP="6CEF1D16" w:rsidRDefault="40340985" w14:paraId="27A49C3E" w14:textId="70866054">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55C5FF7D">
        <w:rPr>
          <w:rFonts w:ascii="Times New Roman" w:hAnsi="Times New Roman" w:eastAsia="Times New Roman" w:cs="Times New Roman"/>
          <w:color w:val="000000" w:themeColor="text1" w:themeTint="FF" w:themeShade="FF"/>
          <w:sz w:val="24"/>
          <w:szCs w:val="24"/>
        </w:rPr>
        <w:t>1. Pizza Menu</w:t>
      </w:r>
    </w:p>
    <w:p w:rsidRPr="00D94AD3" w:rsidR="307C0643" w:rsidP="6CEF1D16" w:rsidRDefault="40340985" w14:paraId="4AB8D914" w14:textId="7C4F4ED1">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55C5FF7D">
        <w:rPr>
          <w:rFonts w:ascii="Times New Roman" w:hAnsi="Times New Roman" w:eastAsia="Times New Roman" w:cs="Times New Roman"/>
          <w:color w:val="000000" w:themeColor="text1" w:themeTint="FF" w:themeShade="FF"/>
          <w:sz w:val="24"/>
          <w:szCs w:val="24"/>
        </w:rPr>
        <w:t>2. Order cart</w:t>
      </w:r>
    </w:p>
    <w:p w:rsidRPr="00D94AD3" w:rsidR="307C0643" w:rsidP="6CEF1D16" w:rsidRDefault="40340985" w14:paraId="302995D8" w14:textId="325DF6D2">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55C5FF7D">
        <w:rPr>
          <w:rFonts w:ascii="Times New Roman" w:hAnsi="Times New Roman" w:eastAsia="Times New Roman" w:cs="Times New Roman"/>
          <w:color w:val="000000" w:themeColor="text1" w:themeTint="FF" w:themeShade="FF"/>
          <w:sz w:val="24"/>
          <w:szCs w:val="24"/>
        </w:rPr>
        <w:t>3. Order Payment</w:t>
      </w:r>
    </w:p>
    <w:p w:rsidRPr="00D94AD3" w:rsidR="307C0643" w:rsidP="6CEF1D16" w:rsidRDefault="40340985" w14:paraId="36D5BFBA" w14:textId="2346D68B">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1072963E">
        <w:rPr>
          <w:rFonts w:ascii="Times New Roman" w:hAnsi="Times New Roman" w:eastAsia="Times New Roman" w:cs="Times New Roman"/>
          <w:color w:val="000000" w:themeColor="text1" w:themeTint="FF" w:themeShade="FF"/>
          <w:sz w:val="24"/>
          <w:szCs w:val="24"/>
        </w:rPr>
        <w:t>4. Employee Create</w:t>
      </w:r>
    </w:p>
    <w:p w:rsidRPr="00D94AD3" w:rsidR="307C0643" w:rsidP="6CEF1D16" w:rsidRDefault="40340985" w14:paraId="2E17B84B" w14:textId="271B9749">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1072963E">
        <w:rPr>
          <w:rFonts w:ascii="Times New Roman" w:hAnsi="Times New Roman" w:eastAsia="Times New Roman" w:cs="Times New Roman"/>
          <w:color w:val="000000" w:themeColor="text1" w:themeTint="FF" w:themeShade="FF"/>
          <w:sz w:val="24"/>
          <w:szCs w:val="24"/>
        </w:rPr>
        <w:t>5</w:t>
      </w:r>
      <w:r w:rsidRPr="6CEF1D16" w:rsidR="55C5FF7D">
        <w:rPr>
          <w:rFonts w:ascii="Times New Roman" w:hAnsi="Times New Roman" w:eastAsia="Times New Roman" w:cs="Times New Roman"/>
          <w:color w:val="000000" w:themeColor="text1" w:themeTint="FF" w:themeShade="FF"/>
          <w:sz w:val="24"/>
          <w:szCs w:val="24"/>
        </w:rPr>
        <w:t>. Manage Employee</w:t>
      </w:r>
    </w:p>
    <w:p w:rsidRPr="00D94AD3" w:rsidR="307C0643" w:rsidP="6CEF1D16" w:rsidRDefault="40340985" w14:paraId="09E1B700" w14:textId="46F54E7A">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312023A5">
        <w:rPr>
          <w:rFonts w:ascii="Times New Roman" w:hAnsi="Times New Roman" w:eastAsia="Times New Roman" w:cs="Times New Roman"/>
          <w:color w:val="000000" w:themeColor="text1" w:themeTint="FF" w:themeShade="FF"/>
          <w:sz w:val="24"/>
          <w:szCs w:val="24"/>
        </w:rPr>
        <w:t>6</w:t>
      </w:r>
      <w:r w:rsidRPr="6CEF1D16" w:rsidR="55C5FF7D">
        <w:rPr>
          <w:rFonts w:ascii="Times New Roman" w:hAnsi="Times New Roman" w:eastAsia="Times New Roman" w:cs="Times New Roman"/>
          <w:color w:val="000000" w:themeColor="text1" w:themeTint="FF" w:themeShade="FF"/>
          <w:sz w:val="24"/>
          <w:szCs w:val="24"/>
        </w:rPr>
        <w:t>. Manage Inventory</w:t>
      </w:r>
    </w:p>
    <w:p w:rsidRPr="00D94AD3" w:rsidR="307C0643" w:rsidP="6CEF1D16" w:rsidRDefault="40340985" w14:paraId="38EB27FB" w14:textId="753D46BF">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773D3781">
        <w:rPr>
          <w:rFonts w:ascii="Times New Roman" w:hAnsi="Times New Roman" w:eastAsia="Times New Roman" w:cs="Times New Roman"/>
          <w:color w:val="000000" w:themeColor="text1" w:themeTint="FF" w:themeShade="FF"/>
          <w:sz w:val="24"/>
          <w:szCs w:val="24"/>
        </w:rPr>
        <w:t>7</w:t>
      </w:r>
      <w:r w:rsidRPr="6CEF1D16" w:rsidR="55C5FF7D">
        <w:rPr>
          <w:rFonts w:ascii="Times New Roman" w:hAnsi="Times New Roman" w:eastAsia="Times New Roman" w:cs="Times New Roman"/>
          <w:color w:val="000000" w:themeColor="text1" w:themeTint="FF" w:themeShade="FF"/>
          <w:sz w:val="24"/>
          <w:szCs w:val="24"/>
        </w:rPr>
        <w:t xml:space="preserve">. </w:t>
      </w:r>
      <w:r w:rsidRPr="6CEF1D16" w:rsidR="4F177B6F">
        <w:rPr>
          <w:rFonts w:ascii="Times New Roman" w:hAnsi="Times New Roman" w:eastAsia="Times New Roman" w:cs="Times New Roman"/>
          <w:color w:val="000000" w:themeColor="text1" w:themeTint="FF" w:themeShade="FF"/>
          <w:sz w:val="24"/>
          <w:szCs w:val="24"/>
        </w:rPr>
        <w:t>Employee Time Clock</w:t>
      </w:r>
    </w:p>
    <w:p w:rsidRPr="00D94AD3" w:rsidR="307C0643" w:rsidP="6CEF1D16" w:rsidRDefault="40340985" w14:paraId="52C4F244" w14:textId="3580B08B">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41086D52">
        <w:rPr>
          <w:rFonts w:ascii="Times New Roman" w:hAnsi="Times New Roman" w:eastAsia="Times New Roman" w:cs="Times New Roman"/>
          <w:color w:val="000000" w:themeColor="text1" w:themeTint="FF" w:themeShade="FF"/>
          <w:sz w:val="24"/>
          <w:szCs w:val="24"/>
        </w:rPr>
        <w:t>8</w:t>
      </w:r>
      <w:r w:rsidRPr="6CEF1D16" w:rsidR="4F177B6F">
        <w:rPr>
          <w:rFonts w:ascii="Times New Roman" w:hAnsi="Times New Roman" w:eastAsia="Times New Roman" w:cs="Times New Roman"/>
          <w:color w:val="000000" w:themeColor="text1" w:themeTint="FF" w:themeShade="FF"/>
          <w:sz w:val="24"/>
          <w:szCs w:val="24"/>
        </w:rPr>
        <w:t>. Manage Time Sheet</w:t>
      </w:r>
    </w:p>
    <w:p w:rsidRPr="00D94AD3" w:rsidR="307C0643" w:rsidP="6CEF1D16" w:rsidRDefault="40340985" w14:paraId="1660B960" w14:textId="53B95D23">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1A025C5B">
        <w:rPr>
          <w:rFonts w:ascii="Times New Roman" w:hAnsi="Times New Roman" w:eastAsia="Times New Roman" w:cs="Times New Roman"/>
          <w:color w:val="000000" w:themeColor="text1" w:themeTint="FF" w:themeShade="FF"/>
          <w:sz w:val="24"/>
          <w:szCs w:val="24"/>
        </w:rPr>
        <w:t>9</w:t>
      </w:r>
      <w:r w:rsidRPr="6CEF1D16" w:rsidR="4F177B6F">
        <w:rPr>
          <w:rFonts w:ascii="Times New Roman" w:hAnsi="Times New Roman" w:eastAsia="Times New Roman" w:cs="Times New Roman"/>
          <w:color w:val="000000" w:themeColor="text1" w:themeTint="FF" w:themeShade="FF"/>
          <w:sz w:val="24"/>
          <w:szCs w:val="24"/>
        </w:rPr>
        <w:t>. Order List</w:t>
      </w:r>
    </w:p>
    <w:p w:rsidRPr="00D94AD3" w:rsidR="307C0643" w:rsidP="6CEF1D16" w:rsidRDefault="40340985" w14:paraId="2BA781BB" w14:textId="40FAC951">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51CDB10C">
        <w:rPr>
          <w:rFonts w:ascii="Times New Roman" w:hAnsi="Times New Roman" w:eastAsia="Times New Roman" w:cs="Times New Roman"/>
          <w:color w:val="000000" w:themeColor="text1" w:themeTint="FF" w:themeShade="FF"/>
          <w:sz w:val="24"/>
          <w:szCs w:val="24"/>
        </w:rPr>
        <w:t>10. Contact Us</w:t>
      </w:r>
    </w:p>
    <w:p w:rsidRPr="00D94AD3" w:rsidR="307C0643" w:rsidP="6CEF1D16" w:rsidRDefault="40340985" w14:paraId="185111B8" w14:textId="50F887B3">
      <w:pPr>
        <w:pStyle w:val="Normal"/>
        <w:spacing w:after="0" w:line="360" w:lineRule="auto"/>
        <w:rPr>
          <w:rFonts w:ascii="Times New Roman" w:hAnsi="Times New Roman" w:eastAsia="Times New Roman" w:cs="Times New Roman"/>
          <w:color w:val="000000" w:themeColor="text1" w:themeTint="FF" w:themeShade="FF"/>
          <w:sz w:val="24"/>
          <w:szCs w:val="24"/>
        </w:rPr>
      </w:pPr>
      <w:r w:rsidRPr="6CEF1D16" w:rsidR="51CDB10C">
        <w:rPr>
          <w:rFonts w:ascii="Times New Roman" w:hAnsi="Times New Roman" w:eastAsia="Times New Roman" w:cs="Times New Roman"/>
          <w:color w:val="000000" w:themeColor="text1" w:themeTint="FF" w:themeShade="FF"/>
          <w:sz w:val="24"/>
          <w:szCs w:val="24"/>
        </w:rPr>
        <w:t>11. About us</w:t>
      </w:r>
    </w:p>
    <w:p w:rsidRPr="00D94AD3" w:rsidR="307C0643" w:rsidP="6CEF1D16" w:rsidRDefault="40340985" w14:paraId="3EDD473A" w14:textId="68D2B3D3">
      <w:pPr>
        <w:spacing w:after="0" w:line="360" w:lineRule="auto"/>
        <w:rPr>
          <w:rFonts w:ascii="Times New Roman" w:hAnsi="Times New Roman" w:eastAsia="Times New Roman" w:cs="Times New Roman"/>
          <w:color w:val="000000" w:themeColor="text1" w:themeTint="FF" w:themeShade="FF"/>
          <w:sz w:val="24"/>
          <w:szCs w:val="24"/>
        </w:rPr>
      </w:pPr>
      <w:r w:rsidRPr="6CEF1D16" w:rsidR="009E4C7D">
        <w:rPr>
          <w:rFonts w:ascii="Times New Roman" w:hAnsi="Times New Roman" w:eastAsia="Times New Roman" w:cs="Times New Roman"/>
          <w:color w:val="000000" w:themeColor="text1" w:themeTint="FF" w:themeShade="FF"/>
          <w:sz w:val="24"/>
          <w:szCs w:val="24"/>
        </w:rPr>
        <w:t>Out-of-scope</w:t>
      </w:r>
      <w:r w:rsidRPr="6CEF1D16" w:rsidR="00E24B44">
        <w:rPr>
          <w:rFonts w:ascii="Times New Roman" w:hAnsi="Times New Roman" w:eastAsia="Times New Roman" w:cs="Times New Roman"/>
          <w:color w:val="000000" w:themeColor="text1" w:themeTint="FF" w:themeShade="FF"/>
          <w:sz w:val="24"/>
          <w:szCs w:val="24"/>
        </w:rPr>
        <w:t xml:space="preserve"> items: </w:t>
      </w:r>
    </w:p>
    <w:p w:rsidRPr="00D94AD3" w:rsidR="307C0643" w:rsidP="6CEF1D16" w:rsidRDefault="40340985" w14:paraId="0066A359" w14:textId="258B00DC">
      <w:pPr>
        <w:pStyle w:val="Normal"/>
        <w:spacing w:after="0" w:line="360" w:lineRule="auto"/>
        <w:ind w:left="0"/>
        <w:rPr>
          <w:rFonts w:ascii="Times New Roman" w:hAnsi="Times New Roman" w:eastAsia="Times New Roman" w:cs="Times New Roman"/>
          <w:color w:val="000000" w:themeColor="text1" w:themeTint="FF" w:themeShade="FF"/>
          <w:sz w:val="24"/>
          <w:szCs w:val="24"/>
        </w:rPr>
      </w:pPr>
      <w:r w:rsidRPr="6CEF1D16" w:rsidR="6CEF1D16">
        <w:rPr>
          <w:rFonts w:ascii="Times New Roman" w:hAnsi="Times New Roman" w:eastAsia="Times New Roman" w:cs="Times New Roman"/>
          <w:color w:val="000000" w:themeColor="text1" w:themeTint="FF" w:themeShade="FF"/>
          <w:sz w:val="24"/>
          <w:szCs w:val="24"/>
        </w:rPr>
        <w:t>1.</w:t>
      </w:r>
      <w:r w:rsidRPr="6CEF1D16" w:rsidR="65EE40EB">
        <w:rPr>
          <w:rFonts w:ascii="Times New Roman" w:hAnsi="Times New Roman" w:eastAsia="Times New Roman" w:cs="Times New Roman"/>
          <w:color w:val="000000" w:themeColor="text1" w:themeTint="FF" w:themeShade="FF"/>
          <w:sz w:val="24"/>
          <w:szCs w:val="24"/>
        </w:rPr>
        <w:t>T</w:t>
      </w:r>
      <w:r w:rsidRPr="6CEF1D16" w:rsidR="00E24B44">
        <w:rPr>
          <w:rFonts w:ascii="Times New Roman" w:hAnsi="Times New Roman" w:eastAsia="Times New Roman" w:cs="Times New Roman"/>
          <w:color w:val="000000" w:themeColor="text1" w:themeTint="FF" w:themeShade="FF"/>
          <w:sz w:val="24"/>
          <w:szCs w:val="24"/>
        </w:rPr>
        <w:t xml:space="preserve">able </w:t>
      </w:r>
      <w:r w:rsidRPr="6CEF1D16" w:rsidR="47D0E441">
        <w:rPr>
          <w:rFonts w:ascii="Times New Roman" w:hAnsi="Times New Roman" w:eastAsia="Times New Roman" w:cs="Times New Roman"/>
          <w:color w:val="000000" w:themeColor="text1" w:themeTint="FF" w:themeShade="FF"/>
          <w:sz w:val="24"/>
          <w:szCs w:val="24"/>
        </w:rPr>
        <w:t>r</w:t>
      </w:r>
      <w:r w:rsidRPr="6CEF1D16" w:rsidR="00E24B44">
        <w:rPr>
          <w:rFonts w:ascii="Times New Roman" w:hAnsi="Times New Roman" w:eastAsia="Times New Roman" w:cs="Times New Roman"/>
          <w:color w:val="000000" w:themeColor="text1" w:themeTint="FF" w:themeShade="FF"/>
          <w:sz w:val="24"/>
          <w:szCs w:val="24"/>
        </w:rPr>
        <w:t>eservation</w:t>
      </w:r>
      <w:r w:rsidRPr="6CEF1D16" w:rsidR="5000D667">
        <w:rPr>
          <w:rFonts w:ascii="Times New Roman" w:hAnsi="Times New Roman" w:eastAsia="Times New Roman" w:cs="Times New Roman"/>
          <w:color w:val="000000" w:themeColor="text1" w:themeTint="FF" w:themeShade="FF"/>
          <w:sz w:val="24"/>
          <w:szCs w:val="24"/>
        </w:rPr>
        <w:t>s</w:t>
      </w:r>
      <w:r w:rsidRPr="6CEF1D16" w:rsidR="25F39552">
        <w:rPr>
          <w:rFonts w:ascii="Times New Roman" w:hAnsi="Times New Roman" w:eastAsia="Times New Roman" w:cs="Times New Roman"/>
          <w:color w:val="000000" w:themeColor="text1" w:themeTint="FF" w:themeShade="FF"/>
          <w:sz w:val="24"/>
          <w:szCs w:val="24"/>
        </w:rPr>
        <w:t xml:space="preserve"> </w:t>
      </w:r>
    </w:p>
    <w:p w:rsidRPr="00D94AD3" w:rsidR="307C0643" w:rsidP="6CEF1D16" w:rsidRDefault="40340985" w14:paraId="6D6715C7" w14:textId="2C0F636A">
      <w:pPr>
        <w:pStyle w:val="Normal"/>
        <w:spacing w:after="0" w:line="360" w:lineRule="auto"/>
        <w:ind w:left="0"/>
        <w:rPr>
          <w:rFonts w:ascii="Times New Roman" w:hAnsi="Times New Roman" w:eastAsia="Times New Roman" w:cs="Times New Roman"/>
          <w:color w:val="000000" w:themeColor="text1" w:themeTint="FF" w:themeShade="FF"/>
          <w:sz w:val="24"/>
          <w:szCs w:val="24"/>
        </w:rPr>
      </w:pPr>
      <w:r w:rsidRPr="6CEF1D16" w:rsidR="25F39552">
        <w:rPr>
          <w:rFonts w:ascii="Times New Roman" w:hAnsi="Times New Roman" w:eastAsia="Times New Roman" w:cs="Times New Roman"/>
          <w:color w:val="000000" w:themeColor="text1" w:themeTint="FF" w:themeShade="FF"/>
          <w:sz w:val="24"/>
          <w:szCs w:val="24"/>
        </w:rPr>
        <w:t>2. C</w:t>
      </w:r>
      <w:r w:rsidRPr="6CEF1D16" w:rsidR="00E24B44">
        <w:rPr>
          <w:rFonts w:ascii="Times New Roman" w:hAnsi="Times New Roman" w:eastAsia="Times New Roman" w:cs="Times New Roman"/>
          <w:color w:val="000000" w:themeColor="text1" w:themeTint="FF" w:themeShade="FF"/>
          <w:sz w:val="24"/>
          <w:szCs w:val="24"/>
        </w:rPr>
        <w:t xml:space="preserve">ustomer </w:t>
      </w:r>
      <w:r w:rsidRPr="6CEF1D16" w:rsidR="14D5A06A">
        <w:rPr>
          <w:rFonts w:ascii="Times New Roman" w:hAnsi="Times New Roman" w:eastAsia="Times New Roman" w:cs="Times New Roman"/>
          <w:color w:val="000000" w:themeColor="text1" w:themeTint="FF" w:themeShade="FF"/>
          <w:sz w:val="24"/>
          <w:szCs w:val="24"/>
        </w:rPr>
        <w:t>l</w:t>
      </w:r>
      <w:r w:rsidRPr="6CEF1D16" w:rsidR="00E24B44">
        <w:rPr>
          <w:rFonts w:ascii="Times New Roman" w:hAnsi="Times New Roman" w:eastAsia="Times New Roman" w:cs="Times New Roman"/>
          <w:color w:val="000000" w:themeColor="text1" w:themeTint="FF" w:themeShade="FF"/>
          <w:sz w:val="24"/>
          <w:szCs w:val="24"/>
        </w:rPr>
        <w:t xml:space="preserve">oyalty </w:t>
      </w:r>
      <w:r w:rsidRPr="6CEF1D16" w:rsidR="6D64EF25">
        <w:rPr>
          <w:rFonts w:ascii="Times New Roman" w:hAnsi="Times New Roman" w:eastAsia="Times New Roman" w:cs="Times New Roman"/>
          <w:color w:val="000000" w:themeColor="text1" w:themeTint="FF" w:themeShade="FF"/>
          <w:sz w:val="24"/>
          <w:szCs w:val="24"/>
        </w:rPr>
        <w:t>p</w:t>
      </w:r>
      <w:r w:rsidRPr="6CEF1D16" w:rsidR="00E24B44">
        <w:rPr>
          <w:rFonts w:ascii="Times New Roman" w:hAnsi="Times New Roman" w:eastAsia="Times New Roman" w:cs="Times New Roman"/>
          <w:color w:val="000000" w:themeColor="text1" w:themeTint="FF" w:themeShade="FF"/>
          <w:sz w:val="24"/>
          <w:szCs w:val="24"/>
        </w:rPr>
        <w:t>rogram</w:t>
      </w:r>
      <w:r w:rsidRPr="6CEF1D16" w:rsidR="0DD8469C">
        <w:rPr>
          <w:rFonts w:ascii="Times New Roman" w:hAnsi="Times New Roman" w:eastAsia="Times New Roman" w:cs="Times New Roman"/>
          <w:color w:val="000000" w:themeColor="text1" w:themeTint="FF" w:themeShade="FF"/>
          <w:sz w:val="24"/>
          <w:szCs w:val="24"/>
        </w:rPr>
        <w:t>s</w:t>
      </w:r>
      <w:r w:rsidRPr="6CEF1D16" w:rsidR="50A2C686">
        <w:rPr>
          <w:rFonts w:ascii="Times New Roman" w:hAnsi="Times New Roman" w:eastAsia="Times New Roman" w:cs="Times New Roman"/>
          <w:color w:val="000000" w:themeColor="text1" w:themeTint="FF" w:themeShade="FF"/>
          <w:sz w:val="24"/>
          <w:szCs w:val="24"/>
        </w:rPr>
        <w:t xml:space="preserve"> </w:t>
      </w:r>
    </w:p>
    <w:p w:rsidRPr="00D94AD3" w:rsidR="307C0643" w:rsidP="6CEF1D16" w:rsidRDefault="40340985" w14:paraId="631AD321" w14:textId="3E1B4A89">
      <w:pPr>
        <w:pStyle w:val="Normal"/>
        <w:spacing w:after="0" w:line="360" w:lineRule="auto"/>
        <w:ind w:left="0"/>
        <w:rPr>
          <w:rFonts w:ascii="Times New Roman" w:hAnsi="Times New Roman" w:eastAsia="Times New Roman" w:cs="Times New Roman"/>
          <w:color w:val="000000" w:themeColor="text1" w:themeTint="FF" w:themeShade="FF"/>
          <w:sz w:val="24"/>
          <w:szCs w:val="24"/>
        </w:rPr>
      </w:pPr>
      <w:r w:rsidRPr="6CEF1D16" w:rsidR="50A2C686">
        <w:rPr>
          <w:rFonts w:ascii="Times New Roman" w:hAnsi="Times New Roman" w:eastAsia="Times New Roman" w:cs="Times New Roman"/>
          <w:color w:val="000000" w:themeColor="text1" w:themeTint="FF" w:themeShade="FF"/>
          <w:sz w:val="24"/>
          <w:szCs w:val="24"/>
        </w:rPr>
        <w:t>3. C</w:t>
      </w:r>
      <w:r w:rsidRPr="6CEF1D16" w:rsidR="6C83201D">
        <w:rPr>
          <w:rFonts w:ascii="Times New Roman" w:hAnsi="Times New Roman" w:eastAsia="Times New Roman" w:cs="Times New Roman"/>
          <w:color w:val="000000" w:themeColor="text1" w:themeTint="FF" w:themeShade="FF"/>
          <w:sz w:val="24"/>
          <w:szCs w:val="24"/>
        </w:rPr>
        <w:t>ustomer</w:t>
      </w:r>
      <w:r w:rsidRPr="6CEF1D16" w:rsidR="6C83201D">
        <w:rPr>
          <w:rFonts w:ascii="Times New Roman" w:hAnsi="Times New Roman" w:eastAsia="Times New Roman" w:cs="Times New Roman"/>
          <w:b w:val="1"/>
          <w:bCs w:val="1"/>
          <w:color w:val="000000" w:themeColor="text1" w:themeTint="FF" w:themeShade="FF"/>
          <w:sz w:val="24"/>
          <w:szCs w:val="24"/>
        </w:rPr>
        <w:t xml:space="preserve"> </w:t>
      </w:r>
      <w:r w:rsidRPr="6CEF1D16" w:rsidR="6CDB3C39">
        <w:rPr>
          <w:rFonts w:ascii="Times New Roman" w:hAnsi="Times New Roman" w:eastAsia="Times New Roman" w:cs="Times New Roman"/>
          <w:b w:val="1"/>
          <w:bCs w:val="1"/>
          <w:color w:val="000000" w:themeColor="text1" w:themeTint="FF" w:themeShade="FF"/>
          <w:sz w:val="24"/>
          <w:szCs w:val="24"/>
        </w:rPr>
        <w:t>s</w:t>
      </w:r>
      <w:r w:rsidRPr="6CEF1D16" w:rsidR="00E24B44">
        <w:rPr>
          <w:rFonts w:ascii="Times New Roman" w:hAnsi="Times New Roman" w:eastAsia="Times New Roman" w:cs="Times New Roman"/>
          <w:color w:val="000000" w:themeColor="text1" w:themeTint="FF" w:themeShade="FF"/>
          <w:sz w:val="24"/>
          <w:szCs w:val="24"/>
        </w:rPr>
        <w:t>upport</w:t>
      </w:r>
      <w:r w:rsidRPr="6CEF1D16" w:rsidR="56F48AE6">
        <w:rPr>
          <w:rFonts w:ascii="Times New Roman" w:hAnsi="Times New Roman" w:eastAsia="Times New Roman" w:cs="Times New Roman"/>
          <w:color w:val="000000" w:themeColor="text1" w:themeTint="FF" w:themeShade="FF"/>
          <w:sz w:val="24"/>
          <w:szCs w:val="24"/>
        </w:rPr>
        <w:t>,</w:t>
      </w:r>
    </w:p>
    <w:p w:rsidRPr="00D94AD3" w:rsidR="307C0643" w:rsidP="6CEF1D16" w:rsidRDefault="40340985" w14:paraId="2F370112" w14:textId="120C1307">
      <w:pPr>
        <w:pStyle w:val="Normal"/>
        <w:spacing w:after="0" w:line="360" w:lineRule="auto"/>
        <w:ind w:left="0"/>
        <w:rPr>
          <w:rFonts w:ascii="Times New Roman" w:hAnsi="Times New Roman" w:eastAsia="Times New Roman" w:cs="Times New Roman"/>
          <w:color w:val="000000" w:themeColor="text1"/>
          <w:sz w:val="24"/>
          <w:szCs w:val="24"/>
        </w:rPr>
      </w:pPr>
      <w:r w:rsidRPr="6CEF1D16" w:rsidR="2166F778">
        <w:rPr>
          <w:rFonts w:ascii="Times New Roman" w:hAnsi="Times New Roman" w:eastAsia="Times New Roman" w:cs="Times New Roman"/>
          <w:color w:val="000000" w:themeColor="text1" w:themeTint="FF" w:themeShade="FF"/>
          <w:sz w:val="24"/>
          <w:szCs w:val="24"/>
        </w:rPr>
        <w:t xml:space="preserve">4. </w:t>
      </w:r>
      <w:r w:rsidRPr="6CEF1D16" w:rsidR="2166F778">
        <w:rPr>
          <w:rFonts w:ascii="Times New Roman" w:hAnsi="Times New Roman" w:eastAsia="Times New Roman" w:cs="Times New Roman"/>
          <w:color w:val="000000" w:themeColor="text1" w:themeTint="FF" w:themeShade="FF"/>
          <w:sz w:val="24"/>
          <w:szCs w:val="24"/>
        </w:rPr>
        <w:t>M</w:t>
      </w:r>
      <w:r w:rsidRPr="6CEF1D16" w:rsidR="00E24B44">
        <w:rPr>
          <w:rFonts w:ascii="Times New Roman" w:hAnsi="Times New Roman" w:eastAsia="Times New Roman" w:cs="Times New Roman"/>
          <w:color w:val="000000" w:themeColor="text1" w:themeTint="FF" w:themeShade="FF"/>
          <w:sz w:val="24"/>
          <w:szCs w:val="24"/>
        </w:rPr>
        <w:t>ulti-language</w:t>
      </w:r>
      <w:r w:rsidRPr="6CEF1D16" w:rsidR="00E24B44">
        <w:rPr>
          <w:rFonts w:ascii="Times New Roman" w:hAnsi="Times New Roman" w:eastAsia="Times New Roman" w:cs="Times New Roman"/>
          <w:color w:val="000000" w:themeColor="text1" w:themeTint="FF" w:themeShade="FF"/>
          <w:sz w:val="24"/>
          <w:szCs w:val="24"/>
        </w:rPr>
        <w:t xml:space="preserve"> </w:t>
      </w:r>
      <w:r w:rsidRPr="6CEF1D16" w:rsidR="2466D4C2">
        <w:rPr>
          <w:rFonts w:ascii="Times New Roman" w:hAnsi="Times New Roman" w:eastAsia="Times New Roman" w:cs="Times New Roman"/>
          <w:color w:val="000000" w:themeColor="text1" w:themeTint="FF" w:themeShade="FF"/>
          <w:sz w:val="24"/>
          <w:szCs w:val="24"/>
        </w:rPr>
        <w:t>s</w:t>
      </w:r>
      <w:r w:rsidRPr="6CEF1D16" w:rsidR="00E24B44">
        <w:rPr>
          <w:rFonts w:ascii="Times New Roman" w:hAnsi="Times New Roman" w:eastAsia="Times New Roman" w:cs="Times New Roman"/>
          <w:color w:val="000000" w:themeColor="text1" w:themeTint="FF" w:themeShade="FF"/>
          <w:sz w:val="24"/>
          <w:szCs w:val="24"/>
        </w:rPr>
        <w:t>upport</w:t>
      </w:r>
      <w:r w:rsidRPr="6CEF1D16" w:rsidR="765418A8">
        <w:rPr>
          <w:rFonts w:ascii="Times New Roman" w:hAnsi="Times New Roman" w:eastAsia="Times New Roman" w:cs="Times New Roman"/>
          <w:color w:val="000000" w:themeColor="text1" w:themeTint="FF" w:themeShade="FF"/>
          <w:sz w:val="24"/>
          <w:szCs w:val="24"/>
        </w:rPr>
        <w:t>.</w:t>
      </w:r>
    </w:p>
    <w:p w:rsidRPr="002139D3" w:rsidR="307C0643" w:rsidP="00D94AD3" w:rsidRDefault="40340985" w14:paraId="666BF443" w14:textId="4B492748">
      <w:pPr>
        <w:spacing w:after="0" w:line="360" w:lineRule="auto"/>
        <w:rPr>
          <w:rFonts w:ascii="Times New Roman" w:hAnsi="Times New Roman" w:eastAsia="Times New Roman" w:cs="Times New Roman"/>
          <w:color w:val="000000" w:themeColor="text1"/>
          <w:sz w:val="24"/>
          <w:szCs w:val="24"/>
          <w:u w:val="single"/>
        </w:rPr>
      </w:pPr>
      <w:r w:rsidRPr="002139D3">
        <w:rPr>
          <w:rFonts w:ascii="Times New Roman" w:hAnsi="Times New Roman" w:eastAsia="Times New Roman" w:cs="Times New Roman"/>
          <w:color w:val="000000" w:themeColor="text1"/>
          <w:sz w:val="24"/>
          <w:szCs w:val="24"/>
          <w:u w:val="single"/>
        </w:rPr>
        <w:t>Objective:</w:t>
      </w:r>
      <w:r w:rsidRPr="002139D3" w:rsidR="702840C9">
        <w:rPr>
          <w:rFonts w:ascii="Times New Roman" w:hAnsi="Times New Roman" w:eastAsia="Times New Roman" w:cs="Times New Roman"/>
          <w:color w:val="000000" w:themeColor="text1"/>
          <w:sz w:val="24"/>
          <w:szCs w:val="24"/>
          <w:u w:val="single"/>
        </w:rPr>
        <w:t xml:space="preserve">  </w:t>
      </w:r>
    </w:p>
    <w:p w:rsidRPr="00D94AD3" w:rsidR="307C0643" w:rsidP="00D94AD3" w:rsidRDefault="702840C9" w14:paraId="67D8665F" w14:textId="4FABF78D">
      <w:pPr>
        <w:spacing w:after="0" w:line="360" w:lineRule="auto"/>
        <w:rPr>
          <w:rFonts w:ascii="Times New Roman" w:hAnsi="Times New Roman" w:eastAsia="Times New Roman" w:cs="Times New Roman"/>
          <w:color w:val="000000" w:themeColor="text1"/>
          <w:sz w:val="24"/>
          <w:szCs w:val="24"/>
        </w:rPr>
      </w:pPr>
      <w:r w:rsidRPr="1693EE96">
        <w:rPr>
          <w:rFonts w:ascii="Times New Roman" w:hAnsi="Times New Roman" w:eastAsia="Times New Roman" w:cs="Times New Roman"/>
          <w:color w:val="000000" w:themeColor="text1"/>
          <w:sz w:val="24"/>
          <w:szCs w:val="24"/>
        </w:rPr>
        <w:t xml:space="preserve">Our </w:t>
      </w:r>
      <w:r w:rsidRPr="1693EE96" w:rsidR="2B1A858B">
        <w:rPr>
          <w:rFonts w:ascii="Times New Roman" w:hAnsi="Times New Roman" w:eastAsia="Times New Roman" w:cs="Times New Roman"/>
          <w:color w:val="000000" w:themeColor="text1"/>
          <w:sz w:val="24"/>
          <w:szCs w:val="24"/>
        </w:rPr>
        <w:t>objective</w:t>
      </w:r>
      <w:r w:rsidRPr="1693EE96">
        <w:rPr>
          <w:rFonts w:ascii="Times New Roman" w:hAnsi="Times New Roman" w:eastAsia="Times New Roman" w:cs="Times New Roman"/>
          <w:color w:val="000000" w:themeColor="text1"/>
          <w:sz w:val="24"/>
          <w:szCs w:val="24"/>
        </w:rPr>
        <w:t xml:space="preserve"> is to connect pizza sellers and customers directly, without using </w:t>
      </w:r>
      <w:r w:rsidR="009E4C7D">
        <w:rPr>
          <w:rFonts w:ascii="Times New Roman" w:hAnsi="Times New Roman" w:eastAsia="Times New Roman" w:cs="Times New Roman"/>
          <w:color w:val="000000" w:themeColor="text1"/>
          <w:sz w:val="24"/>
          <w:szCs w:val="24"/>
        </w:rPr>
        <w:t>third-party</w:t>
      </w:r>
      <w:r w:rsidRPr="1693EE96">
        <w:rPr>
          <w:rFonts w:ascii="Times New Roman" w:hAnsi="Times New Roman" w:eastAsia="Times New Roman" w:cs="Times New Roman"/>
          <w:color w:val="000000" w:themeColor="text1"/>
          <w:sz w:val="24"/>
          <w:szCs w:val="24"/>
        </w:rPr>
        <w:t xml:space="preserve"> sites</w:t>
      </w:r>
      <w:r w:rsidRPr="1693EE96" w:rsidR="3DBF61D9">
        <w:rPr>
          <w:rFonts w:ascii="Times New Roman" w:hAnsi="Times New Roman" w:eastAsia="Times New Roman" w:cs="Times New Roman"/>
          <w:color w:val="000000" w:themeColor="text1"/>
          <w:sz w:val="24"/>
          <w:szCs w:val="24"/>
        </w:rPr>
        <w:t xml:space="preserve"> or </w:t>
      </w:r>
      <w:r w:rsidR="00EA27A0">
        <w:rPr>
          <w:rFonts w:ascii="Times New Roman" w:hAnsi="Times New Roman" w:eastAsia="Times New Roman" w:cs="Times New Roman"/>
          <w:color w:val="000000" w:themeColor="text1"/>
          <w:sz w:val="24"/>
          <w:szCs w:val="24"/>
        </w:rPr>
        <w:t>applications,</w:t>
      </w:r>
      <w:r w:rsidRPr="1693EE96" w:rsidR="353B781C">
        <w:rPr>
          <w:rFonts w:ascii="Times New Roman" w:hAnsi="Times New Roman" w:eastAsia="Times New Roman" w:cs="Times New Roman"/>
          <w:color w:val="000000" w:themeColor="text1"/>
          <w:sz w:val="24"/>
          <w:szCs w:val="24"/>
        </w:rPr>
        <w:t xml:space="preserve"> and to provide an application with an easy and effective interface and </w:t>
      </w:r>
      <w:r w:rsidR="009E4C7D">
        <w:rPr>
          <w:rFonts w:ascii="Times New Roman" w:hAnsi="Times New Roman" w:eastAsia="Times New Roman" w:cs="Times New Roman"/>
          <w:color w:val="000000" w:themeColor="text1"/>
          <w:sz w:val="24"/>
          <w:szCs w:val="24"/>
        </w:rPr>
        <w:t>toolset</w:t>
      </w:r>
      <w:r w:rsidRPr="1693EE96" w:rsidR="353B781C">
        <w:rPr>
          <w:rFonts w:ascii="Times New Roman" w:hAnsi="Times New Roman" w:eastAsia="Times New Roman" w:cs="Times New Roman"/>
          <w:color w:val="000000" w:themeColor="text1"/>
          <w:sz w:val="24"/>
          <w:szCs w:val="24"/>
        </w:rPr>
        <w:t xml:space="preserve"> for </w:t>
      </w:r>
      <w:r w:rsidRPr="1693EE96" w:rsidR="353B781C">
        <w:rPr>
          <w:rFonts w:ascii="Times New Roman" w:hAnsi="Times New Roman" w:eastAsia="Times New Roman" w:cs="Times New Roman"/>
          <w:color w:val="000000" w:themeColor="text1"/>
          <w:sz w:val="24"/>
          <w:szCs w:val="24"/>
        </w:rPr>
        <w:lastRenderedPageBreak/>
        <w:t>pizza businesses to manage their business easily and efficiently</w:t>
      </w:r>
      <w:r w:rsidRPr="1693EE96" w:rsidR="7D87AB21">
        <w:rPr>
          <w:rFonts w:ascii="Times New Roman" w:hAnsi="Times New Roman" w:eastAsia="Times New Roman" w:cs="Times New Roman"/>
          <w:color w:val="000000" w:themeColor="text1"/>
          <w:sz w:val="24"/>
          <w:szCs w:val="24"/>
        </w:rPr>
        <w:t>. This application will achieve this by being</w:t>
      </w:r>
      <w:r w:rsidRPr="1693EE96">
        <w:rPr>
          <w:rFonts w:ascii="Times New Roman" w:hAnsi="Times New Roman" w:eastAsia="Times New Roman" w:cs="Times New Roman"/>
          <w:color w:val="000000" w:themeColor="text1"/>
          <w:sz w:val="24"/>
          <w:szCs w:val="24"/>
        </w:rPr>
        <w:t xml:space="preserve"> easy for </w:t>
      </w:r>
      <w:r w:rsidRPr="1693EE96" w:rsidR="53DEE47B">
        <w:rPr>
          <w:rFonts w:ascii="Times New Roman" w:hAnsi="Times New Roman" w:eastAsia="Times New Roman" w:cs="Times New Roman"/>
          <w:color w:val="000000" w:themeColor="text1"/>
          <w:sz w:val="24"/>
          <w:szCs w:val="24"/>
        </w:rPr>
        <w:t>an</w:t>
      </w:r>
      <w:r w:rsidRPr="1693EE96">
        <w:rPr>
          <w:rFonts w:ascii="Times New Roman" w:hAnsi="Times New Roman" w:eastAsia="Times New Roman" w:cs="Times New Roman"/>
          <w:color w:val="000000" w:themeColor="text1"/>
          <w:sz w:val="24"/>
          <w:szCs w:val="24"/>
        </w:rPr>
        <w:t xml:space="preserve">yone </w:t>
      </w:r>
      <w:r w:rsidRPr="00D94AD3">
        <w:rPr>
          <w:rFonts w:ascii="Times New Roman" w:hAnsi="Times New Roman" w:eastAsia="Times New Roman" w:cs="Times New Roman"/>
          <w:color w:val="000000" w:themeColor="text1"/>
          <w:sz w:val="24"/>
          <w:szCs w:val="24"/>
        </w:rPr>
        <w:t xml:space="preserve">to use, whether you're a customer or a pizza shop owner. </w:t>
      </w:r>
      <w:r w:rsidRPr="00D94AD3" w:rsidR="50FE185F">
        <w:rPr>
          <w:rFonts w:ascii="Times New Roman" w:hAnsi="Times New Roman" w:eastAsia="Times New Roman" w:cs="Times New Roman"/>
          <w:color w:val="000000" w:themeColor="text1"/>
          <w:sz w:val="24"/>
          <w:szCs w:val="24"/>
        </w:rPr>
        <w:t>It is</w:t>
      </w:r>
      <w:r w:rsidRPr="00D94AD3">
        <w:rPr>
          <w:rFonts w:ascii="Times New Roman" w:hAnsi="Times New Roman" w:eastAsia="Times New Roman" w:cs="Times New Roman"/>
          <w:color w:val="000000" w:themeColor="text1"/>
          <w:sz w:val="24"/>
          <w:szCs w:val="24"/>
        </w:rPr>
        <w:t xml:space="preserve"> user-friendly, so anyone can use it without any trouble.</w:t>
      </w:r>
    </w:p>
    <w:p w:rsidR="65560941" w:rsidP="00D94AD3" w:rsidRDefault="65560941" w14:paraId="3FF4E576" w14:textId="1E078A44">
      <w:pPr>
        <w:spacing w:after="0" w:line="360" w:lineRule="auto"/>
        <w:rPr>
          <w:rFonts w:ascii="Times New Roman" w:hAnsi="Times New Roman" w:eastAsia="Times New Roman" w:cs="Times New Roman"/>
          <w:color w:val="000000" w:themeColor="text1"/>
          <w:sz w:val="24"/>
          <w:szCs w:val="24"/>
        </w:rPr>
      </w:pPr>
    </w:p>
    <w:p w:rsidRPr="00D94AD3" w:rsidR="3F495E95" w:rsidP="00D94AD3" w:rsidRDefault="65567311" w14:paraId="7D3AFD66" w14:textId="315E5A48">
      <w:pPr>
        <w:pStyle w:val="Heading2"/>
        <w:spacing w:line="360" w:lineRule="auto"/>
        <w:rPr>
          <w:rFonts w:ascii="Times New Roman" w:hAnsi="Times New Roman" w:eastAsia="Times New Roman" w:cs="Times New Roman"/>
          <w:b/>
          <w:bCs/>
          <w:color w:val="000000" w:themeColor="text1"/>
          <w:sz w:val="24"/>
          <w:szCs w:val="24"/>
        </w:rPr>
      </w:pPr>
      <w:bookmarkStart w:name="_Toc79842497" w:id="9"/>
      <w:bookmarkStart w:name="_Toc145589883" w:id="10"/>
      <w:r w:rsidRPr="00D94AD3">
        <w:rPr>
          <w:rFonts w:ascii="Times New Roman" w:hAnsi="Times New Roman" w:eastAsia="Times New Roman" w:cs="Times New Roman"/>
          <w:b/>
          <w:bCs/>
          <w:color w:val="000000" w:themeColor="text1"/>
          <w:sz w:val="24"/>
          <w:szCs w:val="24"/>
        </w:rPr>
        <w:t>1.3 Team Organization (Roles and Responsibilities)</w:t>
      </w:r>
      <w:bookmarkEnd w:id="9"/>
      <w:bookmarkEnd w:id="10"/>
    </w:p>
    <w:p w:rsidRPr="00D94AD3" w:rsidR="4CD0CA75" w:rsidP="5CF7998F" w:rsidRDefault="4B2CC4FA" w14:paraId="524F62DD" w14:textId="5229E5C0">
      <w:pPr>
        <w:spacing w:line="24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Team Lead - Matthew Krol, </w:t>
      </w:r>
    </w:p>
    <w:p w:rsidRPr="00D94AD3" w:rsidR="4CD0CA75" w:rsidP="5CF7998F" w:rsidRDefault="4B2CC4FA" w14:paraId="433B6491" w14:textId="2B6373EA">
      <w:pPr>
        <w:spacing w:line="24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UI Design Lead -</w:t>
      </w:r>
      <w:r w:rsidR="003359D5">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William Esparza,</w:t>
      </w:r>
    </w:p>
    <w:p w:rsidRPr="00D94AD3" w:rsidR="738AE9C3" w:rsidP="5CF7998F" w:rsidRDefault="0621B026" w14:paraId="13EF0E68" w14:textId="68AF510B">
      <w:pPr>
        <w:spacing w:line="24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Technology</w:t>
      </w:r>
      <w:r w:rsidRPr="00D94AD3" w:rsidR="4B2CC4FA">
        <w:rPr>
          <w:rFonts w:ascii="Times New Roman" w:hAnsi="Times New Roman" w:eastAsia="Times New Roman" w:cs="Times New Roman"/>
          <w:color w:val="000000" w:themeColor="text1"/>
          <w:sz w:val="24"/>
          <w:szCs w:val="24"/>
        </w:rPr>
        <w:t xml:space="preserve"> Lead -</w:t>
      </w:r>
      <w:r w:rsidR="003359D5">
        <w:rPr>
          <w:rFonts w:ascii="Times New Roman" w:hAnsi="Times New Roman" w:eastAsia="Times New Roman" w:cs="Times New Roman"/>
          <w:color w:val="000000" w:themeColor="text1"/>
          <w:sz w:val="24"/>
          <w:szCs w:val="24"/>
        </w:rPr>
        <w:t xml:space="preserve"> </w:t>
      </w:r>
      <w:r w:rsidRPr="00D94AD3" w:rsidR="4B2CC4FA">
        <w:rPr>
          <w:rFonts w:ascii="Times New Roman" w:hAnsi="Times New Roman" w:eastAsia="Times New Roman" w:cs="Times New Roman"/>
          <w:color w:val="000000" w:themeColor="text1"/>
          <w:sz w:val="24"/>
          <w:szCs w:val="24"/>
        </w:rPr>
        <w:t>Mehedi Zihad,</w:t>
      </w:r>
    </w:p>
    <w:p w:rsidRPr="00D94AD3" w:rsidR="570D9FE7" w:rsidP="5CF7998F" w:rsidRDefault="4B2CC4FA" w14:paraId="16AD6D32" w14:textId="68AF510B">
      <w:pPr>
        <w:spacing w:after="0" w:line="24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Documentation Lead</w:t>
      </w:r>
      <w:r w:rsidR="003359D5">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w:t>
      </w:r>
      <w:r w:rsidR="003359D5">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Kanta Islam</w:t>
      </w:r>
    </w:p>
    <w:p w:rsidR="3C46F678" w:rsidP="5CF7998F" w:rsidRDefault="3C46F678" w14:paraId="5A2BC4BB" w14:textId="4FB0654D">
      <w:pPr>
        <w:spacing w:after="0" w:line="240" w:lineRule="auto"/>
        <w:rPr>
          <w:rFonts w:ascii="Times New Roman" w:hAnsi="Times New Roman" w:eastAsia="Times New Roman" w:cs="Times New Roman"/>
          <w:color w:val="000000" w:themeColor="text1"/>
          <w:sz w:val="24"/>
          <w:szCs w:val="24"/>
        </w:rPr>
      </w:pPr>
    </w:p>
    <w:p w:rsidRPr="00D94AD3" w:rsidR="0310550F" w:rsidP="4489F67C" w:rsidRDefault="65567311" w14:paraId="1FE8604F" w14:textId="27B24134">
      <w:pPr>
        <w:spacing w:beforeAutospacing="1" w:afterAutospacing="1" w:line="360" w:lineRule="auto"/>
        <w:rPr>
          <w:rFonts w:ascii="Times New Roman" w:hAnsi="Times New Roman" w:eastAsia="Times New Roman" w:cs="Times New Roman"/>
          <w:color w:val="000000" w:themeColor="text1"/>
          <w:sz w:val="24"/>
          <w:szCs w:val="24"/>
        </w:rPr>
      </w:pPr>
      <w:r w:rsidRPr="2BD4C1B7" w:rsidR="65567311">
        <w:rPr>
          <w:rFonts w:ascii="Times New Roman" w:hAnsi="Times New Roman" w:eastAsia="Times New Roman" w:cs="Times New Roman"/>
          <w:color w:val="000000" w:themeColor="text1" w:themeTint="FF" w:themeShade="FF"/>
          <w:sz w:val="24"/>
          <w:szCs w:val="24"/>
          <w:u w:val="single"/>
        </w:rPr>
        <w:t>Team Lead</w:t>
      </w:r>
    </w:p>
    <w:p w:rsidR="57A70E7F" w:rsidP="2BD4C1B7" w:rsidRDefault="57A70E7F" w14:paraId="3E12BB1B" w14:textId="3D76F389">
      <w:pPr>
        <w:pStyle w:val="ListParagraph"/>
        <w:numPr>
          <w:ilvl w:val="0"/>
          <w:numId w:val="29"/>
        </w:numPr>
        <w:spacing w:beforeAutospacing="on" w:afterAutospacing="on" w:line="360" w:lineRule="auto"/>
        <w:rPr>
          <w:rFonts w:ascii="Times New Roman" w:hAnsi="Times New Roman" w:eastAsia="Times New Roman" w:cs="Times New Roman"/>
          <w:color w:val="000000" w:themeColor="text1" w:themeTint="FF" w:themeShade="FF"/>
          <w:sz w:val="24"/>
          <w:szCs w:val="24"/>
          <w:u w:val="none"/>
        </w:rPr>
      </w:pPr>
      <w:r w:rsidRPr="2BD4C1B7" w:rsidR="57A70E7F">
        <w:rPr>
          <w:rFonts w:ascii="Times New Roman" w:hAnsi="Times New Roman" w:eastAsia="Times New Roman" w:cs="Times New Roman"/>
          <w:color w:val="000000" w:themeColor="text1" w:themeTint="FF" w:themeShade="FF"/>
          <w:sz w:val="24"/>
          <w:szCs w:val="24"/>
          <w:u w:val="none"/>
        </w:rPr>
        <w:t>Oversee team’s activities and efforts</w:t>
      </w:r>
    </w:p>
    <w:p w:rsidR="57A70E7F" w:rsidP="2BD4C1B7" w:rsidRDefault="57A70E7F" w14:paraId="02AB7C9B" w14:textId="48EDA035">
      <w:pPr>
        <w:pStyle w:val="ListParagraph"/>
        <w:numPr>
          <w:ilvl w:val="0"/>
          <w:numId w:val="29"/>
        </w:numPr>
        <w:spacing w:beforeAutospacing="on" w:afterAutospacing="on" w:line="360" w:lineRule="auto"/>
        <w:rPr>
          <w:rFonts w:ascii="Times New Roman" w:hAnsi="Times New Roman" w:eastAsia="Times New Roman" w:cs="Times New Roman"/>
          <w:color w:val="000000" w:themeColor="text1" w:themeTint="FF" w:themeShade="FF"/>
          <w:sz w:val="24"/>
          <w:szCs w:val="24"/>
          <w:u w:val="none"/>
        </w:rPr>
      </w:pPr>
      <w:r w:rsidRPr="2BD4C1B7" w:rsidR="57A70E7F">
        <w:rPr>
          <w:rFonts w:ascii="Times New Roman" w:hAnsi="Times New Roman" w:eastAsia="Times New Roman" w:cs="Times New Roman"/>
          <w:color w:val="000000" w:themeColor="text1" w:themeTint="FF" w:themeShade="FF"/>
          <w:sz w:val="24"/>
          <w:szCs w:val="24"/>
          <w:u w:val="none"/>
        </w:rPr>
        <w:t>Team’s point of contact with client and GTA</w:t>
      </w:r>
    </w:p>
    <w:p w:rsidR="57A70E7F" w:rsidP="2BD4C1B7" w:rsidRDefault="57A70E7F" w14:paraId="308C297D" w14:textId="43B41010">
      <w:pPr>
        <w:pStyle w:val="ListParagraph"/>
        <w:numPr>
          <w:ilvl w:val="0"/>
          <w:numId w:val="29"/>
        </w:numPr>
        <w:spacing w:beforeAutospacing="on" w:afterAutospacing="on" w:line="360" w:lineRule="auto"/>
        <w:rPr>
          <w:rFonts w:ascii="Times New Roman" w:hAnsi="Times New Roman" w:eastAsia="Times New Roman" w:cs="Times New Roman"/>
          <w:color w:val="000000" w:themeColor="text1" w:themeTint="FF" w:themeShade="FF"/>
          <w:sz w:val="24"/>
          <w:szCs w:val="24"/>
          <w:u w:val="none"/>
        </w:rPr>
      </w:pPr>
      <w:r w:rsidRPr="2BD4C1B7" w:rsidR="57A70E7F">
        <w:rPr>
          <w:rFonts w:ascii="Times New Roman" w:hAnsi="Times New Roman" w:eastAsia="Times New Roman" w:cs="Times New Roman"/>
          <w:color w:val="000000" w:themeColor="text1" w:themeTint="FF" w:themeShade="FF"/>
          <w:sz w:val="24"/>
          <w:szCs w:val="24"/>
          <w:u w:val="none"/>
        </w:rPr>
        <w:t>Assign task to team members</w:t>
      </w:r>
    </w:p>
    <w:p w:rsidR="57A70E7F" w:rsidP="2BD4C1B7" w:rsidRDefault="57A70E7F" w14:paraId="1F5B0439" w14:textId="71FC74B3">
      <w:pPr>
        <w:pStyle w:val="ListParagraph"/>
        <w:numPr>
          <w:ilvl w:val="0"/>
          <w:numId w:val="29"/>
        </w:numPr>
        <w:spacing w:beforeAutospacing="on" w:afterAutospacing="on" w:line="360" w:lineRule="auto"/>
        <w:rPr>
          <w:rFonts w:ascii="Times New Roman" w:hAnsi="Times New Roman" w:eastAsia="Times New Roman" w:cs="Times New Roman"/>
          <w:color w:val="000000" w:themeColor="text1" w:themeTint="FF" w:themeShade="FF"/>
          <w:sz w:val="24"/>
          <w:szCs w:val="24"/>
          <w:u w:val="none"/>
        </w:rPr>
      </w:pPr>
      <w:r w:rsidRPr="2BD4C1B7" w:rsidR="57A70E7F">
        <w:rPr>
          <w:rFonts w:ascii="Times New Roman" w:hAnsi="Times New Roman" w:eastAsia="Times New Roman" w:cs="Times New Roman"/>
          <w:color w:val="000000" w:themeColor="text1" w:themeTint="FF" w:themeShade="FF"/>
          <w:sz w:val="24"/>
          <w:szCs w:val="24"/>
          <w:u w:val="none"/>
        </w:rPr>
        <w:t xml:space="preserve">Final </w:t>
      </w:r>
      <w:r w:rsidRPr="2BD4C1B7" w:rsidR="7A878C1E">
        <w:rPr>
          <w:rFonts w:ascii="Times New Roman" w:hAnsi="Times New Roman" w:eastAsia="Times New Roman" w:cs="Times New Roman"/>
          <w:color w:val="000000" w:themeColor="text1" w:themeTint="FF" w:themeShade="FF"/>
          <w:sz w:val="24"/>
          <w:szCs w:val="24"/>
          <w:u w:val="none"/>
        </w:rPr>
        <w:t>says</w:t>
      </w:r>
      <w:r w:rsidRPr="2BD4C1B7" w:rsidR="57A70E7F">
        <w:rPr>
          <w:rFonts w:ascii="Times New Roman" w:hAnsi="Times New Roman" w:eastAsia="Times New Roman" w:cs="Times New Roman"/>
          <w:color w:val="000000" w:themeColor="text1" w:themeTint="FF" w:themeShade="FF"/>
          <w:sz w:val="24"/>
          <w:szCs w:val="24"/>
          <w:u w:val="none"/>
        </w:rPr>
        <w:t xml:space="preserve"> in debates</w:t>
      </w:r>
      <w:r w:rsidRPr="2BD4C1B7" w:rsidR="57A70E7F">
        <w:rPr>
          <w:rFonts w:ascii="Times New Roman" w:hAnsi="Times New Roman" w:eastAsia="Times New Roman" w:cs="Times New Roman"/>
          <w:color w:val="000000" w:themeColor="text1" w:themeTint="FF" w:themeShade="FF"/>
          <w:sz w:val="24"/>
          <w:szCs w:val="24"/>
          <w:u w:val="single"/>
        </w:rPr>
        <w:t xml:space="preserve"> </w:t>
      </w:r>
    </w:p>
    <w:p w:rsidRPr="00D94AD3" w:rsidR="3F495E95" w:rsidP="2BD4C1B7" w:rsidRDefault="4F4DEF1B" w14:paraId="5A1EBA3E" w14:textId="0C66C1B4" w14:noSpellErr="1">
      <w:pPr>
        <w:spacing w:afterAutospacing="on" w:line="360" w:lineRule="auto"/>
        <w:rPr>
          <w:rFonts w:ascii="Times New Roman" w:hAnsi="Times New Roman" w:eastAsia="Times New Roman" w:cs="Times New Roman"/>
          <w:color w:val="000000" w:themeColor="text1"/>
          <w:sz w:val="24"/>
          <w:szCs w:val="24"/>
          <w:u w:val="single"/>
        </w:rPr>
      </w:pPr>
      <w:r w:rsidRPr="2BD4C1B7" w:rsidR="4F4DEF1B">
        <w:rPr>
          <w:rFonts w:ascii="Times New Roman" w:hAnsi="Times New Roman" w:eastAsia="Times New Roman" w:cs="Times New Roman"/>
          <w:color w:val="000000" w:themeColor="text1" w:themeTint="FF" w:themeShade="FF"/>
          <w:sz w:val="24"/>
          <w:szCs w:val="24"/>
          <w:u w:val="single"/>
        </w:rPr>
        <w:t>UI Design Lead</w:t>
      </w:r>
    </w:p>
    <w:p w:rsidR="1A79563C" w:rsidP="2BD4C1B7" w:rsidRDefault="1A79563C" w14:paraId="622C3B1B" w14:textId="0F476DFE">
      <w:pPr>
        <w:pStyle w:val="ListParagraph"/>
        <w:numPr>
          <w:ilvl w:val="0"/>
          <w:numId w:val="30"/>
        </w:numPr>
        <w:spacing w:afterAutospacing="on" w:line="360" w:lineRule="auto"/>
        <w:rPr>
          <w:rFonts w:ascii="Times New Roman" w:hAnsi="Times New Roman" w:eastAsia="Times New Roman" w:cs="Times New Roman"/>
          <w:color w:val="000000" w:themeColor="text1" w:themeTint="FF" w:themeShade="FF"/>
          <w:sz w:val="24"/>
          <w:szCs w:val="24"/>
          <w:u w:val="none"/>
        </w:rPr>
      </w:pPr>
      <w:r w:rsidRPr="2BD4C1B7" w:rsidR="1A79563C">
        <w:rPr>
          <w:rFonts w:ascii="Times New Roman" w:hAnsi="Times New Roman" w:eastAsia="Times New Roman" w:cs="Times New Roman"/>
          <w:color w:val="000000" w:themeColor="text1" w:themeTint="FF" w:themeShade="FF"/>
          <w:sz w:val="24"/>
          <w:szCs w:val="24"/>
          <w:u w:val="none"/>
        </w:rPr>
        <w:t>Final</w:t>
      </w:r>
      <w:r w:rsidRPr="2BD4C1B7" w:rsidR="1A79563C">
        <w:rPr>
          <w:rFonts w:ascii="Times New Roman" w:hAnsi="Times New Roman" w:eastAsia="Times New Roman" w:cs="Times New Roman"/>
          <w:color w:val="000000" w:themeColor="text1" w:themeTint="FF" w:themeShade="FF"/>
          <w:sz w:val="24"/>
          <w:szCs w:val="24"/>
          <w:u w:val="none"/>
        </w:rPr>
        <w:t xml:space="preserve"> </w:t>
      </w:r>
      <w:r w:rsidRPr="2BD4C1B7" w:rsidR="5BA4267D">
        <w:rPr>
          <w:rFonts w:ascii="Times New Roman" w:hAnsi="Times New Roman" w:eastAsia="Times New Roman" w:cs="Times New Roman"/>
          <w:color w:val="000000" w:themeColor="text1" w:themeTint="FF" w:themeShade="FF"/>
          <w:sz w:val="24"/>
          <w:szCs w:val="24"/>
          <w:u w:val="none"/>
        </w:rPr>
        <w:t>says</w:t>
      </w:r>
      <w:r w:rsidRPr="2BD4C1B7" w:rsidR="1A79563C">
        <w:rPr>
          <w:rFonts w:ascii="Times New Roman" w:hAnsi="Times New Roman" w:eastAsia="Times New Roman" w:cs="Times New Roman"/>
          <w:color w:val="000000" w:themeColor="text1" w:themeTint="FF" w:themeShade="FF"/>
          <w:sz w:val="24"/>
          <w:szCs w:val="24"/>
          <w:u w:val="none"/>
        </w:rPr>
        <w:t xml:space="preserve"> in user interface design</w:t>
      </w:r>
    </w:p>
    <w:p w:rsidR="1A79563C" w:rsidP="2BD4C1B7" w:rsidRDefault="1A79563C" w14:paraId="4F7EA92C" w14:textId="5C22D2BC">
      <w:pPr>
        <w:pStyle w:val="ListParagraph"/>
        <w:numPr>
          <w:ilvl w:val="0"/>
          <w:numId w:val="30"/>
        </w:numPr>
        <w:spacing w:afterAutospacing="on" w:line="360" w:lineRule="auto"/>
        <w:rPr>
          <w:rFonts w:ascii="Times New Roman" w:hAnsi="Times New Roman" w:eastAsia="Times New Roman" w:cs="Times New Roman"/>
          <w:color w:val="000000" w:themeColor="text1" w:themeTint="FF" w:themeShade="FF"/>
          <w:sz w:val="24"/>
          <w:szCs w:val="24"/>
          <w:u w:val="none"/>
        </w:rPr>
      </w:pPr>
      <w:r w:rsidRPr="2BD4C1B7" w:rsidR="1A79563C">
        <w:rPr>
          <w:rFonts w:ascii="Times New Roman" w:hAnsi="Times New Roman" w:eastAsia="Times New Roman" w:cs="Times New Roman"/>
          <w:color w:val="000000" w:themeColor="text1" w:themeTint="FF" w:themeShade="FF"/>
          <w:sz w:val="24"/>
          <w:szCs w:val="24"/>
          <w:u w:val="none"/>
        </w:rPr>
        <w:t xml:space="preserve">Ensure design is meeting standards </w:t>
      </w:r>
    </w:p>
    <w:p w:rsidR="3F3C67C5" w:rsidP="2BD4C1B7" w:rsidRDefault="3F3C67C5" w14:paraId="57648330" w14:textId="0DF84701">
      <w:pPr>
        <w:pStyle w:val="ListParagraph"/>
        <w:numPr>
          <w:ilvl w:val="0"/>
          <w:numId w:val="30"/>
        </w:numPr>
        <w:spacing w:afterAutospacing="on" w:line="360" w:lineRule="auto"/>
        <w:rPr>
          <w:rFonts w:ascii="Times New Roman" w:hAnsi="Times New Roman" w:eastAsia="Times New Roman" w:cs="Times New Roman"/>
          <w:color w:val="000000" w:themeColor="text1" w:themeTint="FF" w:themeShade="FF"/>
          <w:sz w:val="24"/>
          <w:szCs w:val="24"/>
          <w:u w:val="none"/>
        </w:rPr>
      </w:pPr>
      <w:r w:rsidRPr="2BD4C1B7" w:rsidR="3F3C67C5">
        <w:rPr>
          <w:rFonts w:ascii="Times New Roman" w:hAnsi="Times New Roman" w:eastAsia="Times New Roman" w:cs="Times New Roman"/>
          <w:color w:val="000000" w:themeColor="text1" w:themeTint="FF" w:themeShade="FF"/>
          <w:sz w:val="24"/>
          <w:szCs w:val="24"/>
          <w:u w:val="none"/>
        </w:rPr>
        <w:t xml:space="preserve">Designing and </w:t>
      </w:r>
      <w:r w:rsidRPr="2BD4C1B7" w:rsidR="3F3C67C5">
        <w:rPr>
          <w:rFonts w:ascii="Times New Roman" w:hAnsi="Times New Roman" w:eastAsia="Times New Roman" w:cs="Times New Roman"/>
          <w:color w:val="000000" w:themeColor="text1" w:themeTint="FF" w:themeShade="FF"/>
          <w:sz w:val="24"/>
          <w:szCs w:val="24"/>
          <w:u w:val="none"/>
        </w:rPr>
        <w:t>maintaining</w:t>
      </w:r>
      <w:r w:rsidRPr="2BD4C1B7" w:rsidR="3F3C67C5">
        <w:rPr>
          <w:rFonts w:ascii="Times New Roman" w:hAnsi="Times New Roman" w:eastAsia="Times New Roman" w:cs="Times New Roman"/>
          <w:color w:val="000000" w:themeColor="text1" w:themeTint="FF" w:themeShade="FF"/>
          <w:sz w:val="24"/>
          <w:szCs w:val="24"/>
          <w:u w:val="none"/>
        </w:rPr>
        <w:t xml:space="preserve"> style guide</w:t>
      </w:r>
    </w:p>
    <w:p w:rsidRPr="00D94AD3" w:rsidR="35E02FBC" w:rsidP="415255BA" w:rsidRDefault="78747D10" w14:paraId="2BCA50F3" w14:textId="602732C6">
      <w:pPr>
        <w:spacing w:afterAutospacing="1" w:line="360" w:lineRule="auto"/>
        <w:rPr>
          <w:rFonts w:ascii="Times New Roman" w:hAnsi="Times New Roman" w:eastAsia="Times New Roman" w:cs="Times New Roman"/>
          <w:color w:val="000000" w:themeColor="text1"/>
          <w:sz w:val="24"/>
          <w:szCs w:val="24"/>
          <w:u w:val="single"/>
        </w:rPr>
      </w:pPr>
      <w:r w:rsidRPr="2BD4C1B7" w:rsidR="158F783E">
        <w:rPr>
          <w:rFonts w:ascii="Times New Roman" w:hAnsi="Times New Roman" w:eastAsia="Times New Roman" w:cs="Times New Roman"/>
          <w:color w:val="000000" w:themeColor="text1" w:themeTint="FF" w:themeShade="FF"/>
          <w:sz w:val="24"/>
          <w:szCs w:val="24"/>
          <w:u w:val="single"/>
        </w:rPr>
        <w:t>Technology Lead</w:t>
      </w:r>
    </w:p>
    <w:p w:rsidR="3672915E" w:rsidP="2BD4C1B7" w:rsidRDefault="3672915E" w14:paraId="1C56EEF8" w14:textId="21398696">
      <w:pPr>
        <w:pStyle w:val="ListParagraph"/>
        <w:numPr>
          <w:ilvl w:val="0"/>
          <w:numId w:val="31"/>
        </w:numPr>
        <w:spacing w:afterAutospacing="on" w:line="360" w:lineRule="auto"/>
        <w:rPr>
          <w:rFonts w:ascii="Times New Roman" w:hAnsi="Times New Roman" w:eastAsia="Times New Roman" w:cs="Times New Roman"/>
          <w:color w:val="000000" w:themeColor="text1" w:themeTint="FF" w:themeShade="FF"/>
          <w:sz w:val="24"/>
          <w:szCs w:val="24"/>
          <w:u w:val="single"/>
        </w:rPr>
      </w:pPr>
      <w:r w:rsidRPr="2BD4C1B7" w:rsidR="3672915E">
        <w:rPr>
          <w:rFonts w:ascii="Times New Roman" w:hAnsi="Times New Roman" w:eastAsia="Times New Roman" w:cs="Times New Roman"/>
          <w:color w:val="000000" w:themeColor="text1" w:themeTint="FF" w:themeShade="FF"/>
          <w:sz w:val="24"/>
          <w:szCs w:val="24"/>
          <w:u w:val="none"/>
        </w:rPr>
        <w:t>Ensures the correct technology for the project is used</w:t>
      </w:r>
    </w:p>
    <w:p w:rsidR="3672915E" w:rsidP="2BD4C1B7" w:rsidRDefault="3672915E" w14:paraId="1A254A96" w14:textId="1A57478F">
      <w:pPr>
        <w:pStyle w:val="ListParagraph"/>
        <w:numPr>
          <w:ilvl w:val="0"/>
          <w:numId w:val="31"/>
        </w:numPr>
        <w:spacing w:afterAutospacing="on" w:line="360" w:lineRule="auto"/>
        <w:rPr>
          <w:rFonts w:ascii="Times New Roman" w:hAnsi="Times New Roman" w:eastAsia="Times New Roman" w:cs="Times New Roman"/>
          <w:color w:val="000000" w:themeColor="text1" w:themeTint="FF" w:themeShade="FF"/>
          <w:sz w:val="24"/>
          <w:szCs w:val="24"/>
          <w:u w:val="none"/>
        </w:rPr>
      </w:pPr>
      <w:r w:rsidRPr="2BD4C1B7" w:rsidR="3672915E">
        <w:rPr>
          <w:rFonts w:ascii="Times New Roman" w:hAnsi="Times New Roman" w:eastAsia="Times New Roman" w:cs="Times New Roman"/>
          <w:color w:val="000000" w:themeColor="text1" w:themeTint="FF" w:themeShade="FF"/>
          <w:sz w:val="24"/>
          <w:szCs w:val="24"/>
          <w:u w:val="none"/>
        </w:rPr>
        <w:t xml:space="preserve">Guide </w:t>
      </w:r>
      <w:r w:rsidRPr="2BD4C1B7" w:rsidR="50D614C7">
        <w:rPr>
          <w:rFonts w:ascii="Times New Roman" w:hAnsi="Times New Roman" w:eastAsia="Times New Roman" w:cs="Times New Roman"/>
          <w:color w:val="000000" w:themeColor="text1" w:themeTint="FF" w:themeShade="FF"/>
          <w:sz w:val="24"/>
          <w:szCs w:val="24"/>
          <w:u w:val="none"/>
        </w:rPr>
        <w:t>for setting up among team members</w:t>
      </w:r>
    </w:p>
    <w:p w:rsidR="50D614C7" w:rsidP="2BD4C1B7" w:rsidRDefault="50D614C7" w14:paraId="388E8DE6" w14:textId="43F8B691">
      <w:pPr>
        <w:pStyle w:val="ListParagraph"/>
        <w:numPr>
          <w:ilvl w:val="0"/>
          <w:numId w:val="31"/>
        </w:numPr>
        <w:spacing w:afterAutospacing="on" w:line="360" w:lineRule="auto"/>
        <w:rPr>
          <w:rFonts w:ascii="Times New Roman" w:hAnsi="Times New Roman" w:eastAsia="Times New Roman" w:cs="Times New Roman"/>
          <w:color w:val="000000" w:themeColor="text1" w:themeTint="FF" w:themeShade="FF"/>
          <w:sz w:val="24"/>
          <w:szCs w:val="24"/>
          <w:u w:val="none"/>
        </w:rPr>
      </w:pPr>
      <w:r w:rsidRPr="2BD4C1B7" w:rsidR="50D614C7">
        <w:rPr>
          <w:rFonts w:ascii="Times New Roman" w:hAnsi="Times New Roman" w:eastAsia="Times New Roman" w:cs="Times New Roman"/>
          <w:color w:val="000000" w:themeColor="text1" w:themeTint="FF" w:themeShade="FF"/>
          <w:sz w:val="24"/>
          <w:szCs w:val="24"/>
          <w:u w:val="none"/>
        </w:rPr>
        <w:t>Assist</w:t>
      </w:r>
      <w:r w:rsidRPr="2BD4C1B7" w:rsidR="50D614C7">
        <w:rPr>
          <w:rFonts w:ascii="Times New Roman" w:hAnsi="Times New Roman" w:eastAsia="Times New Roman" w:cs="Times New Roman"/>
          <w:color w:val="000000" w:themeColor="text1" w:themeTint="FF" w:themeShade="FF"/>
          <w:sz w:val="24"/>
          <w:szCs w:val="24"/>
          <w:u w:val="none"/>
        </w:rPr>
        <w:t xml:space="preserve"> to the best of ability in operations of the technology</w:t>
      </w:r>
    </w:p>
    <w:p w:rsidR="50D614C7" w:rsidP="2BD4C1B7" w:rsidRDefault="50D614C7" w14:paraId="29845802" w14:textId="23D27E35">
      <w:pPr>
        <w:pStyle w:val="ListParagraph"/>
        <w:numPr>
          <w:ilvl w:val="0"/>
          <w:numId w:val="31"/>
        </w:numPr>
        <w:spacing w:afterAutospacing="on" w:line="360" w:lineRule="auto"/>
        <w:rPr>
          <w:rFonts w:ascii="Times New Roman" w:hAnsi="Times New Roman" w:eastAsia="Times New Roman" w:cs="Times New Roman"/>
          <w:color w:val="000000" w:themeColor="text1" w:themeTint="FF" w:themeShade="FF"/>
          <w:sz w:val="24"/>
          <w:szCs w:val="24"/>
          <w:u w:val="none"/>
        </w:rPr>
      </w:pPr>
      <w:r w:rsidRPr="2BD4C1B7" w:rsidR="50D614C7">
        <w:rPr>
          <w:rFonts w:ascii="Times New Roman" w:hAnsi="Times New Roman" w:eastAsia="Times New Roman" w:cs="Times New Roman"/>
          <w:color w:val="000000" w:themeColor="text1" w:themeTint="FF" w:themeShade="FF"/>
          <w:sz w:val="24"/>
          <w:szCs w:val="24"/>
          <w:u w:val="none"/>
        </w:rPr>
        <w:t xml:space="preserve">Any issues with </w:t>
      </w:r>
      <w:r w:rsidRPr="2BD4C1B7" w:rsidR="50D614C7">
        <w:rPr>
          <w:rFonts w:ascii="Times New Roman" w:hAnsi="Times New Roman" w:eastAsia="Times New Roman" w:cs="Times New Roman"/>
          <w:color w:val="000000" w:themeColor="text1" w:themeTint="FF" w:themeShade="FF"/>
          <w:sz w:val="24"/>
          <w:szCs w:val="24"/>
          <w:u w:val="none"/>
        </w:rPr>
        <w:t>technology</w:t>
      </w:r>
      <w:r w:rsidRPr="2BD4C1B7" w:rsidR="50D614C7">
        <w:rPr>
          <w:rFonts w:ascii="Times New Roman" w:hAnsi="Times New Roman" w:eastAsia="Times New Roman" w:cs="Times New Roman"/>
          <w:color w:val="000000" w:themeColor="text1" w:themeTint="FF" w:themeShade="FF"/>
          <w:sz w:val="24"/>
          <w:szCs w:val="24"/>
          <w:u w:val="none"/>
        </w:rPr>
        <w:t xml:space="preserve"> will be tasked with answering</w:t>
      </w:r>
    </w:p>
    <w:p w:rsidRPr="00D94AD3" w:rsidR="0310550F" w:rsidP="415255BA" w:rsidRDefault="65567311" w14:paraId="05173EC6" w14:textId="5A243DD6">
      <w:pPr>
        <w:spacing w:afterAutospacing="1" w:line="360" w:lineRule="auto"/>
        <w:rPr>
          <w:rFonts w:ascii="Times New Roman" w:hAnsi="Times New Roman" w:eastAsia="Times New Roman" w:cs="Times New Roman"/>
          <w:color w:val="000000" w:themeColor="text1"/>
          <w:sz w:val="24"/>
          <w:szCs w:val="24"/>
        </w:rPr>
      </w:pPr>
      <w:r w:rsidRPr="2BD4C1B7" w:rsidR="65567311">
        <w:rPr>
          <w:rFonts w:ascii="Times New Roman" w:hAnsi="Times New Roman" w:eastAsia="Times New Roman" w:cs="Times New Roman"/>
          <w:color w:val="000000" w:themeColor="text1" w:themeTint="FF" w:themeShade="FF"/>
          <w:sz w:val="24"/>
          <w:szCs w:val="24"/>
          <w:u w:val="single"/>
        </w:rPr>
        <w:t>Presentation / Documentation Leads</w:t>
      </w:r>
    </w:p>
    <w:p w:rsidR="4C12A828" w:rsidP="2BD4C1B7" w:rsidRDefault="4C12A828" w14:paraId="26C0DFCD" w14:textId="1F07B6BF">
      <w:pPr>
        <w:pStyle w:val="ListParagraph"/>
        <w:numPr>
          <w:ilvl w:val="0"/>
          <w:numId w:val="31"/>
        </w:numPr>
        <w:bidi w:val="0"/>
        <w:spacing w:before="0" w:beforeAutospacing="off" w:afterAutospacing="on" w:line="360" w:lineRule="auto"/>
        <w:ind w:right="0"/>
        <w:jc w:val="left"/>
        <w:rPr>
          <w:rFonts w:ascii="Times New Roman" w:hAnsi="Times New Roman" w:eastAsia="Times New Roman" w:cs="Times New Roman"/>
          <w:color w:val="000000" w:themeColor="text1" w:themeTint="FF" w:themeShade="FF"/>
          <w:sz w:val="24"/>
          <w:szCs w:val="24"/>
          <w:u w:val="none"/>
        </w:rPr>
      </w:pPr>
      <w:r w:rsidRPr="2BD4C1B7" w:rsidR="4C12A828">
        <w:rPr>
          <w:rFonts w:ascii="Times New Roman" w:hAnsi="Times New Roman" w:eastAsia="Times New Roman" w:cs="Times New Roman"/>
          <w:color w:val="000000" w:themeColor="text1" w:themeTint="FF" w:themeShade="FF"/>
          <w:sz w:val="24"/>
          <w:szCs w:val="24"/>
          <w:u w:val="none"/>
        </w:rPr>
        <w:t>Documentation/presentation formatting</w:t>
      </w:r>
    </w:p>
    <w:p w:rsidR="4C12A828" w:rsidP="2BD4C1B7" w:rsidRDefault="4C12A828" w14:paraId="31437201" w14:textId="5C54F9E2">
      <w:pPr>
        <w:pStyle w:val="ListParagraph"/>
        <w:numPr>
          <w:ilvl w:val="0"/>
          <w:numId w:val="31"/>
        </w:numPr>
        <w:bidi w:val="0"/>
        <w:spacing w:before="0" w:beforeAutospacing="off" w:afterAutospacing="on" w:line="360" w:lineRule="auto"/>
        <w:ind w:right="0"/>
        <w:jc w:val="left"/>
        <w:rPr>
          <w:rFonts w:ascii="Times New Roman" w:hAnsi="Times New Roman" w:eastAsia="Times New Roman" w:cs="Times New Roman"/>
          <w:color w:val="000000" w:themeColor="text1" w:themeTint="FF" w:themeShade="FF"/>
          <w:sz w:val="24"/>
          <w:szCs w:val="24"/>
          <w:u w:val="single"/>
        </w:rPr>
      </w:pPr>
      <w:r w:rsidRPr="2BD4C1B7" w:rsidR="4C12A828">
        <w:rPr>
          <w:rFonts w:ascii="Times New Roman" w:hAnsi="Times New Roman" w:eastAsia="Times New Roman" w:cs="Times New Roman"/>
          <w:color w:val="000000" w:themeColor="text1" w:themeTint="FF" w:themeShade="FF"/>
          <w:sz w:val="24"/>
          <w:szCs w:val="24"/>
          <w:u w:val="none"/>
        </w:rPr>
        <w:t xml:space="preserve">Appearance, </w:t>
      </w:r>
      <w:r w:rsidRPr="2BD4C1B7" w:rsidR="4C12A828">
        <w:rPr>
          <w:rFonts w:ascii="Times New Roman" w:hAnsi="Times New Roman" w:eastAsia="Times New Roman" w:cs="Times New Roman"/>
          <w:color w:val="000000" w:themeColor="text1" w:themeTint="FF" w:themeShade="FF"/>
          <w:sz w:val="24"/>
          <w:szCs w:val="24"/>
          <w:u w:val="none"/>
        </w:rPr>
        <w:t>format</w:t>
      </w:r>
      <w:r w:rsidRPr="2BD4C1B7" w:rsidR="4C12A828">
        <w:rPr>
          <w:rFonts w:ascii="Times New Roman" w:hAnsi="Times New Roman" w:eastAsia="Times New Roman" w:cs="Times New Roman"/>
          <w:color w:val="000000" w:themeColor="text1" w:themeTint="FF" w:themeShade="FF"/>
          <w:sz w:val="24"/>
          <w:szCs w:val="24"/>
          <w:u w:val="none"/>
        </w:rPr>
        <w:t xml:space="preserve"> and grammar</w:t>
      </w:r>
    </w:p>
    <w:p w:rsidR="4C12A828" w:rsidP="2BD4C1B7" w:rsidRDefault="4C12A828" w14:paraId="4324B26A" w14:textId="722FDE37">
      <w:pPr>
        <w:pStyle w:val="ListParagraph"/>
        <w:numPr>
          <w:ilvl w:val="0"/>
          <w:numId w:val="31"/>
        </w:numPr>
        <w:bidi w:val="0"/>
        <w:spacing w:before="0" w:beforeAutospacing="off" w:afterAutospacing="on" w:line="360" w:lineRule="auto"/>
        <w:ind w:right="0"/>
        <w:jc w:val="left"/>
        <w:rPr>
          <w:rFonts w:ascii="Times New Roman" w:hAnsi="Times New Roman" w:eastAsia="Times New Roman" w:cs="Times New Roman"/>
          <w:color w:val="000000" w:themeColor="text1" w:themeTint="FF" w:themeShade="FF"/>
          <w:sz w:val="24"/>
          <w:szCs w:val="24"/>
          <w:u w:val="none"/>
        </w:rPr>
      </w:pPr>
      <w:r w:rsidRPr="2BD4C1B7" w:rsidR="4C12A828">
        <w:rPr>
          <w:rFonts w:ascii="Times New Roman" w:hAnsi="Times New Roman" w:eastAsia="Times New Roman" w:cs="Times New Roman"/>
          <w:color w:val="000000" w:themeColor="text1" w:themeTint="FF" w:themeShade="FF"/>
          <w:sz w:val="24"/>
          <w:szCs w:val="24"/>
          <w:u w:val="none"/>
        </w:rPr>
        <w:t>Completeness of the document</w:t>
      </w:r>
    </w:p>
    <w:p w:rsidR="4C12A828" w:rsidP="2BD4C1B7" w:rsidRDefault="4C12A828" w14:paraId="100A5AF8" w14:textId="36189616">
      <w:pPr>
        <w:pStyle w:val="ListParagraph"/>
        <w:numPr>
          <w:ilvl w:val="0"/>
          <w:numId w:val="31"/>
        </w:numPr>
        <w:bidi w:val="0"/>
        <w:spacing w:before="0" w:beforeAutospacing="off" w:afterAutospacing="on" w:line="360" w:lineRule="auto"/>
        <w:ind w:right="0"/>
        <w:jc w:val="left"/>
        <w:rPr>
          <w:rFonts w:ascii="Times New Roman" w:hAnsi="Times New Roman" w:eastAsia="Times New Roman" w:cs="Times New Roman"/>
          <w:color w:val="000000" w:themeColor="text1" w:themeTint="FF" w:themeShade="FF"/>
          <w:sz w:val="24"/>
          <w:szCs w:val="24"/>
          <w:u w:val="none"/>
        </w:rPr>
      </w:pPr>
      <w:r w:rsidRPr="2BD4C1B7" w:rsidR="4C12A828">
        <w:rPr>
          <w:rFonts w:ascii="Times New Roman" w:hAnsi="Times New Roman" w:eastAsia="Times New Roman" w:cs="Times New Roman"/>
          <w:color w:val="000000" w:themeColor="text1" w:themeTint="FF" w:themeShade="FF"/>
          <w:sz w:val="24"/>
          <w:szCs w:val="24"/>
          <w:u w:val="none"/>
        </w:rPr>
        <w:t>Accuracy of the document</w:t>
      </w:r>
    </w:p>
    <w:p w:rsidRPr="00D94AD3" w:rsidR="0310550F" w:rsidP="415255BA" w:rsidRDefault="4F3B396E" w14:paraId="63428DD5" w14:textId="7CD4EC94">
      <w:pPr>
        <w:spacing w:afterAutospacing="1" w:line="360" w:lineRule="auto"/>
        <w:rPr>
          <w:rFonts w:ascii="Times New Roman" w:hAnsi="Times New Roman" w:eastAsia="Times New Roman" w:cs="Times New Roman"/>
          <w:color w:val="000000" w:themeColor="text1"/>
          <w:sz w:val="24"/>
          <w:szCs w:val="24"/>
          <w:u w:val="single"/>
        </w:rPr>
      </w:pPr>
      <w:r w:rsidRPr="00D94AD3">
        <w:rPr>
          <w:rFonts w:ascii="Times New Roman" w:hAnsi="Times New Roman" w:eastAsia="Times New Roman" w:cs="Times New Roman"/>
          <w:color w:val="000000" w:themeColor="text1"/>
          <w:sz w:val="24"/>
          <w:szCs w:val="24"/>
          <w:u w:val="single"/>
        </w:rPr>
        <w:t>Other Responsibilities</w:t>
      </w:r>
    </w:p>
    <w:p w:rsidRPr="00D94AD3" w:rsidR="0310550F" w:rsidP="2BD4C1B7" w:rsidRDefault="4F3B396E" w14:paraId="0DB3B486" w14:textId="783170EE">
      <w:pPr>
        <w:spacing w:afterAutospacing="on" w:line="360" w:lineRule="auto"/>
        <w:rPr>
          <w:rFonts w:ascii="Times New Roman" w:hAnsi="Times New Roman" w:eastAsia="Times New Roman" w:cs="Times New Roman"/>
          <w:color w:val="000000" w:themeColor="text1"/>
          <w:sz w:val="24"/>
          <w:szCs w:val="24"/>
        </w:rPr>
      </w:pPr>
      <w:r w:rsidRPr="2BD4C1B7" w:rsidR="4F3B396E">
        <w:rPr>
          <w:rFonts w:ascii="Times New Roman" w:hAnsi="Times New Roman" w:eastAsia="Times New Roman" w:cs="Times New Roman"/>
          <w:color w:val="000000" w:themeColor="text1" w:themeTint="FF" w:themeShade="FF"/>
          <w:sz w:val="24"/>
          <w:szCs w:val="24"/>
        </w:rPr>
        <w:t>Each team member will contribute to completing each document</w:t>
      </w:r>
      <w:r w:rsidRPr="2BD4C1B7" w:rsidR="1B722AFC">
        <w:rPr>
          <w:rFonts w:ascii="Times New Roman" w:hAnsi="Times New Roman" w:eastAsia="Times New Roman" w:cs="Times New Roman"/>
          <w:color w:val="000000" w:themeColor="text1" w:themeTint="FF" w:themeShade="FF"/>
          <w:sz w:val="24"/>
          <w:szCs w:val="24"/>
        </w:rPr>
        <w:t xml:space="preserve"> and make any amendments as necessary for each step of the process. </w:t>
      </w:r>
      <w:r w:rsidRPr="2BD4C1B7" w:rsidR="4DD15219">
        <w:rPr>
          <w:rFonts w:ascii="Times New Roman" w:hAnsi="Times New Roman" w:eastAsia="Times New Roman" w:cs="Times New Roman"/>
          <w:color w:val="000000" w:themeColor="text1" w:themeTint="FF" w:themeShade="FF"/>
          <w:sz w:val="24"/>
          <w:szCs w:val="24"/>
        </w:rPr>
        <w:t xml:space="preserve">Each member will be contributing to the programming of the application from database </w:t>
      </w:r>
      <w:r w:rsidRPr="2BD4C1B7" w:rsidR="00282A01">
        <w:rPr>
          <w:rFonts w:ascii="Times New Roman" w:hAnsi="Times New Roman" w:eastAsia="Times New Roman" w:cs="Times New Roman"/>
          <w:color w:val="000000" w:themeColor="text1" w:themeTint="FF" w:themeShade="FF"/>
          <w:sz w:val="24"/>
          <w:szCs w:val="24"/>
        </w:rPr>
        <w:t>setup</w:t>
      </w:r>
      <w:r w:rsidRPr="2BD4C1B7" w:rsidR="4DD15219">
        <w:rPr>
          <w:rFonts w:ascii="Times New Roman" w:hAnsi="Times New Roman" w:eastAsia="Times New Roman" w:cs="Times New Roman"/>
          <w:color w:val="000000" w:themeColor="text1" w:themeTint="FF" w:themeShade="FF"/>
          <w:sz w:val="24"/>
          <w:szCs w:val="24"/>
        </w:rPr>
        <w:t>, backend, frontend, and work to address any issues that need to be looked at. Testi</w:t>
      </w:r>
      <w:r w:rsidRPr="2BD4C1B7" w:rsidR="540B140D">
        <w:rPr>
          <w:rFonts w:ascii="Times New Roman" w:hAnsi="Times New Roman" w:eastAsia="Times New Roman" w:cs="Times New Roman"/>
          <w:color w:val="000000" w:themeColor="text1" w:themeTint="FF" w:themeShade="FF"/>
          <w:sz w:val="24"/>
          <w:szCs w:val="24"/>
        </w:rPr>
        <w:t xml:space="preserve">ng and QA will be done by each team member. </w:t>
      </w:r>
      <w:r w:rsidRPr="2BD4C1B7" w:rsidR="7FFEAB23">
        <w:rPr>
          <w:rFonts w:ascii="Times New Roman" w:hAnsi="Times New Roman" w:eastAsia="Times New Roman" w:cs="Times New Roman"/>
          <w:color w:val="000000" w:themeColor="text1" w:themeTint="FF" w:themeShade="FF"/>
          <w:sz w:val="24"/>
          <w:szCs w:val="24"/>
        </w:rPr>
        <w:t xml:space="preserve">Any </w:t>
      </w:r>
      <w:bookmarkStart w:name="_Int_jsD9D4xJ" w:id="15"/>
      <w:r w:rsidRPr="2BD4C1B7" w:rsidR="7FFEAB23">
        <w:rPr>
          <w:rFonts w:ascii="Times New Roman" w:hAnsi="Times New Roman" w:eastAsia="Times New Roman" w:cs="Times New Roman"/>
          <w:color w:val="000000" w:themeColor="text1" w:themeTint="FF" w:themeShade="FF"/>
          <w:sz w:val="24"/>
          <w:szCs w:val="24"/>
        </w:rPr>
        <w:t>additional</w:t>
      </w:r>
      <w:bookmarkEnd w:id="15"/>
      <w:r w:rsidRPr="2BD4C1B7" w:rsidR="7FFEAB23">
        <w:rPr>
          <w:rFonts w:ascii="Times New Roman" w:hAnsi="Times New Roman" w:eastAsia="Times New Roman" w:cs="Times New Roman"/>
          <w:color w:val="000000" w:themeColor="text1" w:themeTint="FF" w:themeShade="FF"/>
          <w:sz w:val="24"/>
          <w:szCs w:val="24"/>
        </w:rPr>
        <w:t xml:space="preserve"> roles that may </w:t>
      </w:r>
      <w:r w:rsidRPr="2BD4C1B7" w:rsidR="03AAF324">
        <w:rPr>
          <w:rFonts w:ascii="Times New Roman" w:hAnsi="Times New Roman" w:eastAsia="Times New Roman" w:cs="Times New Roman"/>
          <w:color w:val="000000" w:themeColor="text1" w:themeTint="FF" w:themeShade="FF"/>
          <w:sz w:val="24"/>
          <w:szCs w:val="24"/>
        </w:rPr>
        <w:t>appear</w:t>
      </w:r>
      <w:r w:rsidRPr="2BD4C1B7" w:rsidR="7FFEAB23">
        <w:rPr>
          <w:rFonts w:ascii="Times New Roman" w:hAnsi="Times New Roman" w:eastAsia="Times New Roman" w:cs="Times New Roman"/>
          <w:color w:val="000000" w:themeColor="text1" w:themeTint="FF" w:themeShade="FF"/>
          <w:sz w:val="24"/>
          <w:szCs w:val="24"/>
        </w:rPr>
        <w:t xml:space="preserve"> during the application's development will be discussed amongst the team members and the method of approaching these responsibilities or tasks will be addressed until then.</w:t>
      </w:r>
      <w:r w:rsidRPr="2BD4C1B7" w:rsidR="76D7EE4C">
        <w:rPr>
          <w:rFonts w:ascii="Times New Roman" w:hAnsi="Times New Roman" w:eastAsia="Times New Roman" w:cs="Times New Roman"/>
          <w:color w:val="000000" w:themeColor="text1" w:themeTint="FF" w:themeShade="FF"/>
          <w:sz w:val="24"/>
          <w:szCs w:val="24"/>
        </w:rPr>
        <w:t xml:space="preserve"> The team will meet with the client (GTA)</w:t>
      </w:r>
      <w:r w:rsidRPr="2BD4C1B7" w:rsidR="55297ADA">
        <w:rPr>
          <w:rFonts w:ascii="Times New Roman" w:hAnsi="Times New Roman" w:eastAsia="Times New Roman" w:cs="Times New Roman"/>
          <w:color w:val="000000" w:themeColor="text1" w:themeTint="FF" w:themeShade="FF"/>
          <w:sz w:val="24"/>
          <w:szCs w:val="24"/>
        </w:rPr>
        <w:t>.</w:t>
      </w:r>
      <w:r w:rsidRPr="2BD4C1B7" w:rsidR="76D7EE4C">
        <w:rPr>
          <w:rFonts w:ascii="Times New Roman" w:hAnsi="Times New Roman" w:eastAsia="Times New Roman" w:cs="Times New Roman"/>
          <w:color w:val="000000" w:themeColor="text1" w:themeTint="FF" w:themeShade="FF"/>
          <w:sz w:val="24"/>
          <w:szCs w:val="24"/>
        </w:rPr>
        <w:t xml:space="preserve"> The team will be conducting its team </w:t>
      </w:r>
      <w:r w:rsidRPr="2BD4C1B7" w:rsidR="2B6D0CB1">
        <w:rPr>
          <w:rFonts w:ascii="Times New Roman" w:hAnsi="Times New Roman" w:eastAsia="Times New Roman" w:cs="Times New Roman"/>
          <w:color w:val="000000" w:themeColor="text1" w:themeTint="FF" w:themeShade="FF"/>
          <w:sz w:val="24"/>
          <w:szCs w:val="24"/>
        </w:rPr>
        <w:t>meeting</w:t>
      </w:r>
      <w:r w:rsidRPr="2BD4C1B7" w:rsidR="76D7EE4C">
        <w:rPr>
          <w:rFonts w:ascii="Times New Roman" w:hAnsi="Times New Roman" w:eastAsia="Times New Roman" w:cs="Times New Roman"/>
          <w:color w:val="000000" w:themeColor="text1" w:themeTint="FF" w:themeShade="FF"/>
          <w:sz w:val="24"/>
          <w:szCs w:val="24"/>
        </w:rPr>
        <w:t xml:space="preserve">s on Mondays, </w:t>
      </w:r>
      <w:r w:rsidRPr="2BD4C1B7" w:rsidR="00F07671">
        <w:rPr>
          <w:rFonts w:ascii="Times New Roman" w:hAnsi="Times New Roman" w:eastAsia="Times New Roman" w:cs="Times New Roman"/>
          <w:color w:val="000000" w:themeColor="text1" w:themeTint="FF" w:themeShade="FF"/>
          <w:sz w:val="24"/>
          <w:szCs w:val="24"/>
        </w:rPr>
        <w:t>Wednesdays,</w:t>
      </w:r>
      <w:r w:rsidRPr="2BD4C1B7" w:rsidR="76D7EE4C">
        <w:rPr>
          <w:rFonts w:ascii="Times New Roman" w:hAnsi="Times New Roman" w:eastAsia="Times New Roman" w:cs="Times New Roman"/>
          <w:color w:val="000000" w:themeColor="text1" w:themeTint="FF" w:themeShade="FF"/>
          <w:sz w:val="24"/>
          <w:szCs w:val="24"/>
        </w:rPr>
        <w:t xml:space="preserve"> and Saturdays</w:t>
      </w:r>
      <w:r w:rsidRPr="2BD4C1B7" w:rsidR="7CE6C731">
        <w:rPr>
          <w:rFonts w:ascii="Times New Roman" w:hAnsi="Times New Roman" w:eastAsia="Times New Roman" w:cs="Times New Roman"/>
          <w:color w:val="000000" w:themeColor="text1" w:themeTint="FF" w:themeShade="FF"/>
          <w:sz w:val="24"/>
          <w:szCs w:val="24"/>
        </w:rPr>
        <w:t>.</w:t>
      </w:r>
    </w:p>
    <w:p w:rsidRPr="00D94AD3" w:rsidR="570D9FE7" w:rsidP="5CF7998F" w:rsidRDefault="570D9FE7" w14:paraId="65E3CBA2" w14:textId="5F09ADC3">
      <w:pPr>
        <w:spacing w:after="0" w:line="360" w:lineRule="auto"/>
        <w:rPr>
          <w:rFonts w:ascii="Times New Roman" w:hAnsi="Times New Roman" w:eastAsia="Times New Roman" w:cs="Times New Roman"/>
          <w:color w:val="000000" w:themeColor="text1"/>
          <w:sz w:val="24"/>
          <w:szCs w:val="24"/>
        </w:rPr>
      </w:pPr>
    </w:p>
    <w:p w:rsidRPr="00D94AD3" w:rsidR="3F495E95" w:rsidP="00D94AD3" w:rsidRDefault="65567311" w14:paraId="167C638B" w14:textId="70B45721">
      <w:pPr>
        <w:pStyle w:val="Heading2"/>
        <w:spacing w:line="360" w:lineRule="auto"/>
        <w:rPr>
          <w:rFonts w:ascii="Times New Roman" w:hAnsi="Times New Roman" w:eastAsia="Times New Roman" w:cs="Times New Roman"/>
          <w:b/>
          <w:bCs/>
          <w:color w:val="000000" w:themeColor="text1"/>
          <w:sz w:val="24"/>
          <w:szCs w:val="24"/>
        </w:rPr>
      </w:pPr>
      <w:bookmarkStart w:name="_Toc710504785" w:id="16"/>
      <w:bookmarkStart w:name="_Toc145589884" w:id="17"/>
      <w:r w:rsidRPr="00D94AD3">
        <w:rPr>
          <w:rFonts w:ascii="Times New Roman" w:hAnsi="Times New Roman" w:eastAsia="Times New Roman" w:cs="Times New Roman"/>
          <w:b/>
          <w:bCs/>
          <w:color w:val="000000" w:themeColor="text1"/>
          <w:sz w:val="24"/>
          <w:szCs w:val="24"/>
        </w:rPr>
        <w:t>1.4 Problem Resolution Policies</w:t>
      </w:r>
      <w:bookmarkEnd w:id="16"/>
      <w:bookmarkEnd w:id="17"/>
    </w:p>
    <w:p w:rsidRPr="00D94AD3" w:rsidR="65560941" w:rsidP="00D94AD3" w:rsidRDefault="65567311" w14:paraId="6B129435" w14:textId="7EAC2460">
      <w:pPr>
        <w:spacing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As </w:t>
      </w:r>
      <w:r w:rsidRPr="00D94AD3" w:rsidR="5440FB5D">
        <w:rPr>
          <w:rFonts w:ascii="Times New Roman" w:hAnsi="Times New Roman" w:eastAsia="Times New Roman" w:cs="Times New Roman"/>
          <w:color w:val="000000" w:themeColor="text1"/>
          <w:sz w:val="24"/>
          <w:szCs w:val="24"/>
        </w:rPr>
        <w:t>previously stated</w:t>
      </w:r>
      <w:r w:rsidRPr="00D94AD3">
        <w:rPr>
          <w:rFonts w:ascii="Times New Roman" w:hAnsi="Times New Roman" w:eastAsia="Times New Roman" w:cs="Times New Roman"/>
          <w:color w:val="000000" w:themeColor="text1"/>
          <w:sz w:val="24"/>
          <w:szCs w:val="24"/>
        </w:rPr>
        <w:t xml:space="preserve">, due to the client's technical </w:t>
      </w:r>
      <w:r w:rsidRPr="00D94AD3" w:rsidR="5627857E">
        <w:rPr>
          <w:rFonts w:ascii="Times New Roman" w:hAnsi="Times New Roman" w:eastAsia="Times New Roman" w:cs="Times New Roman"/>
          <w:color w:val="000000" w:themeColor="text1"/>
          <w:sz w:val="24"/>
          <w:szCs w:val="24"/>
        </w:rPr>
        <w:t>ability</w:t>
      </w:r>
      <w:r w:rsidRPr="00D94AD3">
        <w:rPr>
          <w:rFonts w:ascii="Times New Roman" w:hAnsi="Times New Roman" w:eastAsia="Times New Roman" w:cs="Times New Roman"/>
          <w:color w:val="000000" w:themeColor="text1"/>
          <w:sz w:val="24"/>
          <w:szCs w:val="24"/>
        </w:rPr>
        <w:t xml:space="preserve"> and the fact that this project builds upon an already existing software package the client will always be consulted first </w:t>
      </w:r>
      <w:r w:rsidRPr="00D94AD3" w:rsidR="58AF1627">
        <w:rPr>
          <w:rFonts w:ascii="Times New Roman" w:hAnsi="Times New Roman" w:eastAsia="Times New Roman" w:cs="Times New Roman"/>
          <w:color w:val="000000" w:themeColor="text1"/>
          <w:sz w:val="24"/>
          <w:szCs w:val="24"/>
        </w:rPr>
        <w:t>on</w:t>
      </w:r>
      <w:r w:rsidRPr="00D94AD3">
        <w:rPr>
          <w:rFonts w:ascii="Times New Roman" w:hAnsi="Times New Roman" w:eastAsia="Times New Roman" w:cs="Times New Roman"/>
          <w:color w:val="000000" w:themeColor="text1"/>
          <w:sz w:val="24"/>
          <w:szCs w:val="24"/>
        </w:rPr>
        <w:t xml:space="preserve"> the use of any non-prescribed technology and will be the deciding vote</w:t>
      </w:r>
      <w:r w:rsidRPr="00D94AD3" w:rsidR="6657079D">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 xml:space="preserve">On any </w:t>
      </w:r>
      <w:r w:rsidRPr="648B6887" w:rsidR="0625C464">
        <w:rPr>
          <w:rFonts w:ascii="Times New Roman" w:hAnsi="Times New Roman" w:eastAsia="Times New Roman" w:cs="Times New Roman"/>
          <w:color w:val="000000" w:themeColor="text1"/>
          <w:sz w:val="24"/>
          <w:szCs w:val="24"/>
        </w:rPr>
        <w:t>intragroup</w:t>
      </w:r>
      <w:r w:rsidRPr="00D94AD3">
        <w:rPr>
          <w:rFonts w:ascii="Times New Roman" w:hAnsi="Times New Roman" w:eastAsia="Times New Roman" w:cs="Times New Roman"/>
          <w:color w:val="000000" w:themeColor="text1"/>
          <w:sz w:val="24"/>
          <w:szCs w:val="24"/>
        </w:rPr>
        <w:t xml:space="preserve"> decisions that do not involve the technical aspects of the project consensus of the group will be the deciding factor in the cases where this consensus cannot be achieved the group's </w:t>
      </w:r>
      <w:r w:rsidRPr="5F672F58" w:rsidR="6EB73953">
        <w:rPr>
          <w:rFonts w:ascii="Times New Roman" w:hAnsi="Times New Roman" w:eastAsia="Times New Roman" w:cs="Times New Roman"/>
          <w:color w:val="000000" w:themeColor="text1"/>
          <w:sz w:val="24"/>
          <w:szCs w:val="24"/>
        </w:rPr>
        <w:t>G</w:t>
      </w:r>
      <w:r w:rsidRPr="5F672F58">
        <w:rPr>
          <w:rFonts w:ascii="Times New Roman" w:hAnsi="Times New Roman" w:eastAsia="Times New Roman" w:cs="Times New Roman"/>
          <w:color w:val="000000" w:themeColor="text1"/>
          <w:sz w:val="24"/>
          <w:szCs w:val="24"/>
        </w:rPr>
        <w:t>TA</w:t>
      </w:r>
      <w:r w:rsidRPr="00D94AD3">
        <w:rPr>
          <w:rFonts w:ascii="Times New Roman" w:hAnsi="Times New Roman" w:eastAsia="Times New Roman" w:cs="Times New Roman"/>
          <w:color w:val="000000" w:themeColor="text1"/>
          <w:sz w:val="24"/>
          <w:szCs w:val="24"/>
        </w:rPr>
        <w:t xml:space="preserve"> will be </w:t>
      </w:r>
      <w:r w:rsidRPr="00D94AD3" w:rsidR="00191A55">
        <w:rPr>
          <w:rFonts w:ascii="Times New Roman" w:hAnsi="Times New Roman" w:eastAsia="Times New Roman" w:cs="Times New Roman"/>
          <w:color w:val="000000" w:themeColor="text1"/>
          <w:sz w:val="24"/>
          <w:szCs w:val="24"/>
        </w:rPr>
        <w:t>consulted,</w:t>
      </w:r>
      <w:r w:rsidRPr="00D94AD3">
        <w:rPr>
          <w:rFonts w:ascii="Times New Roman" w:hAnsi="Times New Roman" w:eastAsia="Times New Roman" w:cs="Times New Roman"/>
          <w:color w:val="000000" w:themeColor="text1"/>
          <w:sz w:val="24"/>
          <w:szCs w:val="24"/>
        </w:rPr>
        <w:t xml:space="preserve"> and the ultimate decision will </w:t>
      </w:r>
      <w:r w:rsidRPr="00D94AD3" w:rsidR="41E5129E">
        <w:rPr>
          <w:rFonts w:ascii="Times New Roman" w:hAnsi="Times New Roman" w:eastAsia="Times New Roman" w:cs="Times New Roman"/>
          <w:color w:val="000000" w:themeColor="text1"/>
          <w:sz w:val="24"/>
          <w:szCs w:val="24"/>
        </w:rPr>
        <w:t>exist</w:t>
      </w:r>
      <w:r w:rsidRPr="00D94AD3">
        <w:rPr>
          <w:rFonts w:ascii="Times New Roman" w:hAnsi="Times New Roman" w:eastAsia="Times New Roman" w:cs="Times New Roman"/>
          <w:color w:val="000000" w:themeColor="text1"/>
          <w:sz w:val="24"/>
          <w:szCs w:val="24"/>
        </w:rPr>
        <w:t xml:space="preserve"> with the </w:t>
      </w:r>
      <w:r w:rsidR="007A4F2D">
        <w:rPr>
          <w:rFonts w:ascii="Times New Roman" w:hAnsi="Times New Roman" w:eastAsia="Times New Roman" w:cs="Times New Roman"/>
          <w:color w:val="000000" w:themeColor="text1"/>
          <w:sz w:val="24"/>
          <w:szCs w:val="24"/>
        </w:rPr>
        <w:t>t</w:t>
      </w:r>
      <w:r w:rsidRPr="00D94AD3">
        <w:rPr>
          <w:rFonts w:ascii="Times New Roman" w:hAnsi="Times New Roman" w:eastAsia="Times New Roman" w:cs="Times New Roman"/>
          <w:color w:val="000000" w:themeColor="text1"/>
          <w:sz w:val="24"/>
          <w:szCs w:val="24"/>
        </w:rPr>
        <w:t xml:space="preserve">eam </w:t>
      </w:r>
      <w:r w:rsidR="007A4F2D">
        <w:rPr>
          <w:rFonts w:ascii="Times New Roman" w:hAnsi="Times New Roman" w:eastAsia="Times New Roman" w:cs="Times New Roman"/>
          <w:color w:val="000000" w:themeColor="text1"/>
          <w:sz w:val="24"/>
          <w:szCs w:val="24"/>
        </w:rPr>
        <w:t>l</w:t>
      </w:r>
      <w:r w:rsidRPr="00D94AD3">
        <w:rPr>
          <w:rFonts w:ascii="Times New Roman" w:hAnsi="Times New Roman" w:eastAsia="Times New Roman" w:cs="Times New Roman"/>
          <w:color w:val="000000" w:themeColor="text1"/>
          <w:sz w:val="24"/>
          <w:szCs w:val="24"/>
        </w:rPr>
        <w:t>ead.</w:t>
      </w:r>
    </w:p>
    <w:p w:rsidRPr="00D94AD3" w:rsidR="4BC1E89D" w:rsidP="5CF7998F" w:rsidRDefault="59523434" w14:paraId="66F6DFD7" w14:textId="58E5EAA3">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In the event a team member misses a scheduled meeting or a </w:t>
      </w:r>
      <w:r w:rsidR="00432C54">
        <w:rPr>
          <w:rFonts w:ascii="Times New Roman" w:hAnsi="Times New Roman" w:eastAsia="Times New Roman" w:cs="Times New Roman"/>
          <w:color w:val="000000" w:themeColor="text1"/>
          <w:sz w:val="24"/>
          <w:szCs w:val="24"/>
        </w:rPr>
        <w:t>client-mandated</w:t>
      </w:r>
      <w:r w:rsidRPr="00D94AD3">
        <w:rPr>
          <w:rFonts w:ascii="Times New Roman" w:hAnsi="Times New Roman" w:eastAsia="Times New Roman" w:cs="Times New Roman"/>
          <w:color w:val="000000" w:themeColor="text1"/>
          <w:sz w:val="24"/>
          <w:szCs w:val="24"/>
        </w:rPr>
        <w:t xml:space="preserve"> deadline for </w:t>
      </w:r>
      <w:r w:rsidRPr="00D94AD3" w:rsidR="17A9A6DE">
        <w:rPr>
          <w:rFonts w:ascii="Times New Roman" w:hAnsi="Times New Roman" w:eastAsia="Times New Roman" w:cs="Times New Roman"/>
          <w:color w:val="000000" w:themeColor="text1"/>
          <w:sz w:val="24"/>
          <w:szCs w:val="24"/>
        </w:rPr>
        <w:t>delivery</w:t>
      </w:r>
      <w:r w:rsidRPr="00D94AD3">
        <w:rPr>
          <w:rFonts w:ascii="Times New Roman" w:hAnsi="Times New Roman" w:eastAsia="Times New Roman" w:cs="Times New Roman"/>
          <w:color w:val="000000" w:themeColor="text1"/>
          <w:sz w:val="24"/>
          <w:szCs w:val="24"/>
        </w:rPr>
        <w:t xml:space="preserve"> without notifying the group 48 hours </w:t>
      </w:r>
      <w:r w:rsidRPr="42DF84C9" w:rsidR="6A53DE8B">
        <w:rPr>
          <w:rFonts w:ascii="Times New Roman" w:hAnsi="Times New Roman" w:eastAsia="Times New Roman" w:cs="Times New Roman"/>
          <w:color w:val="000000" w:themeColor="text1"/>
          <w:sz w:val="24"/>
          <w:szCs w:val="24"/>
        </w:rPr>
        <w:t>(about 2 days)</w:t>
      </w:r>
      <w:r w:rsidRPr="42DF84C9">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 xml:space="preserve">in advance the </w:t>
      </w:r>
      <w:r w:rsidRPr="47110EA1" w:rsidR="404D6BF5">
        <w:rPr>
          <w:rFonts w:ascii="Times New Roman" w:hAnsi="Times New Roman" w:eastAsia="Times New Roman" w:cs="Times New Roman"/>
          <w:color w:val="000000" w:themeColor="text1"/>
          <w:sz w:val="24"/>
          <w:szCs w:val="24"/>
        </w:rPr>
        <w:t>G</w:t>
      </w:r>
      <w:r w:rsidRPr="47110EA1">
        <w:rPr>
          <w:rFonts w:ascii="Times New Roman" w:hAnsi="Times New Roman" w:eastAsia="Times New Roman" w:cs="Times New Roman"/>
          <w:color w:val="000000" w:themeColor="text1"/>
          <w:sz w:val="24"/>
          <w:szCs w:val="24"/>
        </w:rPr>
        <w:t>TA</w:t>
      </w:r>
      <w:r w:rsidRPr="00D94AD3">
        <w:rPr>
          <w:rFonts w:ascii="Times New Roman" w:hAnsi="Times New Roman" w:eastAsia="Times New Roman" w:cs="Times New Roman"/>
          <w:color w:val="000000" w:themeColor="text1"/>
          <w:sz w:val="24"/>
          <w:szCs w:val="24"/>
        </w:rPr>
        <w:t xml:space="preserve"> and Professors will be notified of the event</w:t>
      </w:r>
      <w:r w:rsidRPr="00D94AD3" w:rsidR="414CF9B5">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 xml:space="preserve">Any further violations of this nature will result in a meeting with the Professors and </w:t>
      </w:r>
      <w:r w:rsidRPr="7DD038AF" w:rsidR="22899777">
        <w:rPr>
          <w:rFonts w:ascii="Times New Roman" w:hAnsi="Times New Roman" w:eastAsia="Times New Roman" w:cs="Times New Roman"/>
          <w:color w:val="000000" w:themeColor="text1"/>
          <w:sz w:val="24"/>
          <w:szCs w:val="24"/>
        </w:rPr>
        <w:t>G</w:t>
      </w:r>
      <w:r w:rsidRPr="7DD038AF">
        <w:rPr>
          <w:rFonts w:ascii="Times New Roman" w:hAnsi="Times New Roman" w:eastAsia="Times New Roman" w:cs="Times New Roman"/>
          <w:color w:val="000000" w:themeColor="text1"/>
          <w:sz w:val="24"/>
          <w:szCs w:val="24"/>
        </w:rPr>
        <w:t>TA</w:t>
      </w:r>
      <w:r w:rsidRPr="00D94AD3">
        <w:rPr>
          <w:rFonts w:ascii="Times New Roman" w:hAnsi="Times New Roman" w:eastAsia="Times New Roman" w:cs="Times New Roman"/>
          <w:color w:val="000000" w:themeColor="text1"/>
          <w:sz w:val="24"/>
          <w:szCs w:val="24"/>
        </w:rPr>
        <w:t xml:space="preserve"> to </w:t>
      </w:r>
      <w:r w:rsidRPr="00D94AD3" w:rsidR="7FEB474D">
        <w:rPr>
          <w:rFonts w:ascii="Times New Roman" w:hAnsi="Times New Roman" w:eastAsia="Times New Roman" w:cs="Times New Roman"/>
          <w:color w:val="000000" w:themeColor="text1"/>
          <w:sz w:val="24"/>
          <w:szCs w:val="24"/>
        </w:rPr>
        <w:t>decide</w:t>
      </w:r>
      <w:r w:rsidRPr="00D94AD3">
        <w:rPr>
          <w:rFonts w:ascii="Times New Roman" w:hAnsi="Times New Roman" w:eastAsia="Times New Roman" w:cs="Times New Roman"/>
          <w:color w:val="000000" w:themeColor="text1"/>
          <w:sz w:val="24"/>
          <w:szCs w:val="24"/>
        </w:rPr>
        <w:t xml:space="preserve"> the best course of action going forward</w:t>
      </w:r>
      <w:r w:rsidRPr="00D94AD3" w:rsidR="34C6D16D">
        <w:rPr>
          <w:rFonts w:ascii="Times New Roman" w:hAnsi="Times New Roman" w:eastAsia="Times New Roman" w:cs="Times New Roman"/>
          <w:color w:val="000000" w:themeColor="text1"/>
          <w:sz w:val="24"/>
          <w:szCs w:val="24"/>
        </w:rPr>
        <w:t xml:space="preserve">. </w:t>
      </w:r>
      <w:r w:rsidRPr="00D94AD3" w:rsidR="7D76716C">
        <w:rPr>
          <w:rFonts w:ascii="Times New Roman" w:hAnsi="Times New Roman" w:eastAsia="Times New Roman" w:cs="Times New Roman"/>
          <w:color w:val="000000" w:themeColor="text1"/>
          <w:sz w:val="24"/>
          <w:szCs w:val="24"/>
        </w:rPr>
        <w:t>The habitual</w:t>
      </w:r>
      <w:r w:rsidRPr="00D94AD3">
        <w:rPr>
          <w:rFonts w:ascii="Times New Roman" w:hAnsi="Times New Roman" w:eastAsia="Times New Roman" w:cs="Times New Roman"/>
          <w:color w:val="000000" w:themeColor="text1"/>
          <w:sz w:val="24"/>
          <w:szCs w:val="24"/>
        </w:rPr>
        <w:t xml:space="preserve"> (more than once) </w:t>
      </w:r>
      <w:r w:rsidRPr="00D94AD3" w:rsidR="3CF053F9">
        <w:rPr>
          <w:rFonts w:ascii="Times New Roman" w:hAnsi="Times New Roman" w:eastAsia="Times New Roman" w:cs="Times New Roman"/>
          <w:color w:val="000000" w:themeColor="text1"/>
          <w:sz w:val="24"/>
          <w:szCs w:val="24"/>
        </w:rPr>
        <w:t>missing</w:t>
      </w:r>
      <w:r w:rsidRPr="00D94AD3">
        <w:rPr>
          <w:rFonts w:ascii="Times New Roman" w:hAnsi="Times New Roman" w:eastAsia="Times New Roman" w:cs="Times New Roman"/>
          <w:color w:val="000000" w:themeColor="text1"/>
          <w:sz w:val="24"/>
          <w:szCs w:val="24"/>
        </w:rPr>
        <w:t xml:space="preserve"> meetings or non-client mandated deadlines will result in a verbal warning followed by the prescribed steps above.</w:t>
      </w:r>
    </w:p>
    <w:p w:rsidR="67C8B178" w:rsidP="67C8B178" w:rsidRDefault="67C8B178" w14:paraId="5B968406" w14:textId="560089B7">
      <w:pPr>
        <w:spacing w:after="0" w:line="360" w:lineRule="auto"/>
        <w:rPr>
          <w:rFonts w:ascii="Times New Roman" w:hAnsi="Times New Roman" w:eastAsia="Times New Roman" w:cs="Times New Roman"/>
          <w:color w:val="000000" w:themeColor="text1"/>
          <w:sz w:val="24"/>
          <w:szCs w:val="24"/>
        </w:rPr>
      </w:pPr>
    </w:p>
    <w:p w:rsidR="5408BBC2" w:rsidP="694EB37B" w:rsidRDefault="5408BBC2" w14:paraId="0C774C0F" w14:textId="663A0708">
      <w:pPr>
        <w:spacing w:after="0" w:line="360" w:lineRule="auto"/>
        <w:rPr>
          <w:rFonts w:ascii="Times New Roman" w:hAnsi="Times New Roman" w:eastAsia="Times New Roman" w:cs="Times New Roman"/>
          <w:color w:val="000000" w:themeColor="text1"/>
          <w:sz w:val="24"/>
          <w:szCs w:val="24"/>
        </w:rPr>
      </w:pPr>
      <w:r w:rsidRPr="694EB37B">
        <w:rPr>
          <w:rFonts w:ascii="Times New Roman" w:hAnsi="Times New Roman" w:eastAsia="Times New Roman" w:cs="Times New Roman"/>
          <w:color w:val="000000" w:themeColor="text1"/>
          <w:sz w:val="24"/>
          <w:szCs w:val="24"/>
        </w:rPr>
        <w:t xml:space="preserve">In case </w:t>
      </w:r>
      <w:r w:rsidRPr="694EB37B" w:rsidR="5D42CDC7">
        <w:rPr>
          <w:rFonts w:ascii="Times New Roman" w:hAnsi="Times New Roman" w:eastAsia="Times New Roman" w:cs="Times New Roman"/>
          <w:color w:val="000000" w:themeColor="text1"/>
          <w:sz w:val="24"/>
          <w:szCs w:val="24"/>
        </w:rPr>
        <w:t xml:space="preserve">the team leader </w:t>
      </w:r>
      <w:r w:rsidR="00432C54">
        <w:rPr>
          <w:rFonts w:ascii="Times New Roman" w:hAnsi="Times New Roman" w:eastAsia="Times New Roman" w:cs="Times New Roman"/>
          <w:color w:val="000000" w:themeColor="text1"/>
          <w:sz w:val="24"/>
          <w:szCs w:val="24"/>
        </w:rPr>
        <w:t xml:space="preserve">does </w:t>
      </w:r>
      <w:r w:rsidRPr="694EB37B" w:rsidR="5D42CDC7">
        <w:rPr>
          <w:rFonts w:ascii="Times New Roman" w:hAnsi="Times New Roman" w:eastAsia="Times New Roman" w:cs="Times New Roman"/>
          <w:color w:val="000000" w:themeColor="text1"/>
          <w:sz w:val="24"/>
          <w:szCs w:val="24"/>
        </w:rPr>
        <w:t xml:space="preserve">not </w:t>
      </w:r>
      <w:r w:rsidR="00432C54">
        <w:rPr>
          <w:rFonts w:ascii="Times New Roman" w:hAnsi="Times New Roman" w:eastAsia="Times New Roman" w:cs="Times New Roman"/>
          <w:color w:val="000000" w:themeColor="text1"/>
          <w:sz w:val="24"/>
          <w:szCs w:val="24"/>
        </w:rPr>
        <w:t>attend</w:t>
      </w:r>
      <w:r w:rsidRPr="694EB37B" w:rsidR="5D42CDC7">
        <w:rPr>
          <w:rFonts w:ascii="Times New Roman" w:hAnsi="Times New Roman" w:eastAsia="Times New Roman" w:cs="Times New Roman"/>
          <w:color w:val="000000" w:themeColor="text1"/>
          <w:sz w:val="24"/>
          <w:szCs w:val="24"/>
        </w:rPr>
        <w:t xml:space="preserve"> mee</w:t>
      </w:r>
      <w:r w:rsidRPr="694EB37B" w:rsidR="02EE7B78">
        <w:rPr>
          <w:rFonts w:ascii="Times New Roman" w:hAnsi="Times New Roman" w:eastAsia="Times New Roman" w:cs="Times New Roman"/>
          <w:color w:val="000000" w:themeColor="text1"/>
          <w:sz w:val="24"/>
          <w:szCs w:val="24"/>
        </w:rPr>
        <w:t xml:space="preserve">tings or </w:t>
      </w:r>
      <w:r w:rsidR="00432C54">
        <w:rPr>
          <w:rFonts w:ascii="Times New Roman" w:hAnsi="Times New Roman" w:eastAsia="Times New Roman" w:cs="Times New Roman"/>
          <w:color w:val="000000" w:themeColor="text1"/>
          <w:sz w:val="24"/>
          <w:szCs w:val="24"/>
        </w:rPr>
        <w:t>meet</w:t>
      </w:r>
      <w:r w:rsidRPr="694EB37B" w:rsidR="02EE7B78">
        <w:rPr>
          <w:rFonts w:ascii="Times New Roman" w:hAnsi="Times New Roman" w:eastAsia="Times New Roman" w:cs="Times New Roman"/>
          <w:color w:val="000000" w:themeColor="text1"/>
          <w:sz w:val="24"/>
          <w:szCs w:val="24"/>
        </w:rPr>
        <w:t xml:space="preserve"> deadlines the same </w:t>
      </w:r>
      <w:r w:rsidRPr="694EB37B" w:rsidR="0DD44D24">
        <w:rPr>
          <w:rFonts w:ascii="Times New Roman" w:hAnsi="Times New Roman" w:eastAsia="Times New Roman" w:cs="Times New Roman"/>
          <w:color w:val="000000" w:themeColor="text1"/>
          <w:sz w:val="24"/>
          <w:szCs w:val="24"/>
        </w:rPr>
        <w:t xml:space="preserve">procedure will happen above it will just be another member of the team that is </w:t>
      </w:r>
      <w:r w:rsidRPr="694EB37B" w:rsidR="4C2EE00D">
        <w:rPr>
          <w:rFonts w:ascii="Times New Roman" w:hAnsi="Times New Roman" w:eastAsia="Times New Roman" w:cs="Times New Roman"/>
          <w:color w:val="000000" w:themeColor="text1"/>
          <w:sz w:val="24"/>
          <w:szCs w:val="24"/>
        </w:rPr>
        <w:t>handing</w:t>
      </w:r>
      <w:r w:rsidRPr="694EB37B" w:rsidR="0DD44D24">
        <w:rPr>
          <w:rFonts w:ascii="Times New Roman" w:hAnsi="Times New Roman" w:eastAsia="Times New Roman" w:cs="Times New Roman"/>
          <w:color w:val="000000" w:themeColor="text1"/>
          <w:sz w:val="24"/>
          <w:szCs w:val="24"/>
        </w:rPr>
        <w:t xml:space="preserve"> out the written slips</w:t>
      </w:r>
      <w:r w:rsidRPr="694EB37B" w:rsidR="39918A34">
        <w:rPr>
          <w:rFonts w:ascii="Times New Roman" w:hAnsi="Times New Roman" w:eastAsia="Times New Roman" w:cs="Times New Roman"/>
          <w:color w:val="000000" w:themeColor="text1"/>
          <w:sz w:val="24"/>
          <w:szCs w:val="24"/>
        </w:rPr>
        <w:t xml:space="preserve">. In </w:t>
      </w:r>
      <w:r w:rsidRPr="694EB37B" w:rsidR="39918A34">
        <w:rPr>
          <w:rFonts w:ascii="Times New Roman" w:hAnsi="Times New Roman" w:eastAsia="Times New Roman" w:cs="Times New Roman"/>
          <w:color w:val="000000" w:themeColor="text1"/>
          <w:sz w:val="24"/>
          <w:szCs w:val="24"/>
        </w:rPr>
        <w:lastRenderedPageBreak/>
        <w:t>addition</w:t>
      </w:r>
      <w:r w:rsidRPr="694EB37B" w:rsidR="727AA05F">
        <w:rPr>
          <w:rFonts w:ascii="Times New Roman" w:hAnsi="Times New Roman" w:eastAsia="Times New Roman" w:cs="Times New Roman"/>
          <w:color w:val="000000" w:themeColor="text1"/>
          <w:sz w:val="24"/>
          <w:szCs w:val="24"/>
        </w:rPr>
        <w:t xml:space="preserve">, everyone will act professionally and treat each other with respect. </w:t>
      </w:r>
      <w:r w:rsidRPr="694EB37B" w:rsidR="21D7688A">
        <w:rPr>
          <w:rFonts w:ascii="Times New Roman" w:hAnsi="Times New Roman" w:eastAsia="Times New Roman" w:cs="Times New Roman"/>
          <w:color w:val="000000" w:themeColor="text1"/>
          <w:sz w:val="24"/>
          <w:szCs w:val="24"/>
        </w:rPr>
        <w:t>If this does not happen, the GTA will be made aware by one of the team members.</w:t>
      </w:r>
      <w:r w:rsidRPr="694EB37B" w:rsidR="727AA05F">
        <w:rPr>
          <w:rFonts w:ascii="Times New Roman" w:hAnsi="Times New Roman" w:eastAsia="Times New Roman" w:cs="Times New Roman"/>
          <w:color w:val="000000" w:themeColor="text1"/>
          <w:sz w:val="24"/>
          <w:szCs w:val="24"/>
        </w:rPr>
        <w:t xml:space="preserve"> This is to ensure that everyone is doing their role respectfully. </w:t>
      </w:r>
    </w:p>
    <w:p w:rsidRPr="00D94AD3" w:rsidR="03606E0D" w:rsidP="5CF7998F" w:rsidRDefault="03606E0D" w14:paraId="5B16ADF2" w14:textId="60771AFA">
      <w:pPr>
        <w:spacing w:after="0" w:line="360" w:lineRule="auto"/>
        <w:rPr>
          <w:rFonts w:ascii="Times New Roman" w:hAnsi="Times New Roman" w:eastAsia="Times New Roman" w:cs="Times New Roman"/>
          <w:color w:val="000000" w:themeColor="text1"/>
          <w:sz w:val="24"/>
          <w:szCs w:val="24"/>
        </w:rPr>
      </w:pPr>
    </w:p>
    <w:p w:rsidRPr="00D94AD3" w:rsidR="7D5E1501" w:rsidP="5A83D56F" w:rsidRDefault="65567311" w14:paraId="1737ABAA" w14:textId="4BD01ACE">
      <w:pPr>
        <w:pStyle w:val="Heading2"/>
        <w:spacing w:line="360" w:lineRule="auto"/>
        <w:rPr>
          <w:rFonts w:ascii="Times New Roman" w:hAnsi="Times New Roman" w:eastAsia="Times New Roman" w:cs="Times New Roman"/>
          <w:b/>
          <w:color w:val="000000" w:themeColor="text1"/>
          <w:sz w:val="24"/>
          <w:szCs w:val="24"/>
        </w:rPr>
      </w:pPr>
      <w:bookmarkStart w:name="_Toc548243956" w:id="18"/>
      <w:bookmarkStart w:name="_Toc145589885" w:id="19"/>
      <w:r w:rsidRPr="00D94AD3">
        <w:rPr>
          <w:rFonts w:ascii="Times New Roman" w:hAnsi="Times New Roman" w:eastAsia="Times New Roman" w:cs="Times New Roman"/>
          <w:b/>
          <w:color w:val="000000" w:themeColor="text1"/>
          <w:sz w:val="24"/>
          <w:szCs w:val="24"/>
        </w:rPr>
        <w:t>1.5 Project Plan (iterations, project schedule)</w:t>
      </w:r>
      <w:bookmarkEnd w:id="18"/>
      <w:bookmarkEnd w:id="19"/>
    </w:p>
    <w:p w:rsidR="45B5073F" w:rsidP="2962C6E3" w:rsidRDefault="45B5073F" w14:paraId="4C63DBD0" w14:textId="58B0C8FB">
      <w:pPr>
        <w:spacing w:after="40" w:line="360" w:lineRule="auto"/>
        <w:rPr>
          <w:rFonts w:ascii="Times New Roman" w:hAnsi="Times New Roman" w:eastAsia="Times New Roman" w:cs="Times New Roman"/>
          <w:color w:val="000000" w:themeColor="text1"/>
          <w:sz w:val="24"/>
          <w:szCs w:val="24"/>
          <w:u w:val="single"/>
        </w:rPr>
      </w:pPr>
      <w:r w:rsidRPr="2962C6E3">
        <w:rPr>
          <w:rFonts w:ascii="Times New Roman" w:hAnsi="Times New Roman" w:eastAsia="Times New Roman" w:cs="Times New Roman"/>
          <w:color w:val="000000" w:themeColor="text1"/>
          <w:sz w:val="24"/>
          <w:szCs w:val="24"/>
          <w:u w:val="single"/>
        </w:rPr>
        <w:t>Project Schedule:</w:t>
      </w:r>
    </w:p>
    <w:p w:rsidRPr="00D94AD3" w:rsidR="477A0D29" w:rsidP="00D94AD3" w:rsidRDefault="477A0D29" w14:paraId="7A71458E" w14:textId="5C661B1B">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Meeting with Client – 9/16/23 </w:t>
      </w:r>
    </w:p>
    <w:p w:rsidRPr="00D94AD3" w:rsidR="1807BB51" w:rsidP="5A83D56F" w:rsidRDefault="082AC3D9" w14:paraId="466CBE16" w14:textId="5511631B">
      <w:pPr>
        <w:pStyle w:val="ListParagraph"/>
        <w:numPr>
          <w:ilvl w:val="0"/>
          <w:numId w:val="15"/>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Get answers to all setup </w:t>
      </w:r>
      <w:r w:rsidRPr="00D94AD3" w:rsidR="005818B0">
        <w:rPr>
          <w:rFonts w:ascii="Times New Roman" w:hAnsi="Times New Roman" w:eastAsia="Times New Roman" w:cs="Times New Roman"/>
          <w:color w:val="000000" w:themeColor="text1"/>
          <w:sz w:val="24"/>
          <w:szCs w:val="24"/>
        </w:rPr>
        <w:t>questions.</w:t>
      </w:r>
    </w:p>
    <w:p w:rsidRPr="00D94AD3" w:rsidR="082AC3D9" w:rsidP="00D94AD3" w:rsidRDefault="082AC3D9" w14:paraId="1ED0CB78" w14:textId="6A4AE3EF">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Starting Website – 9/16/23</w:t>
      </w:r>
    </w:p>
    <w:p w:rsidRPr="00D94AD3" w:rsidR="082AC3D9" w:rsidP="00D94AD3" w:rsidRDefault="3FE74019" w14:paraId="690D64C0" w14:textId="46496463">
      <w:pPr>
        <w:pStyle w:val="ListParagraph"/>
        <w:numPr>
          <w:ilvl w:val="0"/>
          <w:numId w:val="14"/>
        </w:numPr>
        <w:spacing w:after="40" w:line="360" w:lineRule="auto"/>
        <w:rPr>
          <w:rFonts w:ascii="Times New Roman" w:hAnsi="Times New Roman" w:eastAsia="Times New Roman" w:cs="Times New Roman"/>
          <w:color w:val="000000" w:themeColor="text1"/>
          <w:sz w:val="24"/>
          <w:szCs w:val="24"/>
        </w:rPr>
      </w:pPr>
      <w:r w:rsidRPr="63395620">
        <w:rPr>
          <w:rFonts w:ascii="Times New Roman" w:hAnsi="Times New Roman" w:eastAsia="Times New Roman" w:cs="Times New Roman"/>
          <w:color w:val="000000" w:themeColor="text1"/>
          <w:sz w:val="24"/>
          <w:szCs w:val="24"/>
        </w:rPr>
        <w:t>Creating the</w:t>
      </w:r>
      <w:r w:rsidRPr="00D94AD3" w:rsidR="082AC3D9">
        <w:rPr>
          <w:rFonts w:ascii="Times New Roman" w:hAnsi="Times New Roman" w:eastAsia="Times New Roman" w:cs="Times New Roman"/>
          <w:color w:val="000000" w:themeColor="text1"/>
          <w:sz w:val="24"/>
          <w:szCs w:val="24"/>
        </w:rPr>
        <w:t xml:space="preserve"> login page</w:t>
      </w:r>
    </w:p>
    <w:p w:rsidRPr="00D94AD3" w:rsidR="1807BB51" w:rsidP="5A83D56F" w:rsidRDefault="18F1EDD3" w14:paraId="6CBBAA61" w14:textId="7B8C1ED9">
      <w:pPr>
        <w:pStyle w:val="ListParagraph"/>
        <w:numPr>
          <w:ilvl w:val="0"/>
          <w:numId w:val="14"/>
        </w:numPr>
        <w:spacing w:after="40" w:line="360" w:lineRule="auto"/>
        <w:rPr>
          <w:rFonts w:ascii="Times New Roman" w:hAnsi="Times New Roman" w:eastAsia="Times New Roman" w:cs="Times New Roman"/>
          <w:color w:val="000000" w:themeColor="text1"/>
          <w:sz w:val="24"/>
          <w:szCs w:val="24"/>
        </w:rPr>
      </w:pPr>
      <w:r w:rsidRPr="34845FCD">
        <w:rPr>
          <w:rFonts w:ascii="Times New Roman" w:hAnsi="Times New Roman" w:eastAsia="Times New Roman" w:cs="Times New Roman"/>
          <w:color w:val="000000" w:themeColor="text1"/>
          <w:sz w:val="24"/>
          <w:szCs w:val="24"/>
        </w:rPr>
        <w:t>Setting up</w:t>
      </w:r>
      <w:r w:rsidRPr="00D94AD3" w:rsidR="082AC3D9">
        <w:rPr>
          <w:rFonts w:ascii="Times New Roman" w:hAnsi="Times New Roman" w:eastAsia="Times New Roman" w:cs="Times New Roman"/>
          <w:color w:val="000000" w:themeColor="text1"/>
          <w:sz w:val="24"/>
          <w:szCs w:val="24"/>
        </w:rPr>
        <w:t xml:space="preserve"> </w:t>
      </w:r>
      <w:r w:rsidR="00DE66B8">
        <w:rPr>
          <w:rFonts w:ascii="Times New Roman" w:hAnsi="Times New Roman" w:eastAsia="Times New Roman" w:cs="Times New Roman"/>
          <w:color w:val="000000" w:themeColor="text1"/>
          <w:sz w:val="24"/>
          <w:szCs w:val="24"/>
        </w:rPr>
        <w:t xml:space="preserve">a </w:t>
      </w:r>
      <w:r w:rsidRPr="00D94AD3" w:rsidR="082AC3D9">
        <w:rPr>
          <w:rFonts w:ascii="Times New Roman" w:hAnsi="Times New Roman" w:eastAsia="Times New Roman" w:cs="Times New Roman"/>
          <w:color w:val="000000" w:themeColor="text1"/>
          <w:sz w:val="24"/>
          <w:szCs w:val="24"/>
        </w:rPr>
        <w:t>database for employees</w:t>
      </w:r>
    </w:p>
    <w:p w:rsidRPr="00D94AD3" w:rsidR="082AC3D9" w:rsidP="00D94AD3" w:rsidRDefault="082AC3D9" w14:paraId="4B3639EF" w14:textId="4CDC2242">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First Prototype – 9/2</w:t>
      </w:r>
      <w:r w:rsidR="001F6BEA">
        <w:rPr>
          <w:rFonts w:ascii="Times New Roman" w:hAnsi="Times New Roman" w:eastAsia="Times New Roman" w:cs="Times New Roman"/>
          <w:color w:val="000000" w:themeColor="text1"/>
          <w:sz w:val="24"/>
          <w:szCs w:val="24"/>
        </w:rPr>
        <w:t>4</w:t>
      </w:r>
      <w:r w:rsidRPr="00D94AD3">
        <w:rPr>
          <w:rFonts w:ascii="Times New Roman" w:hAnsi="Times New Roman" w:eastAsia="Times New Roman" w:cs="Times New Roman"/>
          <w:color w:val="000000" w:themeColor="text1"/>
          <w:sz w:val="24"/>
          <w:szCs w:val="24"/>
        </w:rPr>
        <w:t>/23</w:t>
      </w:r>
    </w:p>
    <w:p w:rsidRPr="00D94AD3" w:rsidR="082AC3D9" w:rsidP="00D94AD3" w:rsidRDefault="082AC3D9" w14:paraId="5FBA845D" w14:textId="519DAE32">
      <w:pPr>
        <w:pStyle w:val="ListParagraph"/>
        <w:numPr>
          <w:ilvl w:val="0"/>
          <w:numId w:val="13"/>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Present </w:t>
      </w:r>
      <w:r w:rsidR="00DE66B8">
        <w:rPr>
          <w:rFonts w:ascii="Times New Roman" w:hAnsi="Times New Roman" w:eastAsia="Times New Roman" w:cs="Times New Roman"/>
          <w:color w:val="000000" w:themeColor="text1"/>
          <w:sz w:val="24"/>
          <w:szCs w:val="24"/>
        </w:rPr>
        <w:t xml:space="preserve">the </w:t>
      </w:r>
      <w:r w:rsidRPr="00D94AD3">
        <w:rPr>
          <w:rFonts w:ascii="Times New Roman" w:hAnsi="Times New Roman" w:eastAsia="Times New Roman" w:cs="Times New Roman"/>
          <w:color w:val="000000" w:themeColor="text1"/>
          <w:sz w:val="24"/>
          <w:szCs w:val="24"/>
        </w:rPr>
        <w:t xml:space="preserve">first prototype to </w:t>
      </w:r>
      <w:r w:rsidR="00DE66B8">
        <w:rPr>
          <w:rFonts w:ascii="Times New Roman" w:hAnsi="Times New Roman" w:eastAsia="Times New Roman" w:cs="Times New Roman"/>
          <w:color w:val="000000" w:themeColor="text1"/>
          <w:sz w:val="24"/>
          <w:szCs w:val="24"/>
        </w:rPr>
        <w:t xml:space="preserve">the </w:t>
      </w:r>
      <w:r w:rsidRPr="00D94AD3" w:rsidR="0034374E">
        <w:rPr>
          <w:rFonts w:ascii="Times New Roman" w:hAnsi="Times New Roman" w:eastAsia="Times New Roman" w:cs="Times New Roman"/>
          <w:color w:val="000000" w:themeColor="text1"/>
          <w:sz w:val="24"/>
          <w:szCs w:val="24"/>
        </w:rPr>
        <w:t>class.</w:t>
      </w:r>
    </w:p>
    <w:p w:rsidRPr="00D94AD3" w:rsidR="1807BB51" w:rsidP="5A83D56F" w:rsidRDefault="082AC3D9" w14:paraId="1D0B064B" w14:textId="7983E3DB">
      <w:pPr>
        <w:pStyle w:val="ListParagraph"/>
        <w:numPr>
          <w:ilvl w:val="0"/>
          <w:numId w:val="13"/>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Display </w:t>
      </w:r>
      <w:r w:rsidRPr="7987BC21">
        <w:rPr>
          <w:rFonts w:ascii="Times New Roman" w:hAnsi="Times New Roman" w:eastAsia="Times New Roman" w:cs="Times New Roman"/>
          <w:color w:val="000000" w:themeColor="text1"/>
          <w:sz w:val="24"/>
          <w:szCs w:val="24"/>
        </w:rPr>
        <w:t>feature</w:t>
      </w:r>
      <w:r w:rsidRPr="00D94AD3">
        <w:rPr>
          <w:rFonts w:ascii="Times New Roman" w:hAnsi="Times New Roman" w:eastAsia="Times New Roman" w:cs="Times New Roman"/>
          <w:color w:val="000000" w:themeColor="text1"/>
          <w:sz w:val="24"/>
          <w:szCs w:val="24"/>
        </w:rPr>
        <w:t xml:space="preserve"> </w:t>
      </w:r>
      <w:r w:rsidRPr="33288702" w:rsidR="42BF13CF">
        <w:rPr>
          <w:rFonts w:ascii="Times New Roman" w:hAnsi="Times New Roman" w:eastAsia="Times New Roman" w:cs="Times New Roman"/>
          <w:color w:val="000000" w:themeColor="text1"/>
          <w:sz w:val="24"/>
          <w:szCs w:val="24"/>
        </w:rPr>
        <w:t>Home page</w:t>
      </w:r>
    </w:p>
    <w:p w:rsidR="42BF13CF" w:rsidP="687E6CDC" w:rsidRDefault="42BF13CF" w14:paraId="6E2A7B01" w14:textId="2B0A11D7">
      <w:pPr>
        <w:pStyle w:val="ListParagraph"/>
        <w:numPr>
          <w:ilvl w:val="0"/>
          <w:numId w:val="13"/>
        </w:numPr>
        <w:spacing w:after="40" w:line="360" w:lineRule="auto"/>
        <w:rPr>
          <w:rFonts w:ascii="Times New Roman" w:hAnsi="Times New Roman" w:eastAsia="Times New Roman" w:cs="Times New Roman"/>
          <w:color w:val="000000" w:themeColor="text1"/>
          <w:sz w:val="24"/>
          <w:szCs w:val="24"/>
        </w:rPr>
      </w:pPr>
      <w:r w:rsidRPr="687E6CDC">
        <w:rPr>
          <w:rFonts w:ascii="Times New Roman" w:hAnsi="Times New Roman" w:eastAsia="Times New Roman" w:cs="Times New Roman"/>
          <w:color w:val="000000" w:themeColor="text1"/>
          <w:sz w:val="24"/>
          <w:szCs w:val="24"/>
        </w:rPr>
        <w:t>Display feature Log-</w:t>
      </w:r>
      <w:r w:rsidR="004503FA">
        <w:rPr>
          <w:rFonts w:ascii="Times New Roman" w:hAnsi="Times New Roman" w:eastAsia="Times New Roman" w:cs="Times New Roman"/>
          <w:color w:val="000000" w:themeColor="text1"/>
          <w:sz w:val="24"/>
          <w:szCs w:val="24"/>
        </w:rPr>
        <w:t>I</w:t>
      </w:r>
      <w:r w:rsidRPr="687E6CDC">
        <w:rPr>
          <w:rFonts w:ascii="Times New Roman" w:hAnsi="Times New Roman" w:eastAsia="Times New Roman" w:cs="Times New Roman"/>
          <w:color w:val="000000" w:themeColor="text1"/>
          <w:sz w:val="24"/>
          <w:szCs w:val="24"/>
        </w:rPr>
        <w:t xml:space="preserve">n </w:t>
      </w:r>
    </w:p>
    <w:p w:rsidR="00575FF9" w:rsidP="687E6CDC" w:rsidRDefault="003E0A0B" w14:paraId="4E67F552" w14:textId="23AEF3D8">
      <w:pPr>
        <w:pStyle w:val="ListParagraph"/>
        <w:numPr>
          <w:ilvl w:val="0"/>
          <w:numId w:val="13"/>
        </w:numPr>
        <w:spacing w:after="4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Display feature Sign-</w:t>
      </w:r>
      <w:r w:rsidR="004503FA">
        <w:rPr>
          <w:rFonts w:ascii="Times New Roman" w:hAnsi="Times New Roman" w:eastAsia="Times New Roman" w:cs="Times New Roman"/>
          <w:color w:val="000000" w:themeColor="text1"/>
          <w:sz w:val="24"/>
          <w:szCs w:val="24"/>
        </w:rPr>
        <w:t>U</w:t>
      </w:r>
      <w:r>
        <w:rPr>
          <w:rFonts w:ascii="Times New Roman" w:hAnsi="Times New Roman" w:eastAsia="Times New Roman" w:cs="Times New Roman"/>
          <w:color w:val="000000" w:themeColor="text1"/>
          <w:sz w:val="24"/>
          <w:szCs w:val="24"/>
        </w:rPr>
        <w:t>p</w:t>
      </w:r>
    </w:p>
    <w:p w:rsidR="00C41197" w:rsidP="687E6CDC" w:rsidRDefault="00C41197" w14:paraId="70970386" w14:textId="612C50B6">
      <w:pPr>
        <w:pStyle w:val="ListParagraph"/>
        <w:numPr>
          <w:ilvl w:val="0"/>
          <w:numId w:val="13"/>
        </w:numPr>
        <w:spacing w:after="4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Display feature Forgot </w:t>
      </w:r>
      <w:r w:rsidR="004503FA">
        <w:rPr>
          <w:rFonts w:ascii="Times New Roman" w:hAnsi="Times New Roman" w:eastAsia="Times New Roman" w:cs="Times New Roman"/>
          <w:color w:val="000000" w:themeColor="text1"/>
          <w:sz w:val="24"/>
          <w:szCs w:val="24"/>
        </w:rPr>
        <w:t>Password.</w:t>
      </w:r>
    </w:p>
    <w:p w:rsidRPr="00D94AD3" w:rsidR="082AC3D9" w:rsidP="00D94AD3" w:rsidRDefault="082AC3D9" w14:paraId="25AE3553" w14:textId="36293F6F">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Adding Features – 9/27/23</w:t>
      </w:r>
    </w:p>
    <w:p w:rsidRPr="00D94AD3" w:rsidR="082AC3D9" w:rsidP="00D94AD3" w:rsidRDefault="082AC3D9" w14:paraId="42230E5D" w14:textId="6D63C18F">
      <w:pPr>
        <w:pStyle w:val="ListParagraph"/>
        <w:numPr>
          <w:ilvl w:val="0"/>
          <w:numId w:val="12"/>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Start working on features after completion of </w:t>
      </w:r>
      <w:r w:rsidR="00B146B8">
        <w:rPr>
          <w:rFonts w:ascii="Times New Roman" w:hAnsi="Times New Roman" w:eastAsia="Times New Roman" w:cs="Times New Roman"/>
          <w:color w:val="000000" w:themeColor="text1"/>
          <w:sz w:val="24"/>
          <w:szCs w:val="24"/>
        </w:rPr>
        <w:t xml:space="preserve">the </w:t>
      </w:r>
      <w:r w:rsidRPr="00D94AD3">
        <w:rPr>
          <w:rFonts w:ascii="Times New Roman" w:hAnsi="Times New Roman" w:eastAsia="Times New Roman" w:cs="Times New Roman"/>
          <w:color w:val="000000" w:themeColor="text1"/>
          <w:sz w:val="24"/>
          <w:szCs w:val="24"/>
        </w:rPr>
        <w:t>basic website</w:t>
      </w:r>
      <w:r w:rsidR="00B146B8">
        <w:rPr>
          <w:rFonts w:ascii="Times New Roman" w:hAnsi="Times New Roman" w:eastAsia="Times New Roman" w:cs="Times New Roman"/>
          <w:color w:val="000000" w:themeColor="text1"/>
          <w:sz w:val="24"/>
          <w:szCs w:val="24"/>
        </w:rPr>
        <w:t>.</w:t>
      </w:r>
    </w:p>
    <w:p w:rsidRPr="00D94AD3" w:rsidR="1807BB51" w:rsidP="5A83D56F" w:rsidRDefault="082AC3D9" w14:paraId="06D1B882" w14:textId="1B1DFC25">
      <w:pPr>
        <w:pStyle w:val="ListParagraph"/>
        <w:numPr>
          <w:ilvl w:val="0"/>
          <w:numId w:val="12"/>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Assign team members to work on </w:t>
      </w:r>
      <w:r w:rsidRPr="00D94AD3" w:rsidR="00B146B8">
        <w:rPr>
          <w:rFonts w:ascii="Times New Roman" w:hAnsi="Times New Roman" w:eastAsia="Times New Roman" w:cs="Times New Roman"/>
          <w:color w:val="000000" w:themeColor="text1"/>
          <w:sz w:val="24"/>
          <w:szCs w:val="24"/>
        </w:rPr>
        <w:t>features.</w:t>
      </w:r>
    </w:p>
    <w:p w:rsidRPr="00D94AD3" w:rsidR="082AC3D9" w:rsidP="00D94AD3" w:rsidRDefault="082AC3D9" w14:paraId="2B3CC69D" w14:textId="617A3F5B">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Testing Application – 10/12/23 </w:t>
      </w:r>
    </w:p>
    <w:p w:rsidRPr="00D94AD3" w:rsidR="082AC3D9" w:rsidP="00D94AD3" w:rsidRDefault="082AC3D9" w14:paraId="2B1DD88D" w14:textId="1F432D1D">
      <w:pPr>
        <w:pStyle w:val="ListParagraph"/>
        <w:numPr>
          <w:ilvl w:val="0"/>
          <w:numId w:val="11"/>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Vigorous test application to handle </w:t>
      </w:r>
      <w:r w:rsidRPr="00D94AD3" w:rsidR="00675162">
        <w:rPr>
          <w:rFonts w:ascii="Times New Roman" w:hAnsi="Times New Roman" w:eastAsia="Times New Roman" w:cs="Times New Roman"/>
          <w:color w:val="000000" w:themeColor="text1"/>
          <w:sz w:val="24"/>
          <w:szCs w:val="24"/>
        </w:rPr>
        <w:t>traffic.</w:t>
      </w:r>
    </w:p>
    <w:p w:rsidRPr="00D94AD3" w:rsidR="1807BB51" w:rsidP="5A83D56F" w:rsidRDefault="082AC3D9" w14:paraId="3C81CB92" w14:textId="1D674D6B">
      <w:pPr>
        <w:pStyle w:val="ListParagraph"/>
        <w:numPr>
          <w:ilvl w:val="0"/>
          <w:numId w:val="11"/>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Vigorous test features to work </w:t>
      </w:r>
      <w:r w:rsidRPr="00D94AD3" w:rsidR="00675162">
        <w:rPr>
          <w:rFonts w:ascii="Times New Roman" w:hAnsi="Times New Roman" w:eastAsia="Times New Roman" w:cs="Times New Roman"/>
          <w:color w:val="000000" w:themeColor="text1"/>
          <w:sz w:val="24"/>
          <w:szCs w:val="24"/>
        </w:rPr>
        <w:t>correctly.</w:t>
      </w:r>
    </w:p>
    <w:p w:rsidRPr="00D94AD3" w:rsidR="0B5E22DC" w:rsidP="00D94AD3" w:rsidRDefault="0B5E22DC" w14:paraId="5C520187" w14:textId="0F14371A">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Second Prototype – 10/2</w:t>
      </w:r>
      <w:r w:rsidR="001F6BEA">
        <w:rPr>
          <w:rFonts w:ascii="Times New Roman" w:hAnsi="Times New Roman" w:eastAsia="Times New Roman" w:cs="Times New Roman"/>
          <w:color w:val="000000" w:themeColor="text1"/>
          <w:sz w:val="24"/>
          <w:szCs w:val="24"/>
        </w:rPr>
        <w:t>4</w:t>
      </w:r>
      <w:r w:rsidRPr="00D94AD3">
        <w:rPr>
          <w:rFonts w:ascii="Times New Roman" w:hAnsi="Times New Roman" w:eastAsia="Times New Roman" w:cs="Times New Roman"/>
          <w:color w:val="000000" w:themeColor="text1"/>
          <w:sz w:val="24"/>
          <w:szCs w:val="24"/>
        </w:rPr>
        <w:t>/23</w:t>
      </w:r>
    </w:p>
    <w:p w:rsidR="0B5E22DC" w:rsidP="00D94AD3" w:rsidRDefault="0B5E22DC" w14:paraId="106C95F0" w14:textId="35F24ED1">
      <w:pPr>
        <w:pStyle w:val="ListParagraph"/>
        <w:numPr>
          <w:ilvl w:val="0"/>
          <w:numId w:val="10"/>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Present </w:t>
      </w:r>
      <w:r w:rsidR="00B146B8">
        <w:rPr>
          <w:rFonts w:ascii="Times New Roman" w:hAnsi="Times New Roman" w:eastAsia="Times New Roman" w:cs="Times New Roman"/>
          <w:color w:val="000000" w:themeColor="text1"/>
          <w:sz w:val="24"/>
          <w:szCs w:val="24"/>
        </w:rPr>
        <w:t xml:space="preserve">second </w:t>
      </w:r>
      <w:r w:rsidRPr="00D94AD3" w:rsidR="00B146B8">
        <w:rPr>
          <w:rFonts w:ascii="Times New Roman" w:hAnsi="Times New Roman" w:eastAsia="Times New Roman" w:cs="Times New Roman"/>
          <w:color w:val="000000" w:themeColor="text1"/>
          <w:sz w:val="24"/>
          <w:szCs w:val="24"/>
        </w:rPr>
        <w:t>prototype</w:t>
      </w:r>
      <w:r w:rsidRPr="00D94AD3">
        <w:rPr>
          <w:rFonts w:ascii="Times New Roman" w:hAnsi="Times New Roman" w:eastAsia="Times New Roman" w:cs="Times New Roman"/>
          <w:color w:val="000000" w:themeColor="text1"/>
          <w:sz w:val="24"/>
          <w:szCs w:val="24"/>
        </w:rPr>
        <w:t xml:space="preserve"> to </w:t>
      </w:r>
      <w:r w:rsidR="00B146B8">
        <w:rPr>
          <w:rFonts w:ascii="Times New Roman" w:hAnsi="Times New Roman" w:eastAsia="Times New Roman" w:cs="Times New Roman"/>
          <w:color w:val="000000" w:themeColor="text1"/>
          <w:sz w:val="24"/>
          <w:szCs w:val="24"/>
        </w:rPr>
        <w:t xml:space="preserve">the </w:t>
      </w:r>
      <w:r w:rsidRPr="00D94AD3">
        <w:rPr>
          <w:rFonts w:ascii="Times New Roman" w:hAnsi="Times New Roman" w:eastAsia="Times New Roman" w:cs="Times New Roman"/>
          <w:color w:val="000000" w:themeColor="text1"/>
          <w:sz w:val="24"/>
          <w:szCs w:val="24"/>
        </w:rPr>
        <w:t>class</w:t>
      </w:r>
    </w:p>
    <w:p w:rsidRPr="00D94AD3" w:rsidR="007062F0" w:rsidP="00D94AD3" w:rsidRDefault="007062F0" w14:paraId="0434B1C4" w14:textId="306C85A9">
      <w:pPr>
        <w:pStyle w:val="ListParagraph"/>
        <w:numPr>
          <w:ilvl w:val="0"/>
          <w:numId w:val="10"/>
        </w:numPr>
        <w:spacing w:after="4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Employee </w:t>
      </w:r>
      <w:r w:rsidR="00DE3642">
        <w:rPr>
          <w:rFonts w:ascii="Times New Roman" w:hAnsi="Times New Roman" w:eastAsia="Times New Roman" w:cs="Times New Roman"/>
          <w:color w:val="000000" w:themeColor="text1"/>
          <w:sz w:val="24"/>
          <w:szCs w:val="24"/>
        </w:rPr>
        <w:t>E</w:t>
      </w:r>
      <w:r>
        <w:rPr>
          <w:rFonts w:ascii="Times New Roman" w:hAnsi="Times New Roman" w:eastAsia="Times New Roman" w:cs="Times New Roman"/>
          <w:color w:val="000000" w:themeColor="text1"/>
          <w:sz w:val="24"/>
          <w:szCs w:val="24"/>
        </w:rPr>
        <w:t>diting</w:t>
      </w:r>
    </w:p>
    <w:p w:rsidR="1810B20B" w:rsidP="22EC2351" w:rsidRDefault="1810B20B" w14:paraId="5E64B820" w14:textId="7D336191">
      <w:pPr>
        <w:pStyle w:val="ListParagraph"/>
        <w:numPr>
          <w:ilvl w:val="0"/>
          <w:numId w:val="10"/>
        </w:numPr>
        <w:spacing w:after="40" w:line="360" w:lineRule="auto"/>
        <w:rPr>
          <w:rFonts w:ascii="Times New Roman" w:hAnsi="Times New Roman" w:eastAsia="Times New Roman" w:cs="Times New Roman"/>
          <w:color w:val="000000" w:themeColor="text1"/>
          <w:sz w:val="24"/>
          <w:szCs w:val="24"/>
        </w:rPr>
      </w:pPr>
      <w:r w:rsidRPr="41EEF497">
        <w:rPr>
          <w:rFonts w:ascii="Times New Roman" w:hAnsi="Times New Roman" w:eastAsia="Times New Roman" w:cs="Times New Roman"/>
          <w:color w:val="000000" w:themeColor="text1"/>
          <w:sz w:val="24"/>
          <w:szCs w:val="24"/>
        </w:rPr>
        <w:t xml:space="preserve">Display feature Time </w:t>
      </w:r>
      <w:r w:rsidR="00DE3642">
        <w:rPr>
          <w:rFonts w:ascii="Times New Roman" w:hAnsi="Times New Roman" w:eastAsia="Times New Roman" w:cs="Times New Roman"/>
          <w:color w:val="000000" w:themeColor="text1"/>
          <w:sz w:val="24"/>
          <w:szCs w:val="24"/>
        </w:rPr>
        <w:t>C</w:t>
      </w:r>
      <w:r w:rsidRPr="185A67BD">
        <w:rPr>
          <w:rFonts w:ascii="Times New Roman" w:hAnsi="Times New Roman" w:eastAsia="Times New Roman" w:cs="Times New Roman"/>
          <w:color w:val="000000" w:themeColor="text1"/>
          <w:sz w:val="24"/>
          <w:szCs w:val="24"/>
        </w:rPr>
        <w:t>lock</w:t>
      </w:r>
    </w:p>
    <w:p w:rsidR="1810B20B" w:rsidP="185A67BD" w:rsidRDefault="1810B20B" w14:paraId="0626EAB3" w14:textId="5339D930">
      <w:pPr>
        <w:pStyle w:val="ListParagraph"/>
        <w:numPr>
          <w:ilvl w:val="0"/>
          <w:numId w:val="10"/>
        </w:numPr>
        <w:spacing w:after="40" w:line="360" w:lineRule="auto"/>
        <w:rPr>
          <w:rFonts w:ascii="Times New Roman" w:hAnsi="Times New Roman" w:eastAsia="Times New Roman" w:cs="Times New Roman"/>
          <w:color w:val="000000" w:themeColor="text1"/>
          <w:sz w:val="24"/>
          <w:szCs w:val="24"/>
        </w:rPr>
      </w:pPr>
      <w:r w:rsidRPr="185A67BD">
        <w:rPr>
          <w:rFonts w:ascii="Times New Roman" w:hAnsi="Times New Roman" w:eastAsia="Times New Roman" w:cs="Times New Roman"/>
          <w:color w:val="000000" w:themeColor="text1"/>
          <w:sz w:val="24"/>
          <w:szCs w:val="24"/>
        </w:rPr>
        <w:t xml:space="preserve">Display feature Management </w:t>
      </w:r>
    </w:p>
    <w:p w:rsidRPr="00D94AD3" w:rsidR="0B5E22DC" w:rsidP="00D94AD3" w:rsidRDefault="0B5E22DC" w14:paraId="20BD6BCB" w14:textId="0B9B888B">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Enhancing Features – 10/27/23</w:t>
      </w:r>
    </w:p>
    <w:p w:rsidRPr="00D94AD3" w:rsidR="0B5E22DC" w:rsidP="00D94AD3" w:rsidRDefault="0B5E22DC" w14:paraId="18C661F6" w14:textId="16AD0E8D">
      <w:pPr>
        <w:pStyle w:val="ListParagraph"/>
        <w:numPr>
          <w:ilvl w:val="0"/>
          <w:numId w:val="9"/>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lastRenderedPageBreak/>
        <w:t xml:space="preserve">Enhance features from </w:t>
      </w:r>
      <w:r w:rsidR="000F5BA6">
        <w:rPr>
          <w:rFonts w:ascii="Times New Roman" w:hAnsi="Times New Roman" w:eastAsia="Times New Roman" w:cs="Times New Roman"/>
          <w:color w:val="000000" w:themeColor="text1"/>
          <w:sz w:val="24"/>
          <w:szCs w:val="24"/>
        </w:rPr>
        <w:t xml:space="preserve">the </w:t>
      </w:r>
      <w:r w:rsidRPr="00D94AD3" w:rsidR="007D6C5B">
        <w:rPr>
          <w:rFonts w:ascii="Times New Roman" w:hAnsi="Times New Roman" w:eastAsia="Times New Roman" w:cs="Times New Roman"/>
          <w:color w:val="000000" w:themeColor="text1"/>
          <w:sz w:val="24"/>
          <w:szCs w:val="24"/>
        </w:rPr>
        <w:t>demonstration.</w:t>
      </w:r>
    </w:p>
    <w:p w:rsidRPr="00D94AD3" w:rsidR="1807BB51" w:rsidP="5A83D56F" w:rsidRDefault="0B5E22DC" w14:paraId="36A14856" w14:textId="46C0E0C5">
      <w:pPr>
        <w:pStyle w:val="ListParagraph"/>
        <w:numPr>
          <w:ilvl w:val="0"/>
          <w:numId w:val="9"/>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Start new features to complete </w:t>
      </w:r>
      <w:r w:rsidR="000F5BA6">
        <w:rPr>
          <w:rFonts w:ascii="Times New Roman" w:hAnsi="Times New Roman" w:eastAsia="Times New Roman" w:cs="Times New Roman"/>
          <w:color w:val="000000" w:themeColor="text1"/>
          <w:sz w:val="24"/>
          <w:szCs w:val="24"/>
        </w:rPr>
        <w:t xml:space="preserve">the </w:t>
      </w:r>
      <w:r w:rsidRPr="00D94AD3" w:rsidR="007D6C5B">
        <w:rPr>
          <w:rFonts w:ascii="Times New Roman" w:hAnsi="Times New Roman" w:eastAsia="Times New Roman" w:cs="Times New Roman"/>
          <w:color w:val="000000" w:themeColor="text1"/>
          <w:sz w:val="24"/>
          <w:szCs w:val="24"/>
        </w:rPr>
        <w:t>project.</w:t>
      </w:r>
    </w:p>
    <w:p w:rsidRPr="00D94AD3" w:rsidR="0B5E22DC" w:rsidP="00D94AD3" w:rsidRDefault="0B5E22DC" w14:paraId="4329D5CC" w14:textId="0CA4B09D">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Third Prototype – 11/1</w:t>
      </w:r>
      <w:r w:rsidR="00293A22">
        <w:rPr>
          <w:rFonts w:ascii="Times New Roman" w:hAnsi="Times New Roman" w:eastAsia="Times New Roman" w:cs="Times New Roman"/>
          <w:color w:val="000000" w:themeColor="text1"/>
          <w:sz w:val="24"/>
          <w:szCs w:val="24"/>
        </w:rPr>
        <w:t>2</w:t>
      </w:r>
      <w:r w:rsidRPr="00D94AD3">
        <w:rPr>
          <w:rFonts w:ascii="Times New Roman" w:hAnsi="Times New Roman" w:eastAsia="Times New Roman" w:cs="Times New Roman"/>
          <w:color w:val="000000" w:themeColor="text1"/>
          <w:sz w:val="24"/>
          <w:szCs w:val="24"/>
        </w:rPr>
        <w:t>/23</w:t>
      </w:r>
    </w:p>
    <w:p w:rsidRPr="00D94AD3" w:rsidR="0B5E22DC" w:rsidP="00D94AD3" w:rsidRDefault="0B5E22DC" w14:paraId="55A2C50A" w14:textId="21B7CC01">
      <w:pPr>
        <w:pStyle w:val="ListParagraph"/>
        <w:numPr>
          <w:ilvl w:val="0"/>
          <w:numId w:val="8"/>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Present </w:t>
      </w:r>
      <w:r w:rsidR="000F5BA6">
        <w:rPr>
          <w:rFonts w:ascii="Times New Roman" w:hAnsi="Times New Roman" w:eastAsia="Times New Roman" w:cs="Times New Roman"/>
          <w:color w:val="000000" w:themeColor="text1"/>
          <w:sz w:val="24"/>
          <w:szCs w:val="24"/>
        </w:rPr>
        <w:t xml:space="preserve">the </w:t>
      </w:r>
      <w:r w:rsidRPr="00D94AD3">
        <w:rPr>
          <w:rFonts w:ascii="Times New Roman" w:hAnsi="Times New Roman" w:eastAsia="Times New Roman" w:cs="Times New Roman"/>
          <w:color w:val="000000" w:themeColor="text1"/>
          <w:sz w:val="24"/>
          <w:szCs w:val="24"/>
        </w:rPr>
        <w:t>third prototype to class</w:t>
      </w:r>
      <w:r w:rsidR="00191A55">
        <w:rPr>
          <w:rFonts w:ascii="Times New Roman" w:hAnsi="Times New Roman" w:eastAsia="Times New Roman" w:cs="Times New Roman"/>
          <w:color w:val="000000" w:themeColor="text1"/>
          <w:sz w:val="24"/>
          <w:szCs w:val="24"/>
        </w:rPr>
        <w:t>.</w:t>
      </w:r>
    </w:p>
    <w:p w:rsidRPr="00D94AD3" w:rsidR="0B5E22DC" w:rsidP="00D94AD3" w:rsidRDefault="0B5E22DC" w14:paraId="767D0881" w14:textId="5BD8F10F">
      <w:pPr>
        <w:pStyle w:val="ListParagraph"/>
        <w:numPr>
          <w:ilvl w:val="0"/>
          <w:numId w:val="8"/>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Highlighting updating </w:t>
      </w:r>
      <w:r w:rsidRPr="00D94AD3" w:rsidR="000F5BA6">
        <w:rPr>
          <w:rFonts w:ascii="Times New Roman" w:hAnsi="Times New Roman" w:eastAsia="Times New Roman" w:cs="Times New Roman"/>
          <w:color w:val="000000" w:themeColor="text1"/>
          <w:sz w:val="24"/>
          <w:szCs w:val="24"/>
        </w:rPr>
        <w:t>features.</w:t>
      </w:r>
    </w:p>
    <w:p w:rsidRPr="00D94AD3" w:rsidR="1807BB51" w:rsidP="5A83D56F" w:rsidRDefault="2CC8BA63" w14:paraId="382F0515" w14:textId="6596C7D4">
      <w:pPr>
        <w:pStyle w:val="ListParagraph"/>
        <w:numPr>
          <w:ilvl w:val="0"/>
          <w:numId w:val="8"/>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Display</w:t>
      </w:r>
      <w:r w:rsidRPr="00D94AD3" w:rsidR="0B5E22DC">
        <w:rPr>
          <w:rFonts w:ascii="Times New Roman" w:hAnsi="Times New Roman" w:eastAsia="Times New Roman" w:cs="Times New Roman"/>
          <w:color w:val="000000" w:themeColor="text1"/>
          <w:sz w:val="24"/>
          <w:szCs w:val="24"/>
        </w:rPr>
        <w:t xml:space="preserve"> </w:t>
      </w:r>
      <w:r w:rsidRPr="2EDE3974" w:rsidR="2BD6FAED">
        <w:rPr>
          <w:rFonts w:ascii="Times New Roman" w:hAnsi="Times New Roman" w:eastAsia="Times New Roman" w:cs="Times New Roman"/>
          <w:color w:val="000000" w:themeColor="text1"/>
          <w:sz w:val="24"/>
          <w:szCs w:val="24"/>
        </w:rPr>
        <w:t>feature Menu</w:t>
      </w:r>
    </w:p>
    <w:p w:rsidR="2BD6FAED" w:rsidP="2EDE3974" w:rsidRDefault="2BD6FAED" w14:paraId="0D0DCC48" w14:textId="0BC4C1CE">
      <w:pPr>
        <w:pStyle w:val="ListParagraph"/>
        <w:numPr>
          <w:ilvl w:val="0"/>
          <w:numId w:val="8"/>
        </w:numPr>
        <w:spacing w:after="40" w:line="360" w:lineRule="auto"/>
        <w:rPr>
          <w:rFonts w:ascii="Times New Roman" w:hAnsi="Times New Roman" w:eastAsia="Times New Roman" w:cs="Times New Roman"/>
          <w:color w:val="000000" w:themeColor="text1"/>
          <w:sz w:val="24"/>
          <w:szCs w:val="24"/>
        </w:rPr>
      </w:pPr>
      <w:r w:rsidRPr="6CEF1D16" w:rsidR="2BD6FAED">
        <w:rPr>
          <w:rFonts w:ascii="Times New Roman" w:hAnsi="Times New Roman" w:eastAsia="Times New Roman" w:cs="Times New Roman"/>
          <w:color w:val="000000" w:themeColor="text1" w:themeTint="FF" w:themeShade="FF"/>
          <w:sz w:val="24"/>
          <w:szCs w:val="24"/>
        </w:rPr>
        <w:t>Display feature Inventory</w:t>
      </w:r>
    </w:p>
    <w:p w:rsidR="1AD67C44" w:rsidP="6CEF1D16" w:rsidRDefault="1AD67C44" w14:paraId="318FDED0" w14:textId="4E5CD1A0">
      <w:pPr>
        <w:pStyle w:val="ListParagraph"/>
        <w:numPr>
          <w:ilvl w:val="0"/>
          <w:numId w:val="8"/>
        </w:numPr>
        <w:spacing w:after="40" w:line="360" w:lineRule="auto"/>
        <w:rPr>
          <w:rFonts w:ascii="Times New Roman" w:hAnsi="Times New Roman" w:eastAsia="Times New Roman" w:cs="Times New Roman"/>
          <w:color w:val="000000" w:themeColor="text1" w:themeTint="FF" w:themeShade="FF"/>
          <w:sz w:val="24"/>
          <w:szCs w:val="24"/>
        </w:rPr>
      </w:pPr>
      <w:r w:rsidRPr="6CEF1D16" w:rsidR="1AD67C44">
        <w:rPr>
          <w:rFonts w:ascii="Times New Roman" w:hAnsi="Times New Roman" w:eastAsia="Times New Roman" w:cs="Times New Roman"/>
          <w:color w:val="000000" w:themeColor="text1" w:themeTint="FF" w:themeShade="FF"/>
          <w:sz w:val="24"/>
          <w:szCs w:val="24"/>
        </w:rPr>
        <w:t>Display</w:t>
      </w:r>
      <w:r w:rsidRPr="6CEF1D16" w:rsidR="1AD67C44">
        <w:rPr>
          <w:rFonts w:ascii="Times New Roman" w:hAnsi="Times New Roman" w:eastAsia="Times New Roman" w:cs="Times New Roman"/>
          <w:color w:val="000000" w:themeColor="text1" w:themeTint="FF" w:themeShade="FF"/>
          <w:sz w:val="24"/>
          <w:szCs w:val="24"/>
        </w:rPr>
        <w:t xml:space="preserve"> feature Payment</w:t>
      </w:r>
    </w:p>
    <w:p w:rsidR="2BD6FAED" w:rsidP="2EDE3974" w:rsidRDefault="2BD6FAED" w14:paraId="26454F90" w14:textId="11CDDD14">
      <w:pPr>
        <w:pStyle w:val="ListParagraph"/>
        <w:numPr>
          <w:ilvl w:val="0"/>
          <w:numId w:val="8"/>
        </w:numPr>
        <w:spacing w:after="40" w:line="360" w:lineRule="auto"/>
        <w:rPr>
          <w:rFonts w:ascii="Times New Roman" w:hAnsi="Times New Roman" w:eastAsia="Times New Roman" w:cs="Times New Roman"/>
          <w:color w:val="000000" w:themeColor="text1"/>
          <w:sz w:val="24"/>
          <w:szCs w:val="24"/>
        </w:rPr>
      </w:pPr>
      <w:r w:rsidRPr="6CEF1D16" w:rsidR="2BD6FAED">
        <w:rPr>
          <w:rFonts w:ascii="Times New Roman" w:hAnsi="Times New Roman" w:eastAsia="Times New Roman" w:cs="Times New Roman"/>
          <w:color w:val="000000" w:themeColor="text1" w:themeTint="FF" w:themeShade="FF"/>
          <w:sz w:val="24"/>
          <w:szCs w:val="24"/>
        </w:rPr>
        <w:t xml:space="preserve">Display feature </w:t>
      </w:r>
      <w:r w:rsidRPr="6CEF1D16" w:rsidR="4A8A6A4C">
        <w:rPr>
          <w:rFonts w:ascii="Times New Roman" w:hAnsi="Times New Roman" w:eastAsia="Times New Roman" w:cs="Times New Roman"/>
          <w:color w:val="000000" w:themeColor="text1" w:themeTint="FF" w:themeShade="FF"/>
          <w:sz w:val="24"/>
          <w:szCs w:val="24"/>
        </w:rPr>
        <w:t>Order List</w:t>
      </w:r>
    </w:p>
    <w:p w:rsidRPr="00D94AD3" w:rsidR="0B5E22DC" w:rsidP="00D94AD3" w:rsidRDefault="0B5E22DC" w14:paraId="31707F5F" w14:textId="692BA362">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Finishing Application – 11/15/23</w:t>
      </w:r>
    </w:p>
    <w:p w:rsidRPr="00D94AD3" w:rsidR="0B5E22DC" w:rsidP="00D94AD3" w:rsidRDefault="0B5E22DC" w14:paraId="0AB53172" w14:textId="6ABAD0A5">
      <w:pPr>
        <w:pStyle w:val="ListParagraph"/>
        <w:numPr>
          <w:ilvl w:val="0"/>
          <w:numId w:val="7"/>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Work on features that have not been </w:t>
      </w:r>
      <w:r w:rsidRPr="00D94AD3" w:rsidR="000F5BA6">
        <w:rPr>
          <w:rFonts w:ascii="Times New Roman" w:hAnsi="Times New Roman" w:eastAsia="Times New Roman" w:cs="Times New Roman"/>
          <w:color w:val="000000" w:themeColor="text1"/>
          <w:sz w:val="24"/>
          <w:szCs w:val="24"/>
        </w:rPr>
        <w:t>completed.</w:t>
      </w:r>
    </w:p>
    <w:p w:rsidRPr="00D94AD3" w:rsidR="0B5E22DC" w:rsidP="00D94AD3" w:rsidRDefault="0B5E22DC" w14:paraId="4A6829DA" w14:textId="386AEDD8">
      <w:pPr>
        <w:pStyle w:val="ListParagraph"/>
        <w:numPr>
          <w:ilvl w:val="0"/>
          <w:numId w:val="7"/>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Fixing any bugs or feedback from </w:t>
      </w:r>
      <w:r w:rsidR="000F5BA6">
        <w:rPr>
          <w:rFonts w:ascii="Times New Roman" w:hAnsi="Times New Roman" w:eastAsia="Times New Roman" w:cs="Times New Roman"/>
          <w:color w:val="000000" w:themeColor="text1"/>
          <w:sz w:val="24"/>
          <w:szCs w:val="24"/>
        </w:rPr>
        <w:t xml:space="preserve">the </w:t>
      </w:r>
      <w:r w:rsidRPr="00D94AD3">
        <w:rPr>
          <w:rFonts w:ascii="Times New Roman" w:hAnsi="Times New Roman" w:eastAsia="Times New Roman" w:cs="Times New Roman"/>
          <w:color w:val="000000" w:themeColor="text1"/>
          <w:sz w:val="24"/>
          <w:szCs w:val="24"/>
        </w:rPr>
        <w:t>third prototype</w:t>
      </w:r>
    </w:p>
    <w:p w:rsidRPr="00D94AD3" w:rsidR="1807BB51" w:rsidP="5A83D56F" w:rsidRDefault="0B5E22DC" w14:paraId="30BFF482" w14:textId="7A740BB5">
      <w:pPr>
        <w:pStyle w:val="ListParagraph"/>
        <w:numPr>
          <w:ilvl w:val="0"/>
          <w:numId w:val="7"/>
        </w:num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Enhancing features if necessary</w:t>
      </w:r>
    </w:p>
    <w:p w:rsidRPr="00D94AD3" w:rsidR="0B5E22DC" w:rsidP="00D94AD3" w:rsidRDefault="0B5E22DC" w14:paraId="31F45AB3" w14:textId="77268209">
      <w:pPr>
        <w:spacing w:after="4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Final Presentation – 12/5/23</w:t>
      </w:r>
    </w:p>
    <w:p w:rsidR="0B5E22DC" w:rsidP="00D94AD3" w:rsidRDefault="0B5E22DC" w14:paraId="25B42E0D" w14:textId="764D36F4">
      <w:pPr>
        <w:pStyle w:val="ListParagraph"/>
        <w:numPr>
          <w:ilvl w:val="0"/>
          <w:numId w:val="6"/>
        </w:numPr>
        <w:spacing w:after="40" w:line="360" w:lineRule="auto"/>
        <w:rPr>
          <w:rFonts w:ascii="Times New Roman" w:hAnsi="Times New Roman" w:eastAsia="Times New Roman" w:cs="Times New Roman"/>
          <w:color w:val="000000" w:themeColor="text1"/>
          <w:sz w:val="24"/>
          <w:szCs w:val="24"/>
        </w:rPr>
      </w:pPr>
      <w:r w:rsidRPr="11A5919A">
        <w:rPr>
          <w:rFonts w:ascii="Times New Roman" w:hAnsi="Times New Roman" w:eastAsia="Times New Roman" w:cs="Times New Roman"/>
          <w:color w:val="000000" w:themeColor="text1"/>
          <w:sz w:val="24"/>
          <w:szCs w:val="24"/>
        </w:rPr>
        <w:t>Present working application</w:t>
      </w:r>
    </w:p>
    <w:p w:rsidRPr="00D94AD3" w:rsidR="000D326F" w:rsidP="000D326F" w:rsidRDefault="000D326F" w14:paraId="7D4551F6" w14:textId="77777777">
      <w:pPr>
        <w:pStyle w:val="ListParagraph"/>
        <w:spacing w:after="40" w:line="360" w:lineRule="auto"/>
        <w:rPr>
          <w:rFonts w:ascii="Times New Roman" w:hAnsi="Times New Roman" w:eastAsia="Times New Roman" w:cs="Times New Roman"/>
          <w:color w:val="000000" w:themeColor="text1"/>
          <w:sz w:val="24"/>
          <w:szCs w:val="24"/>
        </w:rPr>
      </w:pPr>
    </w:p>
    <w:p w:rsidR="7FAC4C9A" w:rsidP="11A5919A" w:rsidRDefault="7FAC4C9A" w14:paraId="2896B978" w14:textId="7BDF9115">
      <w:pPr>
        <w:spacing w:after="40" w:line="360" w:lineRule="auto"/>
        <w:rPr>
          <w:rFonts w:ascii="Times New Roman" w:hAnsi="Times New Roman" w:eastAsia="Times New Roman" w:cs="Times New Roman"/>
          <w:color w:val="000000" w:themeColor="text1"/>
          <w:sz w:val="24"/>
          <w:szCs w:val="24"/>
          <w:u w:val="single"/>
        </w:rPr>
      </w:pPr>
      <w:r w:rsidRPr="5CF7998F">
        <w:rPr>
          <w:rFonts w:ascii="Times New Roman" w:hAnsi="Times New Roman" w:eastAsia="Times New Roman" w:cs="Times New Roman"/>
          <w:color w:val="000000" w:themeColor="text1"/>
          <w:sz w:val="24"/>
          <w:szCs w:val="24"/>
          <w:u w:val="single"/>
        </w:rPr>
        <w:t>Team Meeting Schedule:</w:t>
      </w:r>
    </w:p>
    <w:p w:rsidR="7FAC4C9A" w:rsidP="11A5919A" w:rsidRDefault="7FAC4C9A" w14:paraId="624D68F3" w14:textId="324A341E">
      <w:pPr>
        <w:spacing w:after="40" w:line="360" w:lineRule="auto"/>
        <w:rPr>
          <w:rFonts w:ascii="Times New Roman" w:hAnsi="Times New Roman" w:eastAsia="Times New Roman" w:cs="Times New Roman"/>
          <w:color w:val="000000" w:themeColor="text1"/>
          <w:sz w:val="24"/>
          <w:szCs w:val="24"/>
        </w:rPr>
      </w:pPr>
      <w:r w:rsidRPr="5CF7998F">
        <w:rPr>
          <w:rFonts w:ascii="Times New Roman" w:hAnsi="Times New Roman" w:eastAsia="Times New Roman" w:cs="Times New Roman"/>
          <w:color w:val="000000" w:themeColor="text1"/>
          <w:sz w:val="24"/>
          <w:szCs w:val="24"/>
        </w:rPr>
        <w:t>Monday &amp; Wednesday (8:00 PM - 9:00 PM)</w:t>
      </w:r>
    </w:p>
    <w:p w:rsidRPr="00EA27A0" w:rsidR="7FAC4C9A" w:rsidP="11A5919A" w:rsidRDefault="7FAC4C9A" w14:paraId="6245D917" w14:textId="57239E90">
      <w:pPr>
        <w:pStyle w:val="ListParagraph"/>
        <w:numPr>
          <w:ilvl w:val="0"/>
          <w:numId w:val="4"/>
        </w:numPr>
        <w:spacing w:after="40" w:line="360" w:lineRule="auto"/>
        <w:rPr>
          <w:rFonts w:ascii="Times New Roman" w:hAnsi="Times New Roman" w:eastAsia="Times New Roman" w:cs="Times New Roman"/>
          <w:color w:val="000000" w:themeColor="text1"/>
          <w:sz w:val="24"/>
          <w:szCs w:val="24"/>
        </w:rPr>
      </w:pPr>
      <w:r w:rsidRPr="11A5919A">
        <w:rPr>
          <w:rFonts w:ascii="Times New Roman" w:hAnsi="Times New Roman" w:eastAsia="Times New Roman" w:cs="Times New Roman"/>
          <w:color w:val="000000" w:themeColor="text1"/>
          <w:sz w:val="24"/>
          <w:szCs w:val="24"/>
        </w:rPr>
        <w:t xml:space="preserve">   Platform: Microsoft Teams (Online)</w:t>
      </w:r>
    </w:p>
    <w:p w:rsidR="7FAC4C9A" w:rsidP="11A5919A" w:rsidRDefault="7FAC4C9A" w14:paraId="415B9C0C" w14:textId="76CDF53B">
      <w:pPr>
        <w:spacing w:after="40" w:line="360" w:lineRule="auto"/>
        <w:rPr>
          <w:rFonts w:ascii="Times New Roman" w:hAnsi="Times New Roman" w:eastAsia="Times New Roman" w:cs="Times New Roman"/>
          <w:b/>
          <w:bCs/>
          <w:color w:val="000000" w:themeColor="text1"/>
          <w:sz w:val="24"/>
          <w:szCs w:val="24"/>
        </w:rPr>
      </w:pPr>
      <w:r w:rsidRPr="5CF7998F">
        <w:rPr>
          <w:rFonts w:ascii="Times New Roman" w:hAnsi="Times New Roman" w:eastAsia="Times New Roman" w:cs="Times New Roman"/>
          <w:color w:val="000000" w:themeColor="text1"/>
          <w:sz w:val="24"/>
          <w:szCs w:val="24"/>
        </w:rPr>
        <w:t>Saturday (5:00 PM - 7:00 PM)</w:t>
      </w:r>
    </w:p>
    <w:p w:rsidR="7FAC4C9A" w:rsidP="2962C6E3" w:rsidRDefault="7FAC4C9A" w14:paraId="47576515" w14:textId="5DF2ADA8">
      <w:pPr>
        <w:pStyle w:val="ListParagraph"/>
        <w:numPr>
          <w:ilvl w:val="0"/>
          <w:numId w:val="3"/>
        </w:numPr>
        <w:spacing w:after="40" w:line="360" w:lineRule="auto"/>
        <w:rPr>
          <w:rFonts w:ascii="Times New Roman" w:hAnsi="Times New Roman" w:eastAsia="Times New Roman" w:cs="Times New Roman"/>
          <w:color w:val="000000" w:themeColor="text1"/>
          <w:sz w:val="24"/>
          <w:szCs w:val="24"/>
        </w:rPr>
      </w:pPr>
      <w:r w:rsidRPr="11A5919A">
        <w:rPr>
          <w:rFonts w:ascii="Times New Roman" w:hAnsi="Times New Roman" w:eastAsia="Times New Roman" w:cs="Times New Roman"/>
          <w:color w:val="000000" w:themeColor="text1"/>
          <w:sz w:val="24"/>
          <w:szCs w:val="24"/>
        </w:rPr>
        <w:t xml:space="preserve">    Location: Student Center, Wayne State University (In Person)</w:t>
      </w:r>
    </w:p>
    <w:p w:rsidR="7FAC4C9A" w:rsidP="11A5919A" w:rsidRDefault="7FAC4C9A" w14:paraId="4FA7BA0E" w14:textId="371C4479">
      <w:pPr>
        <w:spacing w:after="40" w:line="360" w:lineRule="auto"/>
        <w:rPr>
          <w:rFonts w:ascii="Times New Roman" w:hAnsi="Times New Roman" w:eastAsia="Times New Roman" w:cs="Times New Roman"/>
          <w:color w:val="000000" w:themeColor="text1"/>
          <w:sz w:val="24"/>
          <w:szCs w:val="24"/>
        </w:rPr>
      </w:pPr>
      <w:r w:rsidRPr="11A5919A">
        <w:rPr>
          <w:rFonts w:ascii="Times New Roman" w:hAnsi="Times New Roman" w:eastAsia="Times New Roman" w:cs="Times New Roman"/>
          <w:color w:val="000000" w:themeColor="text1"/>
          <w:sz w:val="24"/>
          <w:szCs w:val="24"/>
        </w:rPr>
        <w:t>In addition to our scheduled meetings, we also have a WhatsApp group for issue resolution and utilize Microsoft Teams for quick or previously scheduled meetings without the need for additional links.</w:t>
      </w:r>
    </w:p>
    <w:p w:rsidR="7FAC4C9A" w:rsidP="11A5919A" w:rsidRDefault="7FAC4C9A" w14:paraId="2928C014" w14:textId="65170BBF">
      <w:pPr>
        <w:spacing w:after="40" w:line="360" w:lineRule="auto"/>
        <w:rPr>
          <w:rFonts w:ascii="Times New Roman" w:hAnsi="Times New Roman" w:eastAsia="Times New Roman" w:cs="Times New Roman"/>
          <w:b/>
          <w:color w:val="000000" w:themeColor="text1"/>
          <w:sz w:val="24"/>
          <w:szCs w:val="24"/>
          <w:u w:val="single"/>
        </w:rPr>
      </w:pPr>
      <w:r w:rsidRPr="2962C6E3">
        <w:rPr>
          <w:rFonts w:ascii="Times New Roman" w:hAnsi="Times New Roman" w:eastAsia="Times New Roman" w:cs="Times New Roman"/>
          <w:color w:val="000000" w:themeColor="text1"/>
          <w:sz w:val="24"/>
          <w:szCs w:val="24"/>
          <w:u w:val="single"/>
        </w:rPr>
        <w:t>Client or GTA Meeting Schedule:</w:t>
      </w:r>
    </w:p>
    <w:p w:rsidR="7FAC4C9A" w:rsidP="11A5919A" w:rsidRDefault="7FAC4C9A" w14:paraId="556B0B19" w14:textId="15704988">
      <w:pPr>
        <w:spacing w:after="40" w:line="360" w:lineRule="auto"/>
        <w:rPr>
          <w:rFonts w:ascii="Times New Roman" w:hAnsi="Times New Roman" w:eastAsia="Times New Roman" w:cs="Times New Roman"/>
          <w:color w:val="000000" w:themeColor="text1"/>
          <w:sz w:val="24"/>
          <w:szCs w:val="24"/>
        </w:rPr>
      </w:pPr>
      <w:r w:rsidRPr="2962C6E3">
        <w:rPr>
          <w:rFonts w:ascii="Times New Roman" w:hAnsi="Times New Roman" w:eastAsia="Times New Roman" w:cs="Times New Roman"/>
          <w:color w:val="000000" w:themeColor="text1"/>
          <w:sz w:val="24"/>
          <w:szCs w:val="24"/>
        </w:rPr>
        <w:t>Tuesday (</w:t>
      </w:r>
      <w:r w:rsidR="002F19C4">
        <w:rPr>
          <w:rFonts w:ascii="Times New Roman" w:hAnsi="Times New Roman" w:eastAsia="Times New Roman" w:cs="Times New Roman"/>
          <w:color w:val="000000" w:themeColor="text1"/>
          <w:sz w:val="24"/>
          <w:szCs w:val="24"/>
        </w:rPr>
        <w:t>7</w:t>
      </w:r>
      <w:r w:rsidRPr="2962C6E3">
        <w:rPr>
          <w:rFonts w:ascii="Times New Roman" w:hAnsi="Times New Roman" w:eastAsia="Times New Roman" w:cs="Times New Roman"/>
          <w:color w:val="000000" w:themeColor="text1"/>
          <w:sz w:val="24"/>
          <w:szCs w:val="24"/>
        </w:rPr>
        <w:t>:</w:t>
      </w:r>
      <w:r w:rsidR="002F19C4">
        <w:rPr>
          <w:rFonts w:ascii="Times New Roman" w:hAnsi="Times New Roman" w:eastAsia="Times New Roman" w:cs="Times New Roman"/>
          <w:color w:val="000000" w:themeColor="text1"/>
          <w:sz w:val="24"/>
          <w:szCs w:val="24"/>
        </w:rPr>
        <w:t xml:space="preserve">00 </w:t>
      </w:r>
      <w:r w:rsidRPr="2962C6E3">
        <w:rPr>
          <w:rFonts w:ascii="Times New Roman" w:hAnsi="Times New Roman" w:eastAsia="Times New Roman" w:cs="Times New Roman"/>
          <w:color w:val="000000" w:themeColor="text1"/>
          <w:sz w:val="24"/>
          <w:szCs w:val="24"/>
        </w:rPr>
        <w:t xml:space="preserve">PM - </w:t>
      </w:r>
      <w:r w:rsidR="002F19C4">
        <w:rPr>
          <w:rFonts w:ascii="Times New Roman" w:hAnsi="Times New Roman" w:eastAsia="Times New Roman" w:cs="Times New Roman"/>
          <w:color w:val="000000" w:themeColor="text1"/>
          <w:sz w:val="24"/>
          <w:szCs w:val="24"/>
        </w:rPr>
        <w:t>8</w:t>
      </w:r>
      <w:r w:rsidRPr="2962C6E3">
        <w:rPr>
          <w:rFonts w:ascii="Times New Roman" w:hAnsi="Times New Roman" w:eastAsia="Times New Roman" w:cs="Times New Roman"/>
          <w:color w:val="000000" w:themeColor="text1"/>
          <w:sz w:val="24"/>
          <w:szCs w:val="24"/>
        </w:rPr>
        <w:t>:</w:t>
      </w:r>
      <w:r w:rsidR="002F19C4">
        <w:rPr>
          <w:rFonts w:ascii="Times New Roman" w:hAnsi="Times New Roman" w:eastAsia="Times New Roman" w:cs="Times New Roman"/>
          <w:color w:val="000000" w:themeColor="text1"/>
          <w:sz w:val="24"/>
          <w:szCs w:val="24"/>
        </w:rPr>
        <w:t>00</w:t>
      </w:r>
      <w:r w:rsidRPr="2962C6E3">
        <w:rPr>
          <w:rFonts w:ascii="Times New Roman" w:hAnsi="Times New Roman" w:eastAsia="Times New Roman" w:cs="Times New Roman"/>
          <w:color w:val="000000" w:themeColor="text1"/>
          <w:sz w:val="24"/>
          <w:szCs w:val="24"/>
        </w:rPr>
        <w:t xml:space="preserve"> PM)</w:t>
      </w:r>
    </w:p>
    <w:p w:rsidRPr="00C209DE" w:rsidR="11A5919A" w:rsidP="11A5919A" w:rsidRDefault="7FAC4C9A" w14:paraId="05C5FFF0" w14:textId="38BE8A30">
      <w:pPr>
        <w:pStyle w:val="ListParagraph"/>
        <w:numPr>
          <w:ilvl w:val="0"/>
          <w:numId w:val="1"/>
        </w:numPr>
        <w:spacing w:after="40" w:line="360" w:lineRule="auto"/>
        <w:rPr>
          <w:rFonts w:ascii="Times New Roman" w:hAnsi="Times New Roman" w:eastAsia="Times New Roman" w:cs="Times New Roman"/>
          <w:color w:val="000000" w:themeColor="text1"/>
          <w:sz w:val="24"/>
          <w:szCs w:val="24"/>
        </w:rPr>
      </w:pPr>
      <w:r w:rsidRPr="11A5919A">
        <w:rPr>
          <w:rFonts w:ascii="Times New Roman" w:hAnsi="Times New Roman" w:eastAsia="Times New Roman" w:cs="Times New Roman"/>
          <w:color w:val="000000" w:themeColor="text1"/>
          <w:sz w:val="24"/>
          <w:szCs w:val="24"/>
        </w:rPr>
        <w:t xml:space="preserve"> Location: Room 0</w:t>
      </w:r>
      <w:r w:rsidR="00F93D44">
        <w:rPr>
          <w:rFonts w:ascii="Times New Roman" w:hAnsi="Times New Roman" w:eastAsia="Times New Roman" w:cs="Times New Roman"/>
          <w:color w:val="000000" w:themeColor="text1"/>
          <w:sz w:val="24"/>
          <w:szCs w:val="24"/>
        </w:rPr>
        <w:t>159</w:t>
      </w:r>
      <w:r w:rsidRPr="11A5919A">
        <w:rPr>
          <w:rFonts w:ascii="Times New Roman" w:hAnsi="Times New Roman" w:eastAsia="Times New Roman" w:cs="Times New Roman"/>
          <w:color w:val="000000" w:themeColor="text1"/>
          <w:sz w:val="24"/>
          <w:szCs w:val="24"/>
        </w:rPr>
        <w:t>, Old Main Building, Wayne State University (In Person)</w:t>
      </w:r>
    </w:p>
    <w:p w:rsidR="001275A0" w:rsidP="001275A0" w:rsidRDefault="001275A0" w14:paraId="1A03959D" w14:textId="77777777">
      <w:pPr>
        <w:pStyle w:val="Heading2"/>
        <w:spacing w:line="360" w:lineRule="auto"/>
        <w:rPr>
          <w:rFonts w:ascii="Times New Roman" w:hAnsi="Times New Roman" w:eastAsia="Times New Roman" w:cs="Times New Roman"/>
          <w:b/>
          <w:bCs/>
          <w:color w:val="000000" w:themeColor="text1"/>
          <w:sz w:val="24"/>
          <w:szCs w:val="24"/>
        </w:rPr>
      </w:pPr>
      <w:bookmarkStart w:name="_Toc984407792" w:id="20"/>
      <w:bookmarkStart w:name="_Toc145589886" w:id="21"/>
      <w:r w:rsidRPr="00D94AD3">
        <w:rPr>
          <w:rFonts w:ascii="Times New Roman" w:hAnsi="Times New Roman" w:eastAsia="Times New Roman" w:cs="Times New Roman"/>
          <w:b/>
          <w:bCs/>
          <w:color w:val="000000" w:themeColor="text1"/>
          <w:sz w:val="24"/>
          <w:szCs w:val="24"/>
        </w:rPr>
        <w:t xml:space="preserve">1.6 Configuration </w:t>
      </w:r>
      <w:r>
        <w:rPr>
          <w:rFonts w:ascii="Times New Roman" w:hAnsi="Times New Roman" w:eastAsia="Times New Roman" w:cs="Times New Roman"/>
          <w:b/>
          <w:bCs/>
          <w:color w:val="000000" w:themeColor="text1"/>
          <w:sz w:val="24"/>
          <w:szCs w:val="24"/>
        </w:rPr>
        <w:t>M</w:t>
      </w:r>
      <w:r w:rsidRPr="00D94AD3">
        <w:rPr>
          <w:rFonts w:ascii="Times New Roman" w:hAnsi="Times New Roman" w:eastAsia="Times New Roman" w:cs="Times New Roman"/>
          <w:b/>
          <w:bCs/>
          <w:color w:val="000000" w:themeColor="text1"/>
          <w:sz w:val="24"/>
          <w:szCs w:val="24"/>
        </w:rPr>
        <w:t xml:space="preserve">anagement </w:t>
      </w:r>
      <w:r>
        <w:rPr>
          <w:rFonts w:ascii="Times New Roman" w:hAnsi="Times New Roman" w:eastAsia="Times New Roman" w:cs="Times New Roman"/>
          <w:b/>
          <w:bCs/>
          <w:color w:val="000000" w:themeColor="text1"/>
          <w:sz w:val="24"/>
          <w:szCs w:val="24"/>
        </w:rPr>
        <w:t>P</w:t>
      </w:r>
      <w:r w:rsidRPr="00D94AD3">
        <w:rPr>
          <w:rFonts w:ascii="Times New Roman" w:hAnsi="Times New Roman" w:eastAsia="Times New Roman" w:cs="Times New Roman"/>
          <w:b/>
          <w:bCs/>
          <w:color w:val="000000" w:themeColor="text1"/>
          <w:sz w:val="24"/>
          <w:szCs w:val="24"/>
        </w:rPr>
        <w:t>lan</w:t>
      </w:r>
      <w:bookmarkEnd w:id="20"/>
      <w:bookmarkEnd w:id="21"/>
    </w:p>
    <w:p w:rsidRPr="00DF08C3" w:rsidR="00DF08C3" w:rsidP="00DF08C3" w:rsidRDefault="001275A0" w14:paraId="7647D5D1" w14:textId="5D0BF26D">
      <w:pPr>
        <w:autoSpaceDE w:val="0"/>
        <w:autoSpaceDN w:val="0"/>
        <w:adjustRightInd w:val="0"/>
        <w:spacing w:after="0" w:line="360" w:lineRule="auto"/>
        <w:rPr>
          <w:rFonts w:ascii="Times New Roman" w:hAnsi="Times New Roman" w:eastAsia="Times New Roman" w:cs="Times New Roman"/>
          <w:color w:val="000000" w:themeColor="text1"/>
          <w:sz w:val="24"/>
          <w:szCs w:val="24"/>
        </w:rPr>
      </w:pPr>
      <w:r w:rsidRPr="00A968D7">
        <w:rPr>
          <w:rFonts w:ascii="Times New Roman" w:hAnsi="Times New Roman" w:eastAsia="Times New Roman" w:cs="Times New Roman"/>
          <w:color w:val="000000" w:themeColor="text1"/>
          <w:sz w:val="24"/>
          <w:szCs w:val="24"/>
          <w:u w:val="single"/>
        </w:rPr>
        <w:t>VCS Technologies:</w:t>
      </w:r>
      <w:r w:rsidRPr="00DF08C3">
        <w:rPr>
          <w:rFonts w:ascii="Times New Roman" w:hAnsi="Times New Roman" w:eastAsia="Times New Roman" w:cs="Times New Roman"/>
          <w:b/>
          <w:bCs/>
          <w:color w:val="000000" w:themeColor="text1"/>
          <w:sz w:val="24"/>
          <w:szCs w:val="24"/>
        </w:rPr>
        <w:t xml:space="preserve"> </w:t>
      </w:r>
      <w:r w:rsidRPr="00DF08C3" w:rsidR="00DF08C3">
        <w:rPr>
          <w:rFonts w:ascii="Times New Roman" w:hAnsi="Times New Roman" w:cs="Times New Roman"/>
          <w:color w:val="000000"/>
          <w:sz w:val="24"/>
          <w:szCs w:val="24"/>
        </w:rPr>
        <w:t>We use GitHub for our version control system (VCS). Our structure includes a main branch, a development branch, and individual branches for each team member.</w:t>
      </w:r>
    </w:p>
    <w:p w:rsidRPr="00DF08C3" w:rsidR="00DF08C3" w:rsidP="00DF08C3" w:rsidRDefault="00DF08C3" w14:paraId="3CE2A0FF" w14:textId="77777777">
      <w:pPr>
        <w:pStyle w:val="NormalWeb"/>
        <w:spacing w:line="360" w:lineRule="auto"/>
        <w:rPr>
          <w:color w:val="000000"/>
        </w:rPr>
      </w:pPr>
      <w:r w:rsidRPr="00DF08C3">
        <w:rPr>
          <w:color w:val="000000"/>
        </w:rPr>
        <w:lastRenderedPageBreak/>
        <w:t>Team members work independently on their features in their own branches, which originate from the development branch. Completed features are merged into the development branch following a thorough code review process.</w:t>
      </w:r>
    </w:p>
    <w:p w:rsidRPr="00DF08C3" w:rsidR="00DF08C3" w:rsidP="00DF08C3" w:rsidRDefault="00DF08C3" w14:paraId="5D472A08" w14:textId="77777777">
      <w:pPr>
        <w:pStyle w:val="NormalWeb"/>
        <w:spacing w:line="360" w:lineRule="auto"/>
        <w:rPr>
          <w:color w:val="000000"/>
        </w:rPr>
      </w:pPr>
      <w:r w:rsidRPr="00DF08C3">
        <w:rPr>
          <w:color w:val="000000"/>
        </w:rPr>
        <w:t>The main branch contains stable and tested code, with the development branch merged into it after comprehensive testing and quality assurance checks.</w:t>
      </w:r>
    </w:p>
    <w:p w:rsidRPr="00ED503F" w:rsidR="001275A0" w:rsidP="2962C6E3" w:rsidRDefault="00DF08C3" w14:paraId="168F6F85" w14:textId="567EDE7A">
      <w:pPr>
        <w:pStyle w:val="NormalWeb"/>
        <w:autoSpaceDE w:val="0"/>
        <w:autoSpaceDN w:val="0"/>
        <w:adjustRightInd w:val="0"/>
        <w:spacing w:after="0" w:line="360" w:lineRule="auto"/>
        <w:rPr>
          <w:color w:val="000000" w:themeColor="text1"/>
        </w:rPr>
      </w:pPr>
      <w:r w:rsidRPr="2962C6E3">
        <w:rPr>
          <w:color w:val="000000" w:themeColor="text1"/>
        </w:rPr>
        <w:t>We utilize GitHub’s collaboration features like issue tracking and project boards for task management. GitHub Actions are used for continuous integration (CI) and continuous deployment (CD), automating our testing and deployment processes.</w:t>
      </w:r>
    </w:p>
    <w:p w:rsidRPr="00ED503F" w:rsidR="009E449A" w:rsidP="001275A0" w:rsidRDefault="008F081A" w14:paraId="60F5BD70" w14:textId="50F1CE12">
      <w:pPr>
        <w:autoSpaceDE w:val="0"/>
        <w:autoSpaceDN w:val="0"/>
        <w:adjustRightInd w:val="0"/>
        <w:spacing w:after="0" w:line="360" w:lineRule="auto"/>
        <w:rPr>
          <w:rFonts w:ascii="Times New Roman" w:hAnsi="Times New Roman" w:cs="Times New Roman"/>
          <w:color w:val="0E101A"/>
          <w:sz w:val="24"/>
          <w:szCs w:val="24"/>
        </w:rPr>
      </w:pPr>
      <w:r w:rsidRPr="00464CD1">
        <w:rPr>
          <w:rFonts w:ascii="Times New Roman" w:hAnsi="Times New Roman" w:cs="Times New Roman"/>
          <w:color w:val="0E101A"/>
          <w:sz w:val="24"/>
          <w:szCs w:val="24"/>
          <w:u w:val="single"/>
        </w:rPr>
        <w:t>Communication Channels:</w:t>
      </w:r>
      <w:r w:rsidRPr="008F081A">
        <w:rPr>
          <w:rFonts w:ascii="Times New Roman" w:hAnsi="Times New Roman" w:cs="Times New Roman"/>
          <w:color w:val="0E101A"/>
          <w:sz w:val="24"/>
          <w:szCs w:val="24"/>
        </w:rPr>
        <w:t xml:space="preserve"> Our primary methods of </w:t>
      </w:r>
      <w:r w:rsidR="000022AC">
        <w:rPr>
          <w:rFonts w:ascii="Times New Roman" w:hAnsi="Times New Roman" w:cs="Times New Roman"/>
          <w:color w:val="0E101A"/>
          <w:sz w:val="24"/>
          <w:szCs w:val="24"/>
        </w:rPr>
        <w:t xml:space="preserve">communication method are </w:t>
      </w:r>
      <w:r w:rsidRPr="008F081A" w:rsidR="000022AC">
        <w:rPr>
          <w:rFonts w:ascii="Times New Roman" w:hAnsi="Times New Roman" w:cs="Times New Roman"/>
          <w:color w:val="0E101A"/>
          <w:sz w:val="24"/>
          <w:szCs w:val="24"/>
        </w:rPr>
        <w:t>WhatsApp</w:t>
      </w:r>
      <w:r w:rsidR="000022AC">
        <w:rPr>
          <w:rFonts w:ascii="Times New Roman" w:hAnsi="Times New Roman" w:cs="Times New Roman"/>
          <w:color w:val="0E101A"/>
          <w:sz w:val="24"/>
          <w:szCs w:val="24"/>
        </w:rPr>
        <w:t xml:space="preserve"> and </w:t>
      </w:r>
      <w:r w:rsidRPr="008F081A">
        <w:rPr>
          <w:rFonts w:ascii="Times New Roman" w:hAnsi="Times New Roman" w:cs="Times New Roman"/>
          <w:color w:val="0E101A"/>
          <w:sz w:val="24"/>
          <w:szCs w:val="24"/>
        </w:rPr>
        <w:t>Microsoft Teams</w:t>
      </w:r>
      <w:r w:rsidR="000022AC">
        <w:rPr>
          <w:rFonts w:ascii="Times New Roman" w:hAnsi="Times New Roman" w:cs="Times New Roman"/>
          <w:color w:val="0E101A"/>
          <w:sz w:val="24"/>
          <w:szCs w:val="24"/>
        </w:rPr>
        <w:t xml:space="preserve">. </w:t>
      </w:r>
      <w:r w:rsidRPr="008F081A">
        <w:rPr>
          <w:rFonts w:ascii="Times New Roman" w:hAnsi="Times New Roman" w:cs="Times New Roman"/>
          <w:color w:val="0E101A"/>
          <w:sz w:val="24"/>
          <w:szCs w:val="24"/>
        </w:rPr>
        <w:t>Both platforms are widely used and offer convenient communication features. They have been mutually agreed upon by the team</w:t>
      </w:r>
      <w:r w:rsidR="00401BE4">
        <w:rPr>
          <w:rFonts w:ascii="Times New Roman" w:hAnsi="Times New Roman" w:cs="Times New Roman"/>
          <w:color w:val="0E101A"/>
          <w:sz w:val="24"/>
          <w:szCs w:val="24"/>
        </w:rPr>
        <w:t xml:space="preserve">. </w:t>
      </w:r>
      <w:r w:rsidRPr="008F081A">
        <w:rPr>
          <w:rFonts w:ascii="Times New Roman" w:hAnsi="Times New Roman" w:cs="Times New Roman"/>
          <w:color w:val="0E101A"/>
          <w:sz w:val="24"/>
          <w:szCs w:val="24"/>
        </w:rPr>
        <w:t xml:space="preserve">We will rely on </w:t>
      </w:r>
      <w:r w:rsidR="00A1754F">
        <w:rPr>
          <w:rFonts w:ascii="Times New Roman" w:hAnsi="Times New Roman" w:cs="Times New Roman"/>
          <w:color w:val="0E101A"/>
          <w:sz w:val="24"/>
          <w:szCs w:val="24"/>
        </w:rPr>
        <w:t xml:space="preserve">MS Word and MS PowerPoint </w:t>
      </w:r>
      <w:r w:rsidRPr="008F081A">
        <w:rPr>
          <w:rFonts w:ascii="Times New Roman" w:hAnsi="Times New Roman" w:cs="Times New Roman"/>
          <w:color w:val="0E101A"/>
          <w:sz w:val="24"/>
          <w:szCs w:val="24"/>
        </w:rPr>
        <w:t>for collaborative document creation and presentations.</w:t>
      </w:r>
      <w:r w:rsidR="00F03A10">
        <w:rPr>
          <w:rFonts w:ascii="Times New Roman" w:hAnsi="Times New Roman" w:cs="Times New Roman"/>
          <w:color w:val="0E101A"/>
          <w:sz w:val="24"/>
          <w:szCs w:val="24"/>
        </w:rPr>
        <w:t xml:space="preserve"> </w:t>
      </w:r>
      <w:r w:rsidR="002417F2">
        <w:rPr>
          <w:rFonts w:ascii="Times New Roman" w:hAnsi="Times New Roman" w:cs="Times New Roman"/>
          <w:color w:val="0E101A"/>
          <w:sz w:val="24"/>
          <w:szCs w:val="24"/>
        </w:rPr>
        <w:t xml:space="preserve">We have </w:t>
      </w:r>
      <w:r w:rsidR="00F03A10">
        <w:rPr>
          <w:rFonts w:ascii="Times New Roman" w:hAnsi="Times New Roman" w:cs="Times New Roman"/>
          <w:color w:val="0E101A"/>
          <w:sz w:val="24"/>
          <w:szCs w:val="24"/>
        </w:rPr>
        <w:t>shared a folder in OneDrive for our pizza app</w:t>
      </w:r>
      <w:r w:rsidR="007C6A79">
        <w:rPr>
          <w:rFonts w:ascii="Times New Roman" w:hAnsi="Times New Roman" w:cs="Times New Roman"/>
          <w:color w:val="0E101A"/>
          <w:sz w:val="24"/>
          <w:szCs w:val="24"/>
        </w:rPr>
        <w:t xml:space="preserve"> documentation</w:t>
      </w:r>
      <w:r w:rsidR="00F03A10">
        <w:rPr>
          <w:rFonts w:ascii="Times New Roman" w:hAnsi="Times New Roman" w:cs="Times New Roman"/>
          <w:color w:val="0E101A"/>
          <w:sz w:val="24"/>
          <w:szCs w:val="24"/>
        </w:rPr>
        <w:t xml:space="preserve">. </w:t>
      </w:r>
      <w:r w:rsidRPr="008F081A">
        <w:rPr>
          <w:rFonts w:ascii="Times New Roman" w:hAnsi="Times New Roman" w:cs="Times New Roman"/>
          <w:color w:val="0E101A"/>
          <w:sz w:val="24"/>
          <w:szCs w:val="24"/>
        </w:rPr>
        <w:t>These tools are chosen based on their familiarity with the team members and their availability to everyone. In addition, they offer simplicity, enabling us to create professional content efficiently without many hurdles</w:t>
      </w:r>
      <w:r w:rsidR="009E449A">
        <w:rPr>
          <w:rFonts w:ascii="Times New Roman" w:hAnsi="Times New Roman" w:cs="Times New Roman"/>
          <w:color w:val="0E101A"/>
          <w:sz w:val="24"/>
          <w:szCs w:val="24"/>
        </w:rPr>
        <w:t>.</w:t>
      </w:r>
    </w:p>
    <w:p w:rsidR="2962C6E3" w:rsidP="2962C6E3" w:rsidRDefault="2962C6E3" w14:paraId="1AE09D30" w14:textId="479A5B43">
      <w:pPr>
        <w:spacing w:after="0" w:line="360" w:lineRule="auto"/>
        <w:rPr>
          <w:rFonts w:ascii="Times New Roman" w:hAnsi="Times New Roman" w:cs="Times New Roman"/>
          <w:color w:val="0E101A"/>
          <w:sz w:val="24"/>
          <w:szCs w:val="24"/>
        </w:rPr>
      </w:pPr>
    </w:p>
    <w:p w:rsidRPr="00D94AD3" w:rsidR="001275A0" w:rsidP="001275A0" w:rsidRDefault="001275A0" w14:paraId="17B5FFBC" w14:textId="77777777">
      <w:pPr>
        <w:spacing w:after="0" w:line="360" w:lineRule="auto"/>
        <w:rPr>
          <w:rFonts w:ascii="Times New Roman" w:hAnsi="Times New Roman" w:eastAsia="Times New Roman" w:cs="Times New Roman"/>
          <w:color w:val="000000" w:themeColor="text1"/>
          <w:sz w:val="24"/>
          <w:szCs w:val="24"/>
        </w:rPr>
      </w:pPr>
      <w:bookmarkStart w:name="_Int_wwBt65Zl" w:id="22"/>
      <w:r w:rsidRPr="00D94AD3">
        <w:rPr>
          <w:rFonts w:ascii="Times New Roman" w:hAnsi="Times New Roman" w:eastAsia="Times New Roman" w:cs="Times New Roman"/>
          <w:color w:val="000000" w:themeColor="text1"/>
          <w:sz w:val="24"/>
          <w:szCs w:val="24"/>
        </w:rPr>
        <w:t xml:space="preserve">The development plan for this project is to get the work done as a team. This includes tracking </w:t>
      </w:r>
      <w:bookmarkEnd w:id="22"/>
      <w:r w:rsidRPr="00D94AD3">
        <w:rPr>
          <w:rFonts w:ascii="Times New Roman" w:hAnsi="Times New Roman" w:eastAsia="Times New Roman" w:cs="Times New Roman"/>
          <w:color w:val="000000" w:themeColor="text1"/>
          <w:sz w:val="24"/>
          <w:szCs w:val="24"/>
        </w:rPr>
        <w:t>and controlling the changes to the project. To keep the project on track</w:t>
      </w:r>
      <w:r w:rsidRPr="31EA310A">
        <w:rPr>
          <w:rFonts w:ascii="Times New Roman" w:hAnsi="Times New Roman" w:eastAsia="Times New Roman" w:cs="Times New Roman"/>
          <w:color w:val="000000" w:themeColor="text1"/>
          <w:sz w:val="24"/>
          <w:szCs w:val="24"/>
        </w:rPr>
        <w:t>,</w:t>
      </w:r>
      <w:r w:rsidRPr="00D94AD3">
        <w:rPr>
          <w:rFonts w:ascii="Times New Roman" w:hAnsi="Times New Roman" w:eastAsia="Times New Roman" w:cs="Times New Roman"/>
          <w:color w:val="000000" w:themeColor="text1"/>
          <w:sz w:val="24"/>
          <w:szCs w:val="24"/>
        </w:rPr>
        <w:t xml:space="preserve"> we will have strict guidelines for when parts can be completed. Furthermore, as a team, we will be documenting any changes or new implementations that have been approved to enhance the </w:t>
      </w:r>
    </w:p>
    <w:p w:rsidR="001275A0" w:rsidP="001275A0" w:rsidRDefault="001275A0" w14:paraId="3C208E89" w14:textId="77777777">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project. There will be reviews conducted by the team lead to </w:t>
      </w:r>
      <w:r w:rsidRPr="52961C11">
        <w:rPr>
          <w:rFonts w:ascii="Times New Roman" w:hAnsi="Times New Roman" w:eastAsia="Times New Roman" w:cs="Times New Roman"/>
          <w:color w:val="000000" w:themeColor="text1"/>
          <w:sz w:val="24"/>
          <w:szCs w:val="24"/>
        </w:rPr>
        <w:t>ensure</w:t>
      </w:r>
      <w:r w:rsidRPr="00D94AD3">
        <w:rPr>
          <w:rFonts w:ascii="Times New Roman" w:hAnsi="Times New Roman" w:eastAsia="Times New Roman" w:cs="Times New Roman"/>
          <w:color w:val="000000" w:themeColor="text1"/>
          <w:sz w:val="24"/>
          <w:szCs w:val="24"/>
        </w:rPr>
        <w:t xml:space="preserve"> the project is kept on schedule.</w:t>
      </w:r>
    </w:p>
    <w:p w:rsidRPr="00D94AD3" w:rsidR="001275A0" w:rsidP="001275A0" w:rsidRDefault="001275A0" w14:paraId="4809034C" w14:textId="77777777">
      <w:pPr>
        <w:spacing w:after="0" w:line="360" w:lineRule="auto"/>
        <w:rPr>
          <w:rFonts w:ascii="Times New Roman" w:hAnsi="Times New Roman" w:eastAsia="Times New Roman" w:cs="Times New Roman"/>
          <w:color w:val="000000" w:themeColor="text1"/>
          <w:sz w:val="24"/>
          <w:szCs w:val="24"/>
        </w:rPr>
      </w:pPr>
    </w:p>
    <w:p w:rsidRPr="00D94AD3" w:rsidR="001275A0" w:rsidP="001275A0" w:rsidRDefault="001275A0" w14:paraId="1CD0592C" w14:textId="77777777">
      <w:pPr>
        <w:pStyle w:val="Heading2"/>
        <w:spacing w:line="360" w:lineRule="auto"/>
        <w:rPr>
          <w:rFonts w:ascii="Times New Roman" w:hAnsi="Times New Roman" w:eastAsia="Times New Roman" w:cs="Times New Roman"/>
          <w:b/>
          <w:bCs/>
          <w:color w:val="000000" w:themeColor="text1"/>
          <w:sz w:val="24"/>
          <w:szCs w:val="24"/>
        </w:rPr>
      </w:pPr>
      <w:bookmarkStart w:name="_Toc395201057" w:id="23"/>
      <w:bookmarkStart w:name="_Toc145589887" w:id="24"/>
      <w:r w:rsidRPr="00D94AD3">
        <w:rPr>
          <w:rFonts w:ascii="Times New Roman" w:hAnsi="Times New Roman" w:eastAsia="Times New Roman" w:cs="Times New Roman"/>
          <w:b/>
          <w:bCs/>
          <w:color w:val="000000" w:themeColor="text1"/>
          <w:sz w:val="24"/>
          <w:szCs w:val="24"/>
        </w:rPr>
        <w:t>1.7 Technologies</w:t>
      </w:r>
      <w:bookmarkEnd w:id="23"/>
      <w:bookmarkEnd w:id="24"/>
    </w:p>
    <w:p w:rsidRPr="00D94AD3" w:rsidR="001275A0" w:rsidP="001275A0" w:rsidRDefault="001275A0" w14:paraId="7FF9A94C" w14:textId="77777777">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For the pizza connection app, we </w:t>
      </w:r>
      <w:r>
        <w:rPr>
          <w:rFonts w:ascii="Times New Roman" w:hAnsi="Times New Roman" w:eastAsia="Times New Roman" w:cs="Times New Roman"/>
          <w:color w:val="000000" w:themeColor="text1"/>
          <w:sz w:val="24"/>
          <w:szCs w:val="24"/>
        </w:rPr>
        <w:t xml:space="preserve">have chosen the </w:t>
      </w:r>
      <w:r w:rsidRPr="00D94AD3">
        <w:rPr>
          <w:rFonts w:ascii="Times New Roman" w:hAnsi="Times New Roman" w:eastAsia="Times New Roman" w:cs="Times New Roman"/>
          <w:color w:val="000000" w:themeColor="text1"/>
          <w:sz w:val="24"/>
          <w:szCs w:val="24"/>
        </w:rPr>
        <w:t>MERN technology stack</w:t>
      </w:r>
      <w:r>
        <w:rPr>
          <w:rFonts w:ascii="Times New Roman" w:hAnsi="Times New Roman" w:eastAsia="Times New Roman" w:cs="Times New Roman"/>
          <w:color w:val="000000" w:themeColor="text1"/>
          <w:sz w:val="24"/>
          <w:szCs w:val="24"/>
        </w:rPr>
        <w:t xml:space="preserve"> at the</w:t>
      </w:r>
      <w:r w:rsidRPr="00585ED1">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recommendation of GTA and other group members.</w:t>
      </w:r>
    </w:p>
    <w:p w:rsidRPr="00D94AD3" w:rsidR="001275A0" w:rsidP="001275A0" w:rsidRDefault="001275A0" w14:paraId="27E0D148" w14:textId="77777777">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The MERN stack is a popular web development framework made up of the stack of MongoDB,</w:t>
      </w:r>
    </w:p>
    <w:p w:rsidRPr="00D94AD3" w:rsidR="001275A0" w:rsidP="001275A0" w:rsidRDefault="001275A0" w14:paraId="76C9769E" w14:textId="77777777">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t xml:space="preserve">Express.js, React.js, and Nodejs. It is one of the several variants of the </w:t>
      </w:r>
      <w:r w:rsidRPr="57B12049">
        <w:rPr>
          <w:rFonts w:ascii="Times New Roman" w:hAnsi="Times New Roman" w:eastAsia="Times New Roman" w:cs="Times New Roman"/>
          <w:color w:val="000000" w:themeColor="text1"/>
          <w:sz w:val="24"/>
          <w:szCs w:val="24"/>
        </w:rPr>
        <w:t>MERN</w:t>
      </w:r>
      <w:r w:rsidRPr="00D94AD3">
        <w:rPr>
          <w:rFonts w:ascii="Times New Roman" w:hAnsi="Times New Roman" w:eastAsia="Times New Roman" w:cs="Times New Roman"/>
          <w:color w:val="000000" w:themeColor="text1"/>
          <w:sz w:val="24"/>
          <w:szCs w:val="24"/>
        </w:rPr>
        <w:t xml:space="preserve"> stack. MERN</w:t>
      </w:r>
    </w:p>
    <w:p w:rsidRPr="00D94AD3" w:rsidR="001275A0" w:rsidP="001275A0" w:rsidRDefault="001275A0" w14:paraId="29D885D5" w14:textId="77777777">
      <w:pPr>
        <w:spacing w:after="0" w:line="360" w:lineRule="auto"/>
        <w:rPr>
          <w:rFonts w:ascii="Times New Roman" w:hAnsi="Times New Roman" w:eastAsia="Times New Roman" w:cs="Times New Roman"/>
          <w:color w:val="000000" w:themeColor="text1"/>
          <w:sz w:val="24"/>
          <w:szCs w:val="24"/>
        </w:rPr>
      </w:pPr>
      <w:r w:rsidRPr="00D94AD3">
        <w:rPr>
          <w:rFonts w:ascii="Times New Roman" w:hAnsi="Times New Roman" w:eastAsia="Times New Roman" w:cs="Times New Roman"/>
          <w:color w:val="000000" w:themeColor="text1"/>
          <w:sz w:val="24"/>
          <w:szCs w:val="24"/>
        </w:rPr>
        <w:lastRenderedPageBreak/>
        <w:t>adopts a full-stack development strategy, which requires the development of both frontend</w:t>
      </w:r>
      <w:r>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and backend components of an application. It enables quicker and more cost-effective product</w:t>
      </w:r>
      <w:r>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releases compared to other technology stacks.</w:t>
      </w:r>
    </w:p>
    <w:p w:rsidR="001275A0" w:rsidP="001275A0" w:rsidRDefault="001275A0" w14:paraId="72930E93" w14:textId="682FA6EC">
      <w:pPr>
        <w:spacing w:after="0" w:line="360" w:lineRule="auto"/>
        <w:rPr>
          <w:rFonts w:ascii="Times New Roman" w:hAnsi="Times New Roman" w:eastAsia="Times New Roman" w:cs="Times New Roman"/>
          <w:color w:val="000000" w:themeColor="text1"/>
          <w:sz w:val="24"/>
          <w:szCs w:val="24"/>
        </w:rPr>
      </w:pPr>
      <w:r w:rsidRPr="00A968D7">
        <w:rPr>
          <w:rFonts w:ascii="Times New Roman" w:hAnsi="Times New Roman" w:eastAsia="Times New Roman" w:cs="Times New Roman"/>
          <w:color w:val="000000" w:themeColor="text1"/>
          <w:sz w:val="24"/>
          <w:szCs w:val="24"/>
          <w:u w:val="single"/>
        </w:rPr>
        <w:t>Presentation Layer:</w:t>
      </w:r>
      <w:r w:rsidRPr="00D94AD3">
        <w:rPr>
          <w:rFonts w:ascii="Times New Roman" w:hAnsi="Times New Roman" w:eastAsia="Times New Roman" w:cs="Times New Roman"/>
          <w:color w:val="000000" w:themeColor="text1"/>
          <w:sz w:val="24"/>
          <w:szCs w:val="24"/>
        </w:rPr>
        <w:t xml:space="preserve"> ReactJS</w:t>
      </w:r>
      <w:r w:rsidRPr="537781AD">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(Version: 18.2.0)</w:t>
      </w:r>
      <w:r w:rsidRPr="00D94AD3">
        <w:rPr>
          <w:rFonts w:ascii="Times New Roman" w:hAnsi="Times New Roman" w:eastAsia="Times New Roman" w:cs="Times New Roman"/>
          <w:color w:val="000000" w:themeColor="text1"/>
          <w:sz w:val="24"/>
          <w:szCs w:val="24"/>
        </w:rPr>
        <w:t xml:space="preserve">: </w:t>
      </w:r>
      <w:r w:rsidRPr="006E7F8D">
        <w:rPr>
          <w:rFonts w:ascii="Times New Roman" w:hAnsi="Times New Roman" w:eastAsia="Times New Roman" w:cs="Times New Roman"/>
          <w:color w:val="000000" w:themeColor="text1"/>
          <w:sz w:val="24"/>
          <w:szCs w:val="24"/>
        </w:rPr>
        <w:t>We have chosen ReactJS (version 18</w:t>
      </w:r>
      <w:r>
        <w:rPr>
          <w:rFonts w:ascii="Times New Roman" w:hAnsi="Times New Roman" w:eastAsia="Times New Roman" w:cs="Times New Roman"/>
          <w:color w:val="000000" w:themeColor="text1"/>
          <w:sz w:val="24"/>
          <w:szCs w:val="24"/>
        </w:rPr>
        <w:t>.2.0</w:t>
      </w:r>
      <w:r w:rsidRPr="006E7F8D">
        <w:rPr>
          <w:rFonts w:ascii="Times New Roman" w:hAnsi="Times New Roman" w:eastAsia="Times New Roman" w:cs="Times New Roman"/>
          <w:color w:val="000000" w:themeColor="text1"/>
          <w:sz w:val="24"/>
          <w:szCs w:val="24"/>
        </w:rPr>
        <w:t xml:space="preserve">) as the primary </w:t>
      </w:r>
      <w:r w:rsidRPr="592AD333">
        <w:rPr>
          <w:rFonts w:ascii="Times New Roman" w:hAnsi="Times New Roman" w:eastAsia="Times New Roman" w:cs="Times New Roman"/>
          <w:color w:val="000000" w:themeColor="text1"/>
          <w:sz w:val="24"/>
          <w:szCs w:val="24"/>
        </w:rPr>
        <w:t>frontend</w:t>
      </w:r>
      <w:r w:rsidRPr="006E7F8D">
        <w:rPr>
          <w:rFonts w:ascii="Times New Roman" w:hAnsi="Times New Roman" w:eastAsia="Times New Roman" w:cs="Times New Roman"/>
          <w:color w:val="000000" w:themeColor="text1"/>
          <w:sz w:val="24"/>
          <w:szCs w:val="24"/>
        </w:rPr>
        <w:t xml:space="preserve"> framework for developing the web application and managing its visual aspects. </w:t>
      </w:r>
      <w:r>
        <w:rPr>
          <w:rFonts w:ascii="Times New Roman" w:hAnsi="Times New Roman" w:eastAsia="Times New Roman" w:cs="Times New Roman"/>
          <w:color w:val="000000" w:themeColor="text1"/>
          <w:sz w:val="24"/>
          <w:szCs w:val="24"/>
        </w:rPr>
        <w:t>Some of o</w:t>
      </w:r>
      <w:r w:rsidRPr="006E7F8D">
        <w:rPr>
          <w:rFonts w:ascii="Times New Roman" w:hAnsi="Times New Roman" w:eastAsia="Times New Roman" w:cs="Times New Roman"/>
          <w:color w:val="000000" w:themeColor="text1"/>
          <w:sz w:val="24"/>
          <w:szCs w:val="24"/>
        </w:rPr>
        <w:t xml:space="preserve">ur team </w:t>
      </w:r>
      <w:bookmarkStart w:name="_Int_6HG6plPp" w:id="25"/>
      <w:r w:rsidRPr="006E7F8D">
        <w:rPr>
          <w:rFonts w:ascii="Times New Roman" w:hAnsi="Times New Roman" w:eastAsia="Times New Roman" w:cs="Times New Roman"/>
          <w:color w:val="000000" w:themeColor="text1"/>
          <w:sz w:val="24"/>
          <w:szCs w:val="24"/>
        </w:rPr>
        <w:t>possesses</w:t>
      </w:r>
      <w:bookmarkEnd w:id="25"/>
      <w:r w:rsidRPr="006E7F8D">
        <w:rPr>
          <w:rFonts w:ascii="Times New Roman" w:hAnsi="Times New Roman" w:eastAsia="Times New Roman" w:cs="Times New Roman"/>
          <w:color w:val="000000" w:themeColor="text1"/>
          <w:sz w:val="24"/>
          <w:szCs w:val="24"/>
        </w:rPr>
        <w:t xml:space="preserve"> experience in ReactJS, which will contribute significantly to creating a professional-grade product. By using ReactJS, we can enhance the responsiveness and usability of the UI components. </w:t>
      </w:r>
      <w:r w:rsidRPr="62039AF5">
        <w:rPr>
          <w:rFonts w:ascii="Times New Roman" w:hAnsi="Times New Roman" w:eastAsia="Times New Roman" w:cs="Times New Roman"/>
          <w:color w:val="000000" w:themeColor="text1"/>
          <w:sz w:val="24"/>
          <w:szCs w:val="24"/>
        </w:rPr>
        <w:t>To set up</w:t>
      </w:r>
      <w:r w:rsidRPr="006E7F8D">
        <w:rPr>
          <w:rFonts w:ascii="Times New Roman" w:hAnsi="Times New Roman" w:eastAsia="Times New Roman" w:cs="Times New Roman"/>
          <w:color w:val="000000" w:themeColor="text1"/>
          <w:sz w:val="24"/>
          <w:szCs w:val="24"/>
        </w:rPr>
        <w:t xml:space="preserve"> a solid foundation, we will utilize HTML5, CSS3, and JavaScript ES6 as the foundational languages, with ReactJS as a robust framework built upon them. The inclusion of HTML, CSS, and JavaScript is crucial as they are fundamental to web application development, playing indispensable roles in building a professional website</w:t>
      </w:r>
      <w:r>
        <w:rPr>
          <w:rFonts w:ascii="Times New Roman" w:hAnsi="Times New Roman" w:eastAsia="Times New Roman" w:cs="Times New Roman"/>
          <w:color w:val="000000" w:themeColor="text1"/>
          <w:sz w:val="24"/>
          <w:szCs w:val="24"/>
        </w:rPr>
        <w:t>.</w:t>
      </w:r>
    </w:p>
    <w:p w:rsidRPr="00D94AD3" w:rsidR="001275A0" w:rsidP="001275A0" w:rsidRDefault="001275A0" w14:paraId="0EA30136" w14:textId="77777777">
      <w:pPr>
        <w:spacing w:after="0" w:line="360" w:lineRule="auto"/>
        <w:rPr>
          <w:rFonts w:ascii="Times New Roman" w:hAnsi="Times New Roman" w:eastAsia="Times New Roman" w:cs="Times New Roman"/>
          <w:color w:val="000000" w:themeColor="text1"/>
          <w:sz w:val="24"/>
          <w:szCs w:val="24"/>
        </w:rPr>
      </w:pPr>
      <w:r w:rsidRPr="00A968D7">
        <w:rPr>
          <w:rFonts w:ascii="Times New Roman" w:hAnsi="Times New Roman" w:eastAsia="Times New Roman" w:cs="Times New Roman"/>
          <w:color w:val="000000" w:themeColor="text1"/>
          <w:sz w:val="24"/>
          <w:szCs w:val="24"/>
          <w:u w:val="single"/>
        </w:rPr>
        <w:t>Application Layer:</w:t>
      </w:r>
      <w:r w:rsidRPr="00D94AD3">
        <w:rPr>
          <w:rFonts w:ascii="Times New Roman" w:hAnsi="Times New Roman" w:eastAsia="Times New Roman" w:cs="Times New Roman"/>
          <w:color w:val="000000" w:themeColor="text1"/>
          <w:sz w:val="24"/>
          <w:szCs w:val="24"/>
        </w:rPr>
        <w:t xml:space="preserve"> ExpressJS &amp; NodeJS</w:t>
      </w:r>
      <w:r>
        <w:rPr>
          <w:rFonts w:ascii="Times New Roman" w:hAnsi="Times New Roman" w:eastAsia="Times New Roman" w:cs="Times New Roman"/>
          <w:color w:val="000000" w:themeColor="text1"/>
          <w:sz w:val="24"/>
          <w:szCs w:val="24"/>
        </w:rPr>
        <w:t xml:space="preserve"> (Version: 18.17.1)</w:t>
      </w:r>
      <w:r w:rsidRPr="00D94AD3">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To implement the application layer we will use NodeJS with ExpressJS web framework. </w:t>
      </w:r>
      <w:r w:rsidRPr="00D94AD3">
        <w:rPr>
          <w:rFonts w:ascii="Times New Roman" w:hAnsi="Times New Roman" w:eastAsia="Times New Roman" w:cs="Times New Roman"/>
          <w:color w:val="000000" w:themeColor="text1"/>
          <w:sz w:val="24"/>
          <w:szCs w:val="24"/>
        </w:rPr>
        <w:t>NodeJS is a JavaScript runtime environment for running</w:t>
      </w:r>
      <w:r>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JavaScript programs and is used to build server-side applications. ExpressJS is a web framework</w:t>
      </w:r>
      <w:r>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 xml:space="preserve">that enables us to design our Pizza Connection application to handle a variety of different </w:t>
      </w:r>
      <w:r>
        <w:rPr>
          <w:rFonts w:ascii="Times New Roman" w:hAnsi="Times New Roman" w:eastAsia="Times New Roman" w:cs="Times New Roman"/>
          <w:color w:val="000000" w:themeColor="text1"/>
          <w:sz w:val="24"/>
          <w:szCs w:val="24"/>
        </w:rPr>
        <w:t xml:space="preserve">HTTP </w:t>
      </w:r>
      <w:r w:rsidRPr="00D94AD3">
        <w:rPr>
          <w:rFonts w:ascii="Times New Roman" w:hAnsi="Times New Roman" w:eastAsia="Times New Roman" w:cs="Times New Roman"/>
          <w:color w:val="000000" w:themeColor="text1"/>
          <w:sz w:val="24"/>
          <w:szCs w:val="24"/>
        </w:rPr>
        <w:t>demands.</w:t>
      </w:r>
    </w:p>
    <w:p w:rsidRPr="00D94AD3" w:rsidR="001275A0" w:rsidP="001275A0" w:rsidRDefault="001275A0" w14:paraId="1E7225FF" w14:textId="77777777">
      <w:pPr>
        <w:spacing w:after="0" w:line="360" w:lineRule="auto"/>
        <w:rPr>
          <w:rFonts w:ascii="Times New Roman" w:hAnsi="Times New Roman" w:eastAsia="Times New Roman" w:cs="Times New Roman"/>
          <w:color w:val="000000" w:themeColor="text1"/>
          <w:sz w:val="24"/>
          <w:szCs w:val="24"/>
        </w:rPr>
      </w:pPr>
      <w:r w:rsidRPr="00C53FD8">
        <w:rPr>
          <w:rFonts w:ascii="Times New Roman" w:hAnsi="Times New Roman" w:eastAsia="Times New Roman" w:cs="Times New Roman"/>
          <w:color w:val="000000" w:themeColor="text1"/>
          <w:sz w:val="24"/>
          <w:szCs w:val="24"/>
          <w:u w:val="single"/>
        </w:rPr>
        <w:t>Database Layer:</w:t>
      </w:r>
      <w:r w:rsidRPr="00D94AD3">
        <w:rPr>
          <w:rFonts w:ascii="Times New Roman" w:hAnsi="Times New Roman" w:eastAsia="Times New Roman" w:cs="Times New Roman"/>
          <w:color w:val="000000" w:themeColor="text1"/>
          <w:sz w:val="24"/>
          <w:szCs w:val="24"/>
        </w:rPr>
        <w:t xml:space="preserve"> MongoDB</w:t>
      </w:r>
      <w:r w:rsidRPr="76C997B4">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(Version: 6.0.7)</w:t>
      </w:r>
      <w:r w:rsidRPr="00D94AD3">
        <w:rPr>
          <w:rFonts w:ascii="Times New Roman" w:hAnsi="Times New Roman" w:eastAsia="Times New Roman" w:cs="Times New Roman"/>
          <w:color w:val="000000" w:themeColor="text1"/>
          <w:sz w:val="24"/>
          <w:szCs w:val="24"/>
        </w:rPr>
        <w:t>: For our database we use MongoDB. MongoDB is a NoSQL database</w:t>
      </w:r>
      <w:r>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in which each record consists of key-value pairs (Similar to JSON). It is a fast and document-oriented database that can easily index documents. It gives a faster response than other</w:t>
      </w:r>
      <w:r>
        <w:rPr>
          <w:rFonts w:ascii="Times New Roman" w:hAnsi="Times New Roman" w:eastAsia="Times New Roman" w:cs="Times New Roman"/>
          <w:color w:val="000000" w:themeColor="text1"/>
          <w:sz w:val="24"/>
          <w:szCs w:val="24"/>
        </w:rPr>
        <w:t xml:space="preserve"> </w:t>
      </w:r>
      <w:r w:rsidRPr="00D94AD3">
        <w:rPr>
          <w:rFonts w:ascii="Times New Roman" w:hAnsi="Times New Roman" w:eastAsia="Times New Roman" w:cs="Times New Roman"/>
          <w:color w:val="000000" w:themeColor="text1"/>
          <w:sz w:val="24"/>
          <w:szCs w:val="24"/>
        </w:rPr>
        <w:t>databases.</w:t>
      </w:r>
      <w:r w:rsidRPr="4D334928">
        <w:rPr>
          <w:rFonts w:ascii="Times New Roman" w:hAnsi="Times New Roman" w:eastAsia="Times New Roman" w:cs="Times New Roman"/>
          <w:color w:val="000000" w:themeColor="text1"/>
          <w:sz w:val="24"/>
          <w:szCs w:val="24"/>
        </w:rPr>
        <w:t xml:space="preserve"> </w:t>
      </w:r>
    </w:p>
    <w:p w:rsidRPr="00D94AD3" w:rsidR="22088E97" w:rsidP="001275A0" w:rsidRDefault="22088E97" w14:paraId="2C559AA0" w14:textId="0EF9A38A">
      <w:pPr>
        <w:spacing w:after="40" w:line="360" w:lineRule="auto"/>
        <w:rPr>
          <w:rFonts w:ascii="Times New Roman" w:hAnsi="Times New Roman" w:eastAsia="Times New Roman" w:cs="Times New Roman"/>
          <w:color w:val="000000" w:themeColor="text1"/>
          <w:sz w:val="24"/>
          <w:szCs w:val="24"/>
        </w:rPr>
      </w:pPr>
    </w:p>
    <w:sectPr w:rsidRPr="00D94AD3" w:rsidR="22088E97">
      <w:headerReference w:type="even" r:id="rId8"/>
      <w:head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357" w:rsidP="00E3507F" w:rsidRDefault="00931357" w14:paraId="795A8B5C" w14:textId="77777777">
      <w:pPr>
        <w:spacing w:after="0" w:line="240" w:lineRule="auto"/>
      </w:pPr>
      <w:r>
        <w:separator/>
      </w:r>
    </w:p>
  </w:endnote>
  <w:endnote w:type="continuationSeparator" w:id="0">
    <w:p w:rsidR="00931357" w:rsidP="00E3507F" w:rsidRDefault="00931357" w14:paraId="447467F9" w14:textId="77777777">
      <w:pPr>
        <w:spacing w:after="0" w:line="240" w:lineRule="auto"/>
      </w:pPr>
      <w:r>
        <w:continuationSeparator/>
      </w:r>
    </w:p>
  </w:endnote>
  <w:endnote w:type="continuationNotice" w:id="1">
    <w:p w:rsidR="00931357" w:rsidRDefault="00931357" w14:paraId="78A3E34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357" w:rsidP="00E3507F" w:rsidRDefault="00931357" w14:paraId="4BBEEA6D" w14:textId="77777777">
      <w:pPr>
        <w:spacing w:after="0" w:line="240" w:lineRule="auto"/>
      </w:pPr>
      <w:r>
        <w:separator/>
      </w:r>
    </w:p>
  </w:footnote>
  <w:footnote w:type="continuationSeparator" w:id="0">
    <w:p w:rsidR="00931357" w:rsidP="00E3507F" w:rsidRDefault="00931357" w14:paraId="4A6DB1F7" w14:textId="77777777">
      <w:pPr>
        <w:spacing w:after="0" w:line="240" w:lineRule="auto"/>
      </w:pPr>
      <w:r>
        <w:continuationSeparator/>
      </w:r>
    </w:p>
  </w:footnote>
  <w:footnote w:type="continuationNotice" w:id="1">
    <w:p w:rsidR="00931357" w:rsidRDefault="00931357" w14:paraId="5CB0022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81F" w:rsidRDefault="0000181F" w14:paraId="142E4B74" w14:textId="77777777">
    <w:pPr>
      <w:pStyle w:val="Header"/>
      <w:framePr w:wrap="none" w:hAnchor="margin" w:vAnchor="text" w:xAlign="right" w:y="1"/>
      <w:rPr>
        <w:del w:author="Mehedi Zihad" w:date="2023-09-14T13:10:00Z" w:id="26"/>
        <w:rStyle w:val="PageNumber"/>
      </w:rPr>
    </w:pPr>
    <w:del w:author="Mehedi Zihad" w:date="2023-09-14T13:10:00Z" w:id="27">
      <w:r>
        <w:rPr>
          <w:rStyle w:val="PageNumber"/>
        </w:rPr>
        <w:fldChar w:fldCharType="begin"/>
      </w:r>
      <w:r>
        <w:rPr>
          <w:rStyle w:val="PageNumber"/>
        </w:rPr>
        <w:delInstrText xml:space="preserve"> PAGE </w:delInstrText>
      </w:r>
      <w:r>
        <w:rPr>
          <w:rStyle w:val="PageNumber"/>
        </w:rPr>
        <w:fldChar w:fldCharType="end"/>
      </w:r>
    </w:del>
  </w:p>
  <w:p w:rsidR="0000181F" w:rsidRDefault="0000181F" w14:paraId="13BE1936" w14:textId="77777777">
    <w:pPr>
      <w:pStyle w:val="Header"/>
      <w:framePr w:wrap="none" w:hAnchor="margin" w:vAnchor="text" w:xAlign="right" w:y="1"/>
      <w:rPr>
        <w:del w:author="Mehedi Zihad" w:date="2023-09-14T13:13:00Z" w:id="28"/>
        <w:rStyle w:val="PageNumber"/>
      </w:rPr>
    </w:pPr>
    <w:ins w:author="Mehedi Zihad" w:date="2023-09-14T13:10:00Z" w:id="29">
      <w:del w:author="Mehedi Zihad" w:date="2023-09-14T13:13:00Z" w:id="30">
        <w:r>
          <w:rPr>
            <w:rStyle w:val="PageNumber"/>
          </w:rPr>
          <w:fldChar w:fldCharType="begin"/>
        </w:r>
        <w:r>
          <w:rPr>
            <w:rStyle w:val="PageNumber"/>
          </w:rPr>
          <w:delInstrText xml:space="preserve"> PAGE </w:delInstrText>
        </w:r>
        <w:r>
          <w:rPr>
            <w:rStyle w:val="PageNumber"/>
          </w:rPr>
          <w:fldChar w:fldCharType="end"/>
        </w:r>
      </w:del>
    </w:ins>
  </w:p>
  <w:p w:rsidR="0000181F" w:rsidRDefault="0000181F" w14:paraId="760F9677" w14:textId="1EB152B1">
    <w:pPr>
      <w:pStyle w:val="Header"/>
      <w:framePr w:wrap="none" w:hAnchor="margin" w:vAnchor="text" w:xAlign="right" w:y="1"/>
      <w:rPr>
        <w:rStyle w:val="PageNumber"/>
      </w:rPr>
    </w:pPr>
    <w:ins w:author="Mehedi Zihad" w:date="2023-09-14T13:13:00Z" w:id="31">
      <w:r>
        <w:rPr>
          <w:rStyle w:val="PageNumber"/>
        </w:rPr>
        <w:fldChar w:fldCharType="begin"/>
      </w:r>
      <w:r>
        <w:rPr>
          <w:rStyle w:val="PageNumber"/>
        </w:rPr>
        <w:instrText xml:space="preserve"> PAGE </w:instrText>
      </w:r>
      <w:r>
        <w:rPr>
          <w:rStyle w:val="PageNumber"/>
        </w:rPr>
        <w:fldChar w:fldCharType="end"/>
      </w:r>
    </w:ins>
  </w:p>
  <w:p w:rsidR="0000181F" w:rsidP="0000181F" w:rsidRDefault="0000181F" w14:paraId="4FE40C05"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8321501"/>
      <w:docPartObj>
        <w:docPartGallery w:val="Page Numbers (Top of Page)"/>
        <w:docPartUnique/>
      </w:docPartObj>
    </w:sdtPr>
    <w:sdtEndPr>
      <w:rPr>
        <w:rStyle w:val="PageNumber"/>
      </w:rPr>
    </w:sdtEndPr>
    <w:sdtContent>
      <w:p w:rsidR="0000181F" w:rsidRDefault="0000181F" w14:paraId="5B16AE50" w14:textId="3A9A624A">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F866A0" w:rsidR="0000181F" w:rsidP="0000181F" w:rsidRDefault="00F866A0" w14:paraId="010BE4CF" w14:textId="5A44BB0A">
    <w:pPr>
      <w:pStyle w:val="Header"/>
      <w:ind w:right="360"/>
      <w:rPr>
        <w:rFonts w:ascii="Times New Roman" w:hAnsi="Times New Roman" w:cs="Times New Roman"/>
      </w:rPr>
    </w:pPr>
    <w:r w:rsidRPr="00F866A0">
      <w:rPr>
        <w:rFonts w:ascii="Times New Roman" w:hAnsi="Times New Roman" w:cs="Times New Roman"/>
      </w:rPr>
      <w:t>Pizza Connection</w:t>
    </w:r>
  </w:p>
</w:hdr>
</file>

<file path=word/intelligence2.xml><?xml version="1.0" encoding="utf-8"?>
<int2:intelligence xmlns:int2="http://schemas.microsoft.com/office/intelligence/2020/intelligence" xmlns:oel="http://schemas.microsoft.com/office/2019/extlst">
  <int2:observations>
    <int2:textHash int2:hashCode="ZB9YfiNTXL9x2r" int2:id="3Uxiepme">
      <int2:state int2:value="Rejected" int2:type="AugLoop_Text_Critique"/>
    </int2:textHash>
    <int2:textHash int2:hashCode="/QiWvWSVWhyBTZ" int2:id="NtTO0LnZ">
      <int2:state int2:value="Rejected" int2:type="AugLoop_Text_Critique"/>
    </int2:textHash>
    <int2:textHash int2:hashCode="8VfcmNUaML2PG3" int2:id="QwFdf3Vd">
      <int2:state int2:value="Rejected" int2:type="AugLoop_Text_Critique"/>
    </int2:textHash>
    <int2:bookmark int2:bookmarkName="_Int_2ojuSbJO" int2:invalidationBookmarkName="" int2:hashCode="y9nkAVCKPSRSi4" int2:id="FL5tHVEp">
      <int2:state int2:value="Rejected" int2:type="AugLoop_Text_Critique"/>
    </int2:bookmark>
    <int2:bookmark int2:bookmarkName="_Int_jsD9D4xJ" int2:invalidationBookmarkName="" int2:hashCode="IEEkdmk2qlIoq+" int2:id="NaCcAcrt">
      <int2:state int2:value="Rejected" int2:type="AugLoop_Text_Critique"/>
    </int2:bookmark>
    <int2:bookmark int2:bookmarkName="_Int_TvBWjXcK" int2:invalidationBookmarkName="" int2:hashCode="ISQDfKZqM8FMSE" int2:id="OhwItFG3">
      <int2:state int2:value="Rejected" int2:type="AugLoop_Text_Critique"/>
    </int2:bookmark>
    <int2:bookmark int2:bookmarkName="_Int_TJmJNBkD" int2:invalidationBookmarkName="" int2:hashCode="43K/JlIt1QZTyM" int2:id="P49k6e3n">
      <int2:state int2:value="Rejected" int2:type="AugLoop_Text_Critique"/>
    </int2:bookmark>
    <int2:bookmark int2:bookmarkName="_Int_6HG6plPp" int2:invalidationBookmarkName="" int2:hashCode="Sz/LppAh6N9sV9" int2:id="YeIHLBrI">
      <int2:state int2:value="Rejected" int2:type="AugLoop_Text_Critique"/>
    </int2:bookmark>
    <int2:bookmark int2:bookmarkName="_Int_3IZms5qV" int2:invalidationBookmarkName="" int2:hashCode="x77W14PIdcCS1J" int2:id="aF9EgKfs">
      <int2:state int2:value="Rejected" int2:type="AugLoop_Text_Critique"/>
    </int2:bookmark>
    <int2:bookmark int2:bookmarkName="_Int_59jcWEVs" int2:invalidationBookmarkName="" int2:hashCode="03bKKZWz0UBVLx" int2:id="kf1kKRCz">
      <int2:state int2:value="Rejected" int2:type="AugLoop_Text_Critique"/>
    </int2:bookmark>
    <int2:bookmark int2:bookmarkName="_Int_WMEqpNwU" int2:invalidationBookmarkName="" int2:hashCode="ZC0xqiCg7Cmn4A" int2:id="khYdLnXl">
      <int2:state int2:value="Rejected" int2:type="AugLoop_Text_Critique"/>
    </int2:bookmark>
    <int2:bookmark int2:bookmarkName="_Int_wwBt65Zl" int2:invalidationBookmarkName="" int2:hashCode="3VRr+RBeUE76wc" int2:id="r8PhC9SD">
      <int2:state int2:value="Rejected" int2:type="WordDesignerDefaultAnnotation"/>
    </int2:bookmark>
    <int2:bookmark int2:bookmarkName="_Int_lWsI8Omg" int2:invalidationBookmarkName="" int2:hashCode="tnsYK9K0bgIv58" int2:id="yzW9dCTO">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675575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c545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724a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7029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0a4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040626"/>
    <w:multiLevelType w:val="hybridMultilevel"/>
    <w:tmpl w:val="46C08960"/>
    <w:lvl w:ilvl="0" w:tplc="AE64CB36">
      <w:start w:val="1"/>
      <w:numFmt w:val="bullet"/>
      <w:lvlText w:val=""/>
      <w:lvlJc w:val="left"/>
      <w:pPr>
        <w:ind w:left="720" w:hanging="360"/>
      </w:pPr>
      <w:rPr>
        <w:rFonts w:hint="default" w:ascii="Symbol" w:hAnsi="Symbol"/>
      </w:rPr>
    </w:lvl>
    <w:lvl w:ilvl="1" w:tplc="90BCEE7C">
      <w:start w:val="1"/>
      <w:numFmt w:val="bullet"/>
      <w:lvlText w:val="o"/>
      <w:lvlJc w:val="left"/>
      <w:pPr>
        <w:ind w:left="1440" w:hanging="360"/>
      </w:pPr>
      <w:rPr>
        <w:rFonts w:hint="default" w:ascii="Courier New" w:hAnsi="Courier New"/>
      </w:rPr>
    </w:lvl>
    <w:lvl w:ilvl="2" w:tplc="98C68468">
      <w:start w:val="1"/>
      <w:numFmt w:val="bullet"/>
      <w:lvlText w:val=""/>
      <w:lvlJc w:val="left"/>
      <w:pPr>
        <w:ind w:left="2160" w:hanging="360"/>
      </w:pPr>
      <w:rPr>
        <w:rFonts w:hint="default" w:ascii="Wingdings" w:hAnsi="Wingdings"/>
      </w:rPr>
    </w:lvl>
    <w:lvl w:ilvl="3" w:tplc="094636A4">
      <w:start w:val="1"/>
      <w:numFmt w:val="bullet"/>
      <w:lvlText w:val=""/>
      <w:lvlJc w:val="left"/>
      <w:pPr>
        <w:ind w:left="2880" w:hanging="360"/>
      </w:pPr>
      <w:rPr>
        <w:rFonts w:hint="default" w:ascii="Symbol" w:hAnsi="Symbol"/>
      </w:rPr>
    </w:lvl>
    <w:lvl w:ilvl="4" w:tplc="A82AE934">
      <w:start w:val="1"/>
      <w:numFmt w:val="bullet"/>
      <w:lvlText w:val="o"/>
      <w:lvlJc w:val="left"/>
      <w:pPr>
        <w:ind w:left="3600" w:hanging="360"/>
      </w:pPr>
      <w:rPr>
        <w:rFonts w:hint="default" w:ascii="Courier New" w:hAnsi="Courier New"/>
      </w:rPr>
    </w:lvl>
    <w:lvl w:ilvl="5" w:tplc="167C1B5E">
      <w:start w:val="1"/>
      <w:numFmt w:val="bullet"/>
      <w:lvlText w:val=""/>
      <w:lvlJc w:val="left"/>
      <w:pPr>
        <w:ind w:left="4320" w:hanging="360"/>
      </w:pPr>
      <w:rPr>
        <w:rFonts w:hint="default" w:ascii="Wingdings" w:hAnsi="Wingdings"/>
      </w:rPr>
    </w:lvl>
    <w:lvl w:ilvl="6" w:tplc="30DCEAE2">
      <w:start w:val="1"/>
      <w:numFmt w:val="bullet"/>
      <w:lvlText w:val=""/>
      <w:lvlJc w:val="left"/>
      <w:pPr>
        <w:ind w:left="5040" w:hanging="360"/>
      </w:pPr>
      <w:rPr>
        <w:rFonts w:hint="default" w:ascii="Symbol" w:hAnsi="Symbol"/>
      </w:rPr>
    </w:lvl>
    <w:lvl w:ilvl="7" w:tplc="953827E4">
      <w:start w:val="1"/>
      <w:numFmt w:val="bullet"/>
      <w:lvlText w:val="o"/>
      <w:lvlJc w:val="left"/>
      <w:pPr>
        <w:ind w:left="5760" w:hanging="360"/>
      </w:pPr>
      <w:rPr>
        <w:rFonts w:hint="default" w:ascii="Courier New" w:hAnsi="Courier New"/>
      </w:rPr>
    </w:lvl>
    <w:lvl w:ilvl="8" w:tplc="B762A178">
      <w:start w:val="1"/>
      <w:numFmt w:val="bullet"/>
      <w:lvlText w:val=""/>
      <w:lvlJc w:val="left"/>
      <w:pPr>
        <w:ind w:left="6480" w:hanging="360"/>
      </w:pPr>
      <w:rPr>
        <w:rFonts w:hint="default" w:ascii="Wingdings" w:hAnsi="Wingdings"/>
      </w:rPr>
    </w:lvl>
  </w:abstractNum>
  <w:abstractNum w:abstractNumId="1" w15:restartNumberingAfterBreak="0">
    <w:nsid w:val="13A876A2"/>
    <w:multiLevelType w:val="hybridMultilevel"/>
    <w:tmpl w:val="58343CE0"/>
    <w:lvl w:ilvl="0" w:tplc="D9E0FAE6">
      <w:start w:val="1"/>
      <w:numFmt w:val="bullet"/>
      <w:lvlText w:val=""/>
      <w:lvlJc w:val="left"/>
      <w:pPr>
        <w:ind w:left="720" w:hanging="360"/>
      </w:pPr>
      <w:rPr>
        <w:rFonts w:hint="default" w:ascii="Symbol" w:hAnsi="Symbol"/>
      </w:rPr>
    </w:lvl>
    <w:lvl w:ilvl="1" w:tplc="CFD00BFA">
      <w:start w:val="1"/>
      <w:numFmt w:val="bullet"/>
      <w:lvlText w:val="o"/>
      <w:lvlJc w:val="left"/>
      <w:pPr>
        <w:ind w:left="1440" w:hanging="360"/>
      </w:pPr>
      <w:rPr>
        <w:rFonts w:hint="default" w:ascii="Courier New" w:hAnsi="Courier New"/>
      </w:rPr>
    </w:lvl>
    <w:lvl w:ilvl="2" w:tplc="CFC2D446">
      <w:start w:val="1"/>
      <w:numFmt w:val="bullet"/>
      <w:lvlText w:val=""/>
      <w:lvlJc w:val="left"/>
      <w:pPr>
        <w:ind w:left="2160" w:hanging="360"/>
      </w:pPr>
      <w:rPr>
        <w:rFonts w:hint="default" w:ascii="Wingdings" w:hAnsi="Wingdings"/>
      </w:rPr>
    </w:lvl>
    <w:lvl w:ilvl="3" w:tplc="F8E4E5AE">
      <w:start w:val="1"/>
      <w:numFmt w:val="bullet"/>
      <w:lvlText w:val=""/>
      <w:lvlJc w:val="left"/>
      <w:pPr>
        <w:ind w:left="2880" w:hanging="360"/>
      </w:pPr>
      <w:rPr>
        <w:rFonts w:hint="default" w:ascii="Symbol" w:hAnsi="Symbol"/>
      </w:rPr>
    </w:lvl>
    <w:lvl w:ilvl="4" w:tplc="F62C89D4">
      <w:start w:val="1"/>
      <w:numFmt w:val="bullet"/>
      <w:lvlText w:val="o"/>
      <w:lvlJc w:val="left"/>
      <w:pPr>
        <w:ind w:left="3600" w:hanging="360"/>
      </w:pPr>
      <w:rPr>
        <w:rFonts w:hint="default" w:ascii="Courier New" w:hAnsi="Courier New"/>
      </w:rPr>
    </w:lvl>
    <w:lvl w:ilvl="5" w:tplc="25BCEEF6">
      <w:start w:val="1"/>
      <w:numFmt w:val="bullet"/>
      <w:lvlText w:val=""/>
      <w:lvlJc w:val="left"/>
      <w:pPr>
        <w:ind w:left="4320" w:hanging="360"/>
      </w:pPr>
      <w:rPr>
        <w:rFonts w:hint="default" w:ascii="Wingdings" w:hAnsi="Wingdings"/>
      </w:rPr>
    </w:lvl>
    <w:lvl w:ilvl="6" w:tplc="0D8C2010">
      <w:start w:val="1"/>
      <w:numFmt w:val="bullet"/>
      <w:lvlText w:val=""/>
      <w:lvlJc w:val="left"/>
      <w:pPr>
        <w:ind w:left="5040" w:hanging="360"/>
      </w:pPr>
      <w:rPr>
        <w:rFonts w:hint="default" w:ascii="Symbol" w:hAnsi="Symbol"/>
      </w:rPr>
    </w:lvl>
    <w:lvl w:ilvl="7" w:tplc="4CBC3564">
      <w:start w:val="1"/>
      <w:numFmt w:val="bullet"/>
      <w:lvlText w:val="o"/>
      <w:lvlJc w:val="left"/>
      <w:pPr>
        <w:ind w:left="5760" w:hanging="360"/>
      </w:pPr>
      <w:rPr>
        <w:rFonts w:hint="default" w:ascii="Courier New" w:hAnsi="Courier New"/>
      </w:rPr>
    </w:lvl>
    <w:lvl w:ilvl="8" w:tplc="BAFCFC94">
      <w:start w:val="1"/>
      <w:numFmt w:val="bullet"/>
      <w:lvlText w:val=""/>
      <w:lvlJc w:val="left"/>
      <w:pPr>
        <w:ind w:left="6480" w:hanging="360"/>
      </w:pPr>
      <w:rPr>
        <w:rFonts w:hint="default" w:ascii="Wingdings" w:hAnsi="Wingdings"/>
      </w:rPr>
    </w:lvl>
  </w:abstractNum>
  <w:abstractNum w:abstractNumId="2" w15:restartNumberingAfterBreak="0">
    <w:nsid w:val="1A27328C"/>
    <w:multiLevelType w:val="hybridMultilevel"/>
    <w:tmpl w:val="2C80B9FE"/>
    <w:lvl w:ilvl="0" w:tplc="CF80F806">
      <w:start w:val="1"/>
      <w:numFmt w:val="bullet"/>
      <w:lvlText w:val=""/>
      <w:lvlJc w:val="left"/>
      <w:pPr>
        <w:ind w:left="720" w:hanging="360"/>
      </w:pPr>
      <w:rPr>
        <w:rFonts w:hint="default" w:ascii="Symbol" w:hAnsi="Symbol"/>
      </w:rPr>
    </w:lvl>
    <w:lvl w:ilvl="1" w:tplc="A1B06302">
      <w:start w:val="1"/>
      <w:numFmt w:val="bullet"/>
      <w:lvlText w:val="o"/>
      <w:lvlJc w:val="left"/>
      <w:pPr>
        <w:ind w:left="1440" w:hanging="360"/>
      </w:pPr>
      <w:rPr>
        <w:rFonts w:hint="default" w:ascii="Courier New" w:hAnsi="Courier New"/>
      </w:rPr>
    </w:lvl>
    <w:lvl w:ilvl="2" w:tplc="D7DC92A0">
      <w:start w:val="1"/>
      <w:numFmt w:val="bullet"/>
      <w:lvlText w:val=""/>
      <w:lvlJc w:val="left"/>
      <w:pPr>
        <w:ind w:left="2160" w:hanging="360"/>
      </w:pPr>
      <w:rPr>
        <w:rFonts w:hint="default" w:ascii="Wingdings" w:hAnsi="Wingdings"/>
      </w:rPr>
    </w:lvl>
    <w:lvl w:ilvl="3" w:tplc="9A4E3FFE">
      <w:start w:val="1"/>
      <w:numFmt w:val="bullet"/>
      <w:lvlText w:val=""/>
      <w:lvlJc w:val="left"/>
      <w:pPr>
        <w:ind w:left="2880" w:hanging="360"/>
      </w:pPr>
      <w:rPr>
        <w:rFonts w:hint="default" w:ascii="Symbol" w:hAnsi="Symbol"/>
      </w:rPr>
    </w:lvl>
    <w:lvl w:ilvl="4" w:tplc="758AD4F8">
      <w:start w:val="1"/>
      <w:numFmt w:val="bullet"/>
      <w:lvlText w:val="o"/>
      <w:lvlJc w:val="left"/>
      <w:pPr>
        <w:ind w:left="3600" w:hanging="360"/>
      </w:pPr>
      <w:rPr>
        <w:rFonts w:hint="default" w:ascii="Courier New" w:hAnsi="Courier New"/>
      </w:rPr>
    </w:lvl>
    <w:lvl w:ilvl="5" w:tplc="BA303C28">
      <w:start w:val="1"/>
      <w:numFmt w:val="bullet"/>
      <w:lvlText w:val=""/>
      <w:lvlJc w:val="left"/>
      <w:pPr>
        <w:ind w:left="4320" w:hanging="360"/>
      </w:pPr>
      <w:rPr>
        <w:rFonts w:hint="default" w:ascii="Wingdings" w:hAnsi="Wingdings"/>
      </w:rPr>
    </w:lvl>
    <w:lvl w:ilvl="6" w:tplc="2D6ACB3C">
      <w:start w:val="1"/>
      <w:numFmt w:val="bullet"/>
      <w:lvlText w:val=""/>
      <w:lvlJc w:val="left"/>
      <w:pPr>
        <w:ind w:left="5040" w:hanging="360"/>
      </w:pPr>
      <w:rPr>
        <w:rFonts w:hint="default" w:ascii="Symbol" w:hAnsi="Symbol"/>
      </w:rPr>
    </w:lvl>
    <w:lvl w:ilvl="7" w:tplc="617C2572">
      <w:start w:val="1"/>
      <w:numFmt w:val="bullet"/>
      <w:lvlText w:val="o"/>
      <w:lvlJc w:val="left"/>
      <w:pPr>
        <w:ind w:left="5760" w:hanging="360"/>
      </w:pPr>
      <w:rPr>
        <w:rFonts w:hint="default" w:ascii="Courier New" w:hAnsi="Courier New"/>
      </w:rPr>
    </w:lvl>
    <w:lvl w:ilvl="8" w:tplc="E21CC80E">
      <w:start w:val="1"/>
      <w:numFmt w:val="bullet"/>
      <w:lvlText w:val=""/>
      <w:lvlJc w:val="left"/>
      <w:pPr>
        <w:ind w:left="6480" w:hanging="360"/>
      </w:pPr>
      <w:rPr>
        <w:rFonts w:hint="default" w:ascii="Wingdings" w:hAnsi="Wingdings"/>
      </w:rPr>
    </w:lvl>
  </w:abstractNum>
  <w:abstractNum w:abstractNumId="3" w15:restartNumberingAfterBreak="0">
    <w:nsid w:val="1C3B53D7"/>
    <w:multiLevelType w:val="hybridMultilevel"/>
    <w:tmpl w:val="EDB847F2"/>
    <w:lvl w:ilvl="0" w:tplc="8C9225AA">
      <w:start w:val="1"/>
      <w:numFmt w:val="bullet"/>
      <w:lvlText w:val=""/>
      <w:lvlJc w:val="left"/>
      <w:pPr>
        <w:ind w:left="720" w:hanging="360"/>
      </w:pPr>
      <w:rPr>
        <w:rFonts w:hint="default" w:ascii="Symbol" w:hAnsi="Symbol"/>
      </w:rPr>
    </w:lvl>
    <w:lvl w:ilvl="1" w:tplc="60EEE996">
      <w:start w:val="1"/>
      <w:numFmt w:val="bullet"/>
      <w:lvlText w:val="o"/>
      <w:lvlJc w:val="left"/>
      <w:pPr>
        <w:ind w:left="1440" w:hanging="360"/>
      </w:pPr>
      <w:rPr>
        <w:rFonts w:hint="default" w:ascii="Courier New" w:hAnsi="Courier New"/>
      </w:rPr>
    </w:lvl>
    <w:lvl w:ilvl="2" w:tplc="B980FC7A">
      <w:start w:val="1"/>
      <w:numFmt w:val="bullet"/>
      <w:lvlText w:val=""/>
      <w:lvlJc w:val="left"/>
      <w:pPr>
        <w:ind w:left="2160" w:hanging="360"/>
      </w:pPr>
      <w:rPr>
        <w:rFonts w:hint="default" w:ascii="Wingdings" w:hAnsi="Wingdings"/>
      </w:rPr>
    </w:lvl>
    <w:lvl w:ilvl="3" w:tplc="85FCB502">
      <w:start w:val="1"/>
      <w:numFmt w:val="bullet"/>
      <w:lvlText w:val=""/>
      <w:lvlJc w:val="left"/>
      <w:pPr>
        <w:ind w:left="2880" w:hanging="360"/>
      </w:pPr>
      <w:rPr>
        <w:rFonts w:hint="default" w:ascii="Symbol" w:hAnsi="Symbol"/>
      </w:rPr>
    </w:lvl>
    <w:lvl w:ilvl="4" w:tplc="A3F8F712">
      <w:start w:val="1"/>
      <w:numFmt w:val="bullet"/>
      <w:lvlText w:val="o"/>
      <w:lvlJc w:val="left"/>
      <w:pPr>
        <w:ind w:left="3600" w:hanging="360"/>
      </w:pPr>
      <w:rPr>
        <w:rFonts w:hint="default" w:ascii="Courier New" w:hAnsi="Courier New"/>
      </w:rPr>
    </w:lvl>
    <w:lvl w:ilvl="5" w:tplc="1562CAF2">
      <w:start w:val="1"/>
      <w:numFmt w:val="bullet"/>
      <w:lvlText w:val=""/>
      <w:lvlJc w:val="left"/>
      <w:pPr>
        <w:ind w:left="4320" w:hanging="360"/>
      </w:pPr>
      <w:rPr>
        <w:rFonts w:hint="default" w:ascii="Wingdings" w:hAnsi="Wingdings"/>
      </w:rPr>
    </w:lvl>
    <w:lvl w:ilvl="6" w:tplc="3710E348">
      <w:start w:val="1"/>
      <w:numFmt w:val="bullet"/>
      <w:lvlText w:val=""/>
      <w:lvlJc w:val="left"/>
      <w:pPr>
        <w:ind w:left="5040" w:hanging="360"/>
      </w:pPr>
      <w:rPr>
        <w:rFonts w:hint="default" w:ascii="Symbol" w:hAnsi="Symbol"/>
      </w:rPr>
    </w:lvl>
    <w:lvl w:ilvl="7" w:tplc="FF120E52">
      <w:start w:val="1"/>
      <w:numFmt w:val="bullet"/>
      <w:lvlText w:val="o"/>
      <w:lvlJc w:val="left"/>
      <w:pPr>
        <w:ind w:left="5760" w:hanging="360"/>
      </w:pPr>
      <w:rPr>
        <w:rFonts w:hint="default" w:ascii="Courier New" w:hAnsi="Courier New"/>
      </w:rPr>
    </w:lvl>
    <w:lvl w:ilvl="8" w:tplc="B066AC00">
      <w:start w:val="1"/>
      <w:numFmt w:val="bullet"/>
      <w:lvlText w:val=""/>
      <w:lvlJc w:val="left"/>
      <w:pPr>
        <w:ind w:left="6480" w:hanging="360"/>
      </w:pPr>
      <w:rPr>
        <w:rFonts w:hint="default" w:ascii="Wingdings" w:hAnsi="Wingdings"/>
      </w:rPr>
    </w:lvl>
  </w:abstractNum>
  <w:abstractNum w:abstractNumId="4" w15:restartNumberingAfterBreak="0">
    <w:nsid w:val="1F879F9D"/>
    <w:multiLevelType w:val="hybridMultilevel"/>
    <w:tmpl w:val="2DC8CDCE"/>
    <w:lvl w:ilvl="0" w:tplc="08EEEADA">
      <w:start w:val="1"/>
      <w:numFmt w:val="bullet"/>
      <w:lvlText w:val=""/>
      <w:lvlJc w:val="left"/>
      <w:pPr>
        <w:ind w:left="720" w:hanging="360"/>
      </w:pPr>
      <w:rPr>
        <w:rFonts w:hint="default" w:ascii="Symbol" w:hAnsi="Symbol"/>
      </w:rPr>
    </w:lvl>
    <w:lvl w:ilvl="1" w:tplc="5626869E">
      <w:start w:val="1"/>
      <w:numFmt w:val="bullet"/>
      <w:lvlText w:val="o"/>
      <w:lvlJc w:val="left"/>
      <w:pPr>
        <w:ind w:left="1440" w:hanging="360"/>
      </w:pPr>
      <w:rPr>
        <w:rFonts w:hint="default" w:ascii="Courier New" w:hAnsi="Courier New"/>
      </w:rPr>
    </w:lvl>
    <w:lvl w:ilvl="2" w:tplc="F78EA988">
      <w:start w:val="1"/>
      <w:numFmt w:val="bullet"/>
      <w:lvlText w:val=""/>
      <w:lvlJc w:val="left"/>
      <w:pPr>
        <w:ind w:left="2160" w:hanging="360"/>
      </w:pPr>
      <w:rPr>
        <w:rFonts w:hint="default" w:ascii="Wingdings" w:hAnsi="Wingdings"/>
      </w:rPr>
    </w:lvl>
    <w:lvl w:ilvl="3" w:tplc="5E207F3E">
      <w:start w:val="1"/>
      <w:numFmt w:val="bullet"/>
      <w:lvlText w:val=""/>
      <w:lvlJc w:val="left"/>
      <w:pPr>
        <w:ind w:left="2880" w:hanging="360"/>
      </w:pPr>
      <w:rPr>
        <w:rFonts w:hint="default" w:ascii="Symbol" w:hAnsi="Symbol"/>
      </w:rPr>
    </w:lvl>
    <w:lvl w:ilvl="4" w:tplc="E37E1168">
      <w:start w:val="1"/>
      <w:numFmt w:val="bullet"/>
      <w:lvlText w:val="o"/>
      <w:lvlJc w:val="left"/>
      <w:pPr>
        <w:ind w:left="3600" w:hanging="360"/>
      </w:pPr>
      <w:rPr>
        <w:rFonts w:hint="default" w:ascii="Courier New" w:hAnsi="Courier New"/>
      </w:rPr>
    </w:lvl>
    <w:lvl w:ilvl="5" w:tplc="3F0E7D54">
      <w:start w:val="1"/>
      <w:numFmt w:val="bullet"/>
      <w:lvlText w:val=""/>
      <w:lvlJc w:val="left"/>
      <w:pPr>
        <w:ind w:left="4320" w:hanging="360"/>
      </w:pPr>
      <w:rPr>
        <w:rFonts w:hint="default" w:ascii="Wingdings" w:hAnsi="Wingdings"/>
      </w:rPr>
    </w:lvl>
    <w:lvl w:ilvl="6" w:tplc="84D42F04">
      <w:start w:val="1"/>
      <w:numFmt w:val="bullet"/>
      <w:lvlText w:val=""/>
      <w:lvlJc w:val="left"/>
      <w:pPr>
        <w:ind w:left="5040" w:hanging="360"/>
      </w:pPr>
      <w:rPr>
        <w:rFonts w:hint="default" w:ascii="Symbol" w:hAnsi="Symbol"/>
      </w:rPr>
    </w:lvl>
    <w:lvl w:ilvl="7" w:tplc="33CA1542">
      <w:start w:val="1"/>
      <w:numFmt w:val="bullet"/>
      <w:lvlText w:val="o"/>
      <w:lvlJc w:val="left"/>
      <w:pPr>
        <w:ind w:left="5760" w:hanging="360"/>
      </w:pPr>
      <w:rPr>
        <w:rFonts w:hint="default" w:ascii="Courier New" w:hAnsi="Courier New"/>
      </w:rPr>
    </w:lvl>
    <w:lvl w:ilvl="8" w:tplc="F7C4DAD6">
      <w:start w:val="1"/>
      <w:numFmt w:val="bullet"/>
      <w:lvlText w:val=""/>
      <w:lvlJc w:val="left"/>
      <w:pPr>
        <w:ind w:left="6480" w:hanging="360"/>
      </w:pPr>
      <w:rPr>
        <w:rFonts w:hint="default" w:ascii="Wingdings" w:hAnsi="Wingdings"/>
      </w:rPr>
    </w:lvl>
  </w:abstractNum>
  <w:abstractNum w:abstractNumId="5" w15:restartNumberingAfterBreak="0">
    <w:nsid w:val="1FAC8134"/>
    <w:multiLevelType w:val="hybridMultilevel"/>
    <w:tmpl w:val="1B6A1DB0"/>
    <w:lvl w:ilvl="0" w:tplc="35A69210">
      <w:start w:val="1"/>
      <w:numFmt w:val="bullet"/>
      <w:lvlText w:val=""/>
      <w:lvlJc w:val="left"/>
      <w:pPr>
        <w:ind w:left="720" w:hanging="360"/>
      </w:pPr>
      <w:rPr>
        <w:rFonts w:hint="default" w:ascii="Symbol" w:hAnsi="Symbol"/>
      </w:rPr>
    </w:lvl>
    <w:lvl w:ilvl="1" w:tplc="EA066F6E">
      <w:start w:val="1"/>
      <w:numFmt w:val="bullet"/>
      <w:lvlText w:val="o"/>
      <w:lvlJc w:val="left"/>
      <w:pPr>
        <w:ind w:left="1440" w:hanging="360"/>
      </w:pPr>
      <w:rPr>
        <w:rFonts w:hint="default" w:ascii="Courier New" w:hAnsi="Courier New"/>
      </w:rPr>
    </w:lvl>
    <w:lvl w:ilvl="2" w:tplc="4CCEDDE0">
      <w:start w:val="1"/>
      <w:numFmt w:val="bullet"/>
      <w:lvlText w:val=""/>
      <w:lvlJc w:val="left"/>
      <w:pPr>
        <w:ind w:left="2160" w:hanging="360"/>
      </w:pPr>
      <w:rPr>
        <w:rFonts w:hint="default" w:ascii="Wingdings" w:hAnsi="Wingdings"/>
      </w:rPr>
    </w:lvl>
    <w:lvl w:ilvl="3" w:tplc="998E70FA">
      <w:start w:val="1"/>
      <w:numFmt w:val="bullet"/>
      <w:lvlText w:val=""/>
      <w:lvlJc w:val="left"/>
      <w:pPr>
        <w:ind w:left="2880" w:hanging="360"/>
      </w:pPr>
      <w:rPr>
        <w:rFonts w:hint="default" w:ascii="Symbol" w:hAnsi="Symbol"/>
      </w:rPr>
    </w:lvl>
    <w:lvl w:ilvl="4" w:tplc="A420F396">
      <w:start w:val="1"/>
      <w:numFmt w:val="bullet"/>
      <w:lvlText w:val="o"/>
      <w:lvlJc w:val="left"/>
      <w:pPr>
        <w:ind w:left="3600" w:hanging="360"/>
      </w:pPr>
      <w:rPr>
        <w:rFonts w:hint="default" w:ascii="Courier New" w:hAnsi="Courier New"/>
      </w:rPr>
    </w:lvl>
    <w:lvl w:ilvl="5" w:tplc="7690DA30">
      <w:start w:val="1"/>
      <w:numFmt w:val="bullet"/>
      <w:lvlText w:val=""/>
      <w:lvlJc w:val="left"/>
      <w:pPr>
        <w:ind w:left="4320" w:hanging="360"/>
      </w:pPr>
      <w:rPr>
        <w:rFonts w:hint="default" w:ascii="Wingdings" w:hAnsi="Wingdings"/>
      </w:rPr>
    </w:lvl>
    <w:lvl w:ilvl="6" w:tplc="F8D4A51C">
      <w:start w:val="1"/>
      <w:numFmt w:val="bullet"/>
      <w:lvlText w:val=""/>
      <w:lvlJc w:val="left"/>
      <w:pPr>
        <w:ind w:left="5040" w:hanging="360"/>
      </w:pPr>
      <w:rPr>
        <w:rFonts w:hint="default" w:ascii="Symbol" w:hAnsi="Symbol"/>
      </w:rPr>
    </w:lvl>
    <w:lvl w:ilvl="7" w:tplc="91F2804A">
      <w:start w:val="1"/>
      <w:numFmt w:val="bullet"/>
      <w:lvlText w:val="o"/>
      <w:lvlJc w:val="left"/>
      <w:pPr>
        <w:ind w:left="5760" w:hanging="360"/>
      </w:pPr>
      <w:rPr>
        <w:rFonts w:hint="default" w:ascii="Courier New" w:hAnsi="Courier New"/>
      </w:rPr>
    </w:lvl>
    <w:lvl w:ilvl="8" w:tplc="2BB08DF2">
      <w:start w:val="1"/>
      <w:numFmt w:val="bullet"/>
      <w:lvlText w:val=""/>
      <w:lvlJc w:val="left"/>
      <w:pPr>
        <w:ind w:left="6480" w:hanging="360"/>
      </w:pPr>
      <w:rPr>
        <w:rFonts w:hint="default" w:ascii="Wingdings" w:hAnsi="Wingdings"/>
      </w:rPr>
    </w:lvl>
  </w:abstractNum>
  <w:abstractNum w:abstractNumId="6" w15:restartNumberingAfterBreak="0">
    <w:nsid w:val="206E41EC"/>
    <w:multiLevelType w:val="hybridMultilevel"/>
    <w:tmpl w:val="D786C12A"/>
    <w:lvl w:ilvl="0" w:tplc="DC46F60C">
      <w:start w:val="1"/>
      <w:numFmt w:val="bullet"/>
      <w:lvlText w:val=""/>
      <w:lvlJc w:val="left"/>
      <w:pPr>
        <w:ind w:left="720" w:hanging="360"/>
      </w:pPr>
      <w:rPr>
        <w:rFonts w:hint="default" w:ascii="Symbol" w:hAnsi="Symbol"/>
      </w:rPr>
    </w:lvl>
    <w:lvl w:ilvl="1" w:tplc="B8F66448">
      <w:start w:val="1"/>
      <w:numFmt w:val="bullet"/>
      <w:lvlText w:val="o"/>
      <w:lvlJc w:val="left"/>
      <w:pPr>
        <w:ind w:left="1440" w:hanging="360"/>
      </w:pPr>
      <w:rPr>
        <w:rFonts w:hint="default" w:ascii="Courier New" w:hAnsi="Courier New"/>
      </w:rPr>
    </w:lvl>
    <w:lvl w:ilvl="2" w:tplc="8004A2EE">
      <w:start w:val="1"/>
      <w:numFmt w:val="bullet"/>
      <w:lvlText w:val=""/>
      <w:lvlJc w:val="left"/>
      <w:pPr>
        <w:ind w:left="2160" w:hanging="360"/>
      </w:pPr>
      <w:rPr>
        <w:rFonts w:hint="default" w:ascii="Wingdings" w:hAnsi="Wingdings"/>
      </w:rPr>
    </w:lvl>
    <w:lvl w:ilvl="3" w:tplc="1F4038B0">
      <w:start w:val="1"/>
      <w:numFmt w:val="bullet"/>
      <w:lvlText w:val=""/>
      <w:lvlJc w:val="left"/>
      <w:pPr>
        <w:ind w:left="2880" w:hanging="360"/>
      </w:pPr>
      <w:rPr>
        <w:rFonts w:hint="default" w:ascii="Symbol" w:hAnsi="Symbol"/>
      </w:rPr>
    </w:lvl>
    <w:lvl w:ilvl="4" w:tplc="23F4BDE2">
      <w:start w:val="1"/>
      <w:numFmt w:val="bullet"/>
      <w:lvlText w:val="o"/>
      <w:lvlJc w:val="left"/>
      <w:pPr>
        <w:ind w:left="3600" w:hanging="360"/>
      </w:pPr>
      <w:rPr>
        <w:rFonts w:hint="default" w:ascii="Courier New" w:hAnsi="Courier New"/>
      </w:rPr>
    </w:lvl>
    <w:lvl w:ilvl="5" w:tplc="2C8AEE8E">
      <w:start w:val="1"/>
      <w:numFmt w:val="bullet"/>
      <w:lvlText w:val=""/>
      <w:lvlJc w:val="left"/>
      <w:pPr>
        <w:ind w:left="4320" w:hanging="360"/>
      </w:pPr>
      <w:rPr>
        <w:rFonts w:hint="default" w:ascii="Wingdings" w:hAnsi="Wingdings"/>
      </w:rPr>
    </w:lvl>
    <w:lvl w:ilvl="6" w:tplc="5412B526">
      <w:start w:val="1"/>
      <w:numFmt w:val="bullet"/>
      <w:lvlText w:val=""/>
      <w:lvlJc w:val="left"/>
      <w:pPr>
        <w:ind w:left="5040" w:hanging="360"/>
      </w:pPr>
      <w:rPr>
        <w:rFonts w:hint="default" w:ascii="Symbol" w:hAnsi="Symbol"/>
      </w:rPr>
    </w:lvl>
    <w:lvl w:ilvl="7" w:tplc="08FE53E0">
      <w:start w:val="1"/>
      <w:numFmt w:val="bullet"/>
      <w:lvlText w:val="o"/>
      <w:lvlJc w:val="left"/>
      <w:pPr>
        <w:ind w:left="5760" w:hanging="360"/>
      </w:pPr>
      <w:rPr>
        <w:rFonts w:hint="default" w:ascii="Courier New" w:hAnsi="Courier New"/>
      </w:rPr>
    </w:lvl>
    <w:lvl w:ilvl="8" w:tplc="0B762B90">
      <w:start w:val="1"/>
      <w:numFmt w:val="bullet"/>
      <w:lvlText w:val=""/>
      <w:lvlJc w:val="left"/>
      <w:pPr>
        <w:ind w:left="6480" w:hanging="360"/>
      </w:pPr>
      <w:rPr>
        <w:rFonts w:hint="default" w:ascii="Wingdings" w:hAnsi="Wingdings"/>
      </w:rPr>
    </w:lvl>
  </w:abstractNum>
  <w:abstractNum w:abstractNumId="7" w15:restartNumberingAfterBreak="0">
    <w:nsid w:val="285F738E"/>
    <w:multiLevelType w:val="hybridMultilevel"/>
    <w:tmpl w:val="E23484BE"/>
    <w:lvl w:ilvl="0" w:tplc="E828DB92">
      <w:start w:val="1"/>
      <w:numFmt w:val="bullet"/>
      <w:lvlText w:val=""/>
      <w:lvlJc w:val="left"/>
      <w:pPr>
        <w:ind w:left="720" w:hanging="360"/>
      </w:pPr>
      <w:rPr>
        <w:rFonts w:hint="default" w:ascii="Symbol" w:hAnsi="Symbol"/>
      </w:rPr>
    </w:lvl>
    <w:lvl w:ilvl="1" w:tplc="0C5EC668">
      <w:start w:val="1"/>
      <w:numFmt w:val="bullet"/>
      <w:lvlText w:val="o"/>
      <w:lvlJc w:val="left"/>
      <w:pPr>
        <w:ind w:left="1440" w:hanging="360"/>
      </w:pPr>
      <w:rPr>
        <w:rFonts w:hint="default" w:ascii="Courier New" w:hAnsi="Courier New"/>
      </w:rPr>
    </w:lvl>
    <w:lvl w:ilvl="2" w:tplc="F62CBEF6">
      <w:start w:val="1"/>
      <w:numFmt w:val="bullet"/>
      <w:lvlText w:val=""/>
      <w:lvlJc w:val="left"/>
      <w:pPr>
        <w:ind w:left="2160" w:hanging="360"/>
      </w:pPr>
      <w:rPr>
        <w:rFonts w:hint="default" w:ascii="Wingdings" w:hAnsi="Wingdings"/>
      </w:rPr>
    </w:lvl>
    <w:lvl w:ilvl="3" w:tplc="8702E8E2">
      <w:start w:val="1"/>
      <w:numFmt w:val="bullet"/>
      <w:lvlText w:val=""/>
      <w:lvlJc w:val="left"/>
      <w:pPr>
        <w:ind w:left="2880" w:hanging="360"/>
      </w:pPr>
      <w:rPr>
        <w:rFonts w:hint="default" w:ascii="Symbol" w:hAnsi="Symbol"/>
      </w:rPr>
    </w:lvl>
    <w:lvl w:ilvl="4" w:tplc="D990FAE2">
      <w:start w:val="1"/>
      <w:numFmt w:val="bullet"/>
      <w:lvlText w:val="o"/>
      <w:lvlJc w:val="left"/>
      <w:pPr>
        <w:ind w:left="3600" w:hanging="360"/>
      </w:pPr>
      <w:rPr>
        <w:rFonts w:hint="default" w:ascii="Courier New" w:hAnsi="Courier New"/>
      </w:rPr>
    </w:lvl>
    <w:lvl w:ilvl="5" w:tplc="44EA4A14">
      <w:start w:val="1"/>
      <w:numFmt w:val="bullet"/>
      <w:lvlText w:val=""/>
      <w:lvlJc w:val="left"/>
      <w:pPr>
        <w:ind w:left="4320" w:hanging="360"/>
      </w:pPr>
      <w:rPr>
        <w:rFonts w:hint="default" w:ascii="Wingdings" w:hAnsi="Wingdings"/>
      </w:rPr>
    </w:lvl>
    <w:lvl w:ilvl="6" w:tplc="450C4B0C">
      <w:start w:val="1"/>
      <w:numFmt w:val="bullet"/>
      <w:lvlText w:val=""/>
      <w:lvlJc w:val="left"/>
      <w:pPr>
        <w:ind w:left="5040" w:hanging="360"/>
      </w:pPr>
      <w:rPr>
        <w:rFonts w:hint="default" w:ascii="Symbol" w:hAnsi="Symbol"/>
      </w:rPr>
    </w:lvl>
    <w:lvl w:ilvl="7" w:tplc="6EEE40AE">
      <w:start w:val="1"/>
      <w:numFmt w:val="bullet"/>
      <w:lvlText w:val="o"/>
      <w:lvlJc w:val="left"/>
      <w:pPr>
        <w:ind w:left="5760" w:hanging="360"/>
      </w:pPr>
      <w:rPr>
        <w:rFonts w:hint="default" w:ascii="Courier New" w:hAnsi="Courier New"/>
      </w:rPr>
    </w:lvl>
    <w:lvl w:ilvl="8" w:tplc="C74AE68E">
      <w:start w:val="1"/>
      <w:numFmt w:val="bullet"/>
      <w:lvlText w:val=""/>
      <w:lvlJc w:val="left"/>
      <w:pPr>
        <w:ind w:left="6480" w:hanging="360"/>
      </w:pPr>
      <w:rPr>
        <w:rFonts w:hint="default" w:ascii="Wingdings" w:hAnsi="Wingdings"/>
      </w:rPr>
    </w:lvl>
  </w:abstractNum>
  <w:abstractNum w:abstractNumId="8" w15:restartNumberingAfterBreak="0">
    <w:nsid w:val="2881B9E7"/>
    <w:multiLevelType w:val="hybridMultilevel"/>
    <w:tmpl w:val="9836EDCE"/>
    <w:lvl w:ilvl="0" w:tplc="99305D8C">
      <w:start w:val="1"/>
      <w:numFmt w:val="bullet"/>
      <w:lvlText w:val=""/>
      <w:lvlJc w:val="left"/>
      <w:pPr>
        <w:ind w:left="720" w:hanging="360"/>
      </w:pPr>
      <w:rPr>
        <w:rFonts w:hint="default" w:ascii="Symbol" w:hAnsi="Symbol"/>
      </w:rPr>
    </w:lvl>
    <w:lvl w:ilvl="1" w:tplc="4DB82546">
      <w:start w:val="1"/>
      <w:numFmt w:val="bullet"/>
      <w:lvlText w:val="o"/>
      <w:lvlJc w:val="left"/>
      <w:pPr>
        <w:ind w:left="1440" w:hanging="360"/>
      </w:pPr>
      <w:rPr>
        <w:rFonts w:hint="default" w:ascii="Courier New" w:hAnsi="Courier New"/>
      </w:rPr>
    </w:lvl>
    <w:lvl w:ilvl="2" w:tplc="6652CD70">
      <w:start w:val="1"/>
      <w:numFmt w:val="bullet"/>
      <w:lvlText w:val=""/>
      <w:lvlJc w:val="left"/>
      <w:pPr>
        <w:ind w:left="2160" w:hanging="360"/>
      </w:pPr>
      <w:rPr>
        <w:rFonts w:hint="default" w:ascii="Wingdings" w:hAnsi="Wingdings"/>
      </w:rPr>
    </w:lvl>
    <w:lvl w:ilvl="3" w:tplc="D3FAA3F0">
      <w:start w:val="1"/>
      <w:numFmt w:val="bullet"/>
      <w:lvlText w:val=""/>
      <w:lvlJc w:val="left"/>
      <w:pPr>
        <w:ind w:left="2880" w:hanging="360"/>
      </w:pPr>
      <w:rPr>
        <w:rFonts w:hint="default" w:ascii="Symbol" w:hAnsi="Symbol"/>
      </w:rPr>
    </w:lvl>
    <w:lvl w:ilvl="4" w:tplc="D2FEDB6E">
      <w:start w:val="1"/>
      <w:numFmt w:val="bullet"/>
      <w:lvlText w:val="o"/>
      <w:lvlJc w:val="left"/>
      <w:pPr>
        <w:ind w:left="3600" w:hanging="360"/>
      </w:pPr>
      <w:rPr>
        <w:rFonts w:hint="default" w:ascii="Courier New" w:hAnsi="Courier New"/>
      </w:rPr>
    </w:lvl>
    <w:lvl w:ilvl="5" w:tplc="C3262298">
      <w:start w:val="1"/>
      <w:numFmt w:val="bullet"/>
      <w:lvlText w:val=""/>
      <w:lvlJc w:val="left"/>
      <w:pPr>
        <w:ind w:left="4320" w:hanging="360"/>
      </w:pPr>
      <w:rPr>
        <w:rFonts w:hint="default" w:ascii="Wingdings" w:hAnsi="Wingdings"/>
      </w:rPr>
    </w:lvl>
    <w:lvl w:ilvl="6" w:tplc="8CD07412">
      <w:start w:val="1"/>
      <w:numFmt w:val="bullet"/>
      <w:lvlText w:val=""/>
      <w:lvlJc w:val="left"/>
      <w:pPr>
        <w:ind w:left="5040" w:hanging="360"/>
      </w:pPr>
      <w:rPr>
        <w:rFonts w:hint="default" w:ascii="Symbol" w:hAnsi="Symbol"/>
      </w:rPr>
    </w:lvl>
    <w:lvl w:ilvl="7" w:tplc="62DE4224">
      <w:start w:val="1"/>
      <w:numFmt w:val="bullet"/>
      <w:lvlText w:val="o"/>
      <w:lvlJc w:val="left"/>
      <w:pPr>
        <w:ind w:left="5760" w:hanging="360"/>
      </w:pPr>
      <w:rPr>
        <w:rFonts w:hint="default" w:ascii="Courier New" w:hAnsi="Courier New"/>
      </w:rPr>
    </w:lvl>
    <w:lvl w:ilvl="8" w:tplc="EDE4CD1E">
      <w:start w:val="1"/>
      <w:numFmt w:val="bullet"/>
      <w:lvlText w:val=""/>
      <w:lvlJc w:val="left"/>
      <w:pPr>
        <w:ind w:left="6480" w:hanging="360"/>
      </w:pPr>
      <w:rPr>
        <w:rFonts w:hint="default" w:ascii="Wingdings" w:hAnsi="Wingdings"/>
      </w:rPr>
    </w:lvl>
  </w:abstractNum>
  <w:abstractNum w:abstractNumId="9" w15:restartNumberingAfterBreak="0">
    <w:nsid w:val="2D3DEA2C"/>
    <w:multiLevelType w:val="hybridMultilevel"/>
    <w:tmpl w:val="76D2ECDC"/>
    <w:lvl w:ilvl="0" w:tplc="3326BBD2">
      <w:start w:val="1"/>
      <w:numFmt w:val="bullet"/>
      <w:lvlText w:val=""/>
      <w:lvlJc w:val="left"/>
      <w:pPr>
        <w:ind w:left="720" w:hanging="360"/>
      </w:pPr>
      <w:rPr>
        <w:rFonts w:hint="default" w:ascii="Symbol" w:hAnsi="Symbol"/>
      </w:rPr>
    </w:lvl>
    <w:lvl w:ilvl="1" w:tplc="026892A8">
      <w:start w:val="1"/>
      <w:numFmt w:val="bullet"/>
      <w:lvlText w:val="o"/>
      <w:lvlJc w:val="left"/>
      <w:pPr>
        <w:ind w:left="1440" w:hanging="360"/>
      </w:pPr>
      <w:rPr>
        <w:rFonts w:hint="default" w:ascii="Courier New" w:hAnsi="Courier New"/>
      </w:rPr>
    </w:lvl>
    <w:lvl w:ilvl="2" w:tplc="C00E950E">
      <w:start w:val="1"/>
      <w:numFmt w:val="bullet"/>
      <w:lvlText w:val=""/>
      <w:lvlJc w:val="left"/>
      <w:pPr>
        <w:ind w:left="2160" w:hanging="360"/>
      </w:pPr>
      <w:rPr>
        <w:rFonts w:hint="default" w:ascii="Wingdings" w:hAnsi="Wingdings"/>
      </w:rPr>
    </w:lvl>
    <w:lvl w:ilvl="3" w:tplc="E79E4AE2">
      <w:start w:val="1"/>
      <w:numFmt w:val="bullet"/>
      <w:lvlText w:val=""/>
      <w:lvlJc w:val="left"/>
      <w:pPr>
        <w:ind w:left="2880" w:hanging="360"/>
      </w:pPr>
      <w:rPr>
        <w:rFonts w:hint="default" w:ascii="Symbol" w:hAnsi="Symbol"/>
      </w:rPr>
    </w:lvl>
    <w:lvl w:ilvl="4" w:tplc="57F60BDA">
      <w:start w:val="1"/>
      <w:numFmt w:val="bullet"/>
      <w:lvlText w:val="o"/>
      <w:lvlJc w:val="left"/>
      <w:pPr>
        <w:ind w:left="3600" w:hanging="360"/>
      </w:pPr>
      <w:rPr>
        <w:rFonts w:hint="default" w:ascii="Courier New" w:hAnsi="Courier New"/>
      </w:rPr>
    </w:lvl>
    <w:lvl w:ilvl="5" w:tplc="10D6570C">
      <w:start w:val="1"/>
      <w:numFmt w:val="bullet"/>
      <w:lvlText w:val=""/>
      <w:lvlJc w:val="left"/>
      <w:pPr>
        <w:ind w:left="4320" w:hanging="360"/>
      </w:pPr>
      <w:rPr>
        <w:rFonts w:hint="default" w:ascii="Wingdings" w:hAnsi="Wingdings"/>
      </w:rPr>
    </w:lvl>
    <w:lvl w:ilvl="6" w:tplc="DD4A1C3A">
      <w:start w:val="1"/>
      <w:numFmt w:val="bullet"/>
      <w:lvlText w:val=""/>
      <w:lvlJc w:val="left"/>
      <w:pPr>
        <w:ind w:left="5040" w:hanging="360"/>
      </w:pPr>
      <w:rPr>
        <w:rFonts w:hint="default" w:ascii="Symbol" w:hAnsi="Symbol"/>
      </w:rPr>
    </w:lvl>
    <w:lvl w:ilvl="7" w:tplc="2360A40A">
      <w:start w:val="1"/>
      <w:numFmt w:val="bullet"/>
      <w:lvlText w:val="o"/>
      <w:lvlJc w:val="left"/>
      <w:pPr>
        <w:ind w:left="5760" w:hanging="360"/>
      </w:pPr>
      <w:rPr>
        <w:rFonts w:hint="default" w:ascii="Courier New" w:hAnsi="Courier New"/>
      </w:rPr>
    </w:lvl>
    <w:lvl w:ilvl="8" w:tplc="83D87610">
      <w:start w:val="1"/>
      <w:numFmt w:val="bullet"/>
      <w:lvlText w:val=""/>
      <w:lvlJc w:val="left"/>
      <w:pPr>
        <w:ind w:left="6480" w:hanging="360"/>
      </w:pPr>
      <w:rPr>
        <w:rFonts w:hint="default" w:ascii="Wingdings" w:hAnsi="Wingdings"/>
      </w:rPr>
    </w:lvl>
  </w:abstractNum>
  <w:abstractNum w:abstractNumId="10" w15:restartNumberingAfterBreak="0">
    <w:nsid w:val="2E0E627E"/>
    <w:multiLevelType w:val="hybridMultilevel"/>
    <w:tmpl w:val="E714A7AE"/>
    <w:lvl w:ilvl="0" w:tplc="57BC5E3E">
      <w:start w:val="1"/>
      <w:numFmt w:val="bullet"/>
      <w:lvlText w:val=""/>
      <w:lvlJc w:val="left"/>
      <w:pPr>
        <w:ind w:left="720" w:hanging="360"/>
      </w:pPr>
      <w:rPr>
        <w:rFonts w:hint="default" w:ascii="Symbol" w:hAnsi="Symbol"/>
      </w:rPr>
    </w:lvl>
    <w:lvl w:ilvl="1" w:tplc="D9DC47DC">
      <w:start w:val="1"/>
      <w:numFmt w:val="bullet"/>
      <w:lvlText w:val="o"/>
      <w:lvlJc w:val="left"/>
      <w:pPr>
        <w:ind w:left="1440" w:hanging="360"/>
      </w:pPr>
      <w:rPr>
        <w:rFonts w:hint="default" w:ascii="Courier New" w:hAnsi="Courier New"/>
      </w:rPr>
    </w:lvl>
    <w:lvl w:ilvl="2" w:tplc="44BE9FB6">
      <w:start w:val="1"/>
      <w:numFmt w:val="bullet"/>
      <w:lvlText w:val=""/>
      <w:lvlJc w:val="left"/>
      <w:pPr>
        <w:ind w:left="2160" w:hanging="360"/>
      </w:pPr>
      <w:rPr>
        <w:rFonts w:hint="default" w:ascii="Wingdings" w:hAnsi="Wingdings"/>
      </w:rPr>
    </w:lvl>
    <w:lvl w:ilvl="3" w:tplc="7156612A">
      <w:start w:val="1"/>
      <w:numFmt w:val="bullet"/>
      <w:lvlText w:val=""/>
      <w:lvlJc w:val="left"/>
      <w:pPr>
        <w:ind w:left="2880" w:hanging="360"/>
      </w:pPr>
      <w:rPr>
        <w:rFonts w:hint="default" w:ascii="Symbol" w:hAnsi="Symbol"/>
      </w:rPr>
    </w:lvl>
    <w:lvl w:ilvl="4" w:tplc="E6FC1222">
      <w:start w:val="1"/>
      <w:numFmt w:val="bullet"/>
      <w:lvlText w:val="o"/>
      <w:lvlJc w:val="left"/>
      <w:pPr>
        <w:ind w:left="3600" w:hanging="360"/>
      </w:pPr>
      <w:rPr>
        <w:rFonts w:hint="default" w:ascii="Courier New" w:hAnsi="Courier New"/>
      </w:rPr>
    </w:lvl>
    <w:lvl w:ilvl="5" w:tplc="04546794">
      <w:start w:val="1"/>
      <w:numFmt w:val="bullet"/>
      <w:lvlText w:val=""/>
      <w:lvlJc w:val="left"/>
      <w:pPr>
        <w:ind w:left="4320" w:hanging="360"/>
      </w:pPr>
      <w:rPr>
        <w:rFonts w:hint="default" w:ascii="Wingdings" w:hAnsi="Wingdings"/>
      </w:rPr>
    </w:lvl>
    <w:lvl w:ilvl="6" w:tplc="F8CC66EA">
      <w:start w:val="1"/>
      <w:numFmt w:val="bullet"/>
      <w:lvlText w:val=""/>
      <w:lvlJc w:val="left"/>
      <w:pPr>
        <w:ind w:left="5040" w:hanging="360"/>
      </w:pPr>
      <w:rPr>
        <w:rFonts w:hint="default" w:ascii="Symbol" w:hAnsi="Symbol"/>
      </w:rPr>
    </w:lvl>
    <w:lvl w:ilvl="7" w:tplc="A2400884">
      <w:start w:val="1"/>
      <w:numFmt w:val="bullet"/>
      <w:lvlText w:val="o"/>
      <w:lvlJc w:val="left"/>
      <w:pPr>
        <w:ind w:left="5760" w:hanging="360"/>
      </w:pPr>
      <w:rPr>
        <w:rFonts w:hint="default" w:ascii="Courier New" w:hAnsi="Courier New"/>
      </w:rPr>
    </w:lvl>
    <w:lvl w:ilvl="8" w:tplc="08866CFC">
      <w:start w:val="1"/>
      <w:numFmt w:val="bullet"/>
      <w:lvlText w:val=""/>
      <w:lvlJc w:val="left"/>
      <w:pPr>
        <w:ind w:left="6480" w:hanging="360"/>
      </w:pPr>
      <w:rPr>
        <w:rFonts w:hint="default" w:ascii="Wingdings" w:hAnsi="Wingdings"/>
      </w:rPr>
    </w:lvl>
  </w:abstractNum>
  <w:abstractNum w:abstractNumId="11" w15:restartNumberingAfterBreak="0">
    <w:nsid w:val="31997709"/>
    <w:multiLevelType w:val="hybridMultilevel"/>
    <w:tmpl w:val="E196C954"/>
    <w:lvl w:ilvl="0" w:tplc="2D1CFE14">
      <w:start w:val="1"/>
      <w:numFmt w:val="bullet"/>
      <w:lvlText w:val=""/>
      <w:lvlJc w:val="left"/>
      <w:pPr>
        <w:ind w:left="720" w:hanging="360"/>
      </w:pPr>
      <w:rPr>
        <w:rFonts w:hint="default" w:ascii="Symbol" w:hAnsi="Symbol"/>
      </w:rPr>
    </w:lvl>
    <w:lvl w:ilvl="1" w:tplc="D0D03642">
      <w:start w:val="1"/>
      <w:numFmt w:val="bullet"/>
      <w:lvlText w:val="o"/>
      <w:lvlJc w:val="left"/>
      <w:pPr>
        <w:ind w:left="1440" w:hanging="360"/>
      </w:pPr>
      <w:rPr>
        <w:rFonts w:hint="default" w:ascii="Courier New" w:hAnsi="Courier New"/>
      </w:rPr>
    </w:lvl>
    <w:lvl w:ilvl="2" w:tplc="E6D0684E">
      <w:start w:val="1"/>
      <w:numFmt w:val="bullet"/>
      <w:lvlText w:val=""/>
      <w:lvlJc w:val="left"/>
      <w:pPr>
        <w:ind w:left="2160" w:hanging="360"/>
      </w:pPr>
      <w:rPr>
        <w:rFonts w:hint="default" w:ascii="Wingdings" w:hAnsi="Wingdings"/>
      </w:rPr>
    </w:lvl>
    <w:lvl w:ilvl="3" w:tplc="F12CBE36">
      <w:start w:val="1"/>
      <w:numFmt w:val="bullet"/>
      <w:lvlText w:val=""/>
      <w:lvlJc w:val="left"/>
      <w:pPr>
        <w:ind w:left="2880" w:hanging="360"/>
      </w:pPr>
      <w:rPr>
        <w:rFonts w:hint="default" w:ascii="Symbol" w:hAnsi="Symbol"/>
      </w:rPr>
    </w:lvl>
    <w:lvl w:ilvl="4" w:tplc="C17E754C">
      <w:start w:val="1"/>
      <w:numFmt w:val="bullet"/>
      <w:lvlText w:val="o"/>
      <w:lvlJc w:val="left"/>
      <w:pPr>
        <w:ind w:left="3600" w:hanging="360"/>
      </w:pPr>
      <w:rPr>
        <w:rFonts w:hint="default" w:ascii="Courier New" w:hAnsi="Courier New"/>
      </w:rPr>
    </w:lvl>
    <w:lvl w:ilvl="5" w:tplc="8A34901A">
      <w:start w:val="1"/>
      <w:numFmt w:val="bullet"/>
      <w:lvlText w:val=""/>
      <w:lvlJc w:val="left"/>
      <w:pPr>
        <w:ind w:left="4320" w:hanging="360"/>
      </w:pPr>
      <w:rPr>
        <w:rFonts w:hint="default" w:ascii="Wingdings" w:hAnsi="Wingdings"/>
      </w:rPr>
    </w:lvl>
    <w:lvl w:ilvl="6" w:tplc="DD04869E">
      <w:start w:val="1"/>
      <w:numFmt w:val="bullet"/>
      <w:lvlText w:val=""/>
      <w:lvlJc w:val="left"/>
      <w:pPr>
        <w:ind w:left="5040" w:hanging="360"/>
      </w:pPr>
      <w:rPr>
        <w:rFonts w:hint="default" w:ascii="Symbol" w:hAnsi="Symbol"/>
      </w:rPr>
    </w:lvl>
    <w:lvl w:ilvl="7" w:tplc="BA3AD908">
      <w:start w:val="1"/>
      <w:numFmt w:val="bullet"/>
      <w:lvlText w:val="o"/>
      <w:lvlJc w:val="left"/>
      <w:pPr>
        <w:ind w:left="5760" w:hanging="360"/>
      </w:pPr>
      <w:rPr>
        <w:rFonts w:hint="default" w:ascii="Courier New" w:hAnsi="Courier New"/>
      </w:rPr>
    </w:lvl>
    <w:lvl w:ilvl="8" w:tplc="A5043068">
      <w:start w:val="1"/>
      <w:numFmt w:val="bullet"/>
      <w:lvlText w:val=""/>
      <w:lvlJc w:val="left"/>
      <w:pPr>
        <w:ind w:left="6480" w:hanging="360"/>
      </w:pPr>
      <w:rPr>
        <w:rFonts w:hint="default" w:ascii="Wingdings" w:hAnsi="Wingdings"/>
      </w:rPr>
    </w:lvl>
  </w:abstractNum>
  <w:abstractNum w:abstractNumId="12" w15:restartNumberingAfterBreak="0">
    <w:nsid w:val="31EF60EE"/>
    <w:multiLevelType w:val="hybridMultilevel"/>
    <w:tmpl w:val="8E445C40"/>
    <w:lvl w:ilvl="0" w:tplc="8228A76C">
      <w:start w:val="1"/>
      <w:numFmt w:val="bullet"/>
      <w:lvlText w:val=""/>
      <w:lvlJc w:val="left"/>
      <w:pPr>
        <w:ind w:left="720" w:hanging="360"/>
      </w:pPr>
      <w:rPr>
        <w:rFonts w:hint="default" w:ascii="Symbol" w:hAnsi="Symbol"/>
      </w:rPr>
    </w:lvl>
    <w:lvl w:ilvl="1" w:tplc="42F66A9A">
      <w:start w:val="1"/>
      <w:numFmt w:val="bullet"/>
      <w:lvlText w:val="o"/>
      <w:lvlJc w:val="left"/>
      <w:pPr>
        <w:ind w:left="1440" w:hanging="360"/>
      </w:pPr>
      <w:rPr>
        <w:rFonts w:hint="default" w:ascii="Courier New" w:hAnsi="Courier New"/>
      </w:rPr>
    </w:lvl>
    <w:lvl w:ilvl="2" w:tplc="013823AC">
      <w:start w:val="1"/>
      <w:numFmt w:val="bullet"/>
      <w:lvlText w:val=""/>
      <w:lvlJc w:val="left"/>
      <w:pPr>
        <w:ind w:left="2160" w:hanging="360"/>
      </w:pPr>
      <w:rPr>
        <w:rFonts w:hint="default" w:ascii="Wingdings" w:hAnsi="Wingdings"/>
      </w:rPr>
    </w:lvl>
    <w:lvl w:ilvl="3" w:tplc="F63ACBBE">
      <w:start w:val="1"/>
      <w:numFmt w:val="bullet"/>
      <w:lvlText w:val=""/>
      <w:lvlJc w:val="left"/>
      <w:pPr>
        <w:ind w:left="2880" w:hanging="360"/>
      </w:pPr>
      <w:rPr>
        <w:rFonts w:hint="default" w:ascii="Symbol" w:hAnsi="Symbol"/>
      </w:rPr>
    </w:lvl>
    <w:lvl w:ilvl="4" w:tplc="BC06C0D0">
      <w:start w:val="1"/>
      <w:numFmt w:val="bullet"/>
      <w:lvlText w:val="o"/>
      <w:lvlJc w:val="left"/>
      <w:pPr>
        <w:ind w:left="3600" w:hanging="360"/>
      </w:pPr>
      <w:rPr>
        <w:rFonts w:hint="default" w:ascii="Courier New" w:hAnsi="Courier New"/>
      </w:rPr>
    </w:lvl>
    <w:lvl w:ilvl="5" w:tplc="6C3A62F6">
      <w:start w:val="1"/>
      <w:numFmt w:val="bullet"/>
      <w:lvlText w:val=""/>
      <w:lvlJc w:val="left"/>
      <w:pPr>
        <w:ind w:left="4320" w:hanging="360"/>
      </w:pPr>
      <w:rPr>
        <w:rFonts w:hint="default" w:ascii="Wingdings" w:hAnsi="Wingdings"/>
      </w:rPr>
    </w:lvl>
    <w:lvl w:ilvl="6" w:tplc="0F8E0622">
      <w:start w:val="1"/>
      <w:numFmt w:val="bullet"/>
      <w:lvlText w:val=""/>
      <w:lvlJc w:val="left"/>
      <w:pPr>
        <w:ind w:left="5040" w:hanging="360"/>
      </w:pPr>
      <w:rPr>
        <w:rFonts w:hint="default" w:ascii="Symbol" w:hAnsi="Symbol"/>
      </w:rPr>
    </w:lvl>
    <w:lvl w:ilvl="7" w:tplc="C9DEEA50">
      <w:start w:val="1"/>
      <w:numFmt w:val="bullet"/>
      <w:lvlText w:val="o"/>
      <w:lvlJc w:val="left"/>
      <w:pPr>
        <w:ind w:left="5760" w:hanging="360"/>
      </w:pPr>
      <w:rPr>
        <w:rFonts w:hint="default" w:ascii="Courier New" w:hAnsi="Courier New"/>
      </w:rPr>
    </w:lvl>
    <w:lvl w:ilvl="8" w:tplc="C166F04E">
      <w:start w:val="1"/>
      <w:numFmt w:val="bullet"/>
      <w:lvlText w:val=""/>
      <w:lvlJc w:val="left"/>
      <w:pPr>
        <w:ind w:left="6480" w:hanging="360"/>
      </w:pPr>
      <w:rPr>
        <w:rFonts w:hint="default" w:ascii="Wingdings" w:hAnsi="Wingdings"/>
      </w:rPr>
    </w:lvl>
  </w:abstractNum>
  <w:abstractNum w:abstractNumId="13" w15:restartNumberingAfterBreak="0">
    <w:nsid w:val="3C3F47C1"/>
    <w:multiLevelType w:val="hybridMultilevel"/>
    <w:tmpl w:val="2C10A8CE"/>
    <w:lvl w:ilvl="0" w:tplc="62D6037C">
      <w:start w:val="1"/>
      <w:numFmt w:val="bullet"/>
      <w:lvlText w:val=""/>
      <w:lvlJc w:val="left"/>
      <w:pPr>
        <w:ind w:left="720" w:hanging="360"/>
      </w:pPr>
      <w:rPr>
        <w:rFonts w:hint="default" w:ascii="Symbol" w:hAnsi="Symbol"/>
      </w:rPr>
    </w:lvl>
    <w:lvl w:ilvl="1" w:tplc="2EF0099E">
      <w:start w:val="1"/>
      <w:numFmt w:val="bullet"/>
      <w:lvlText w:val="o"/>
      <w:lvlJc w:val="left"/>
      <w:pPr>
        <w:ind w:left="1440" w:hanging="360"/>
      </w:pPr>
      <w:rPr>
        <w:rFonts w:hint="default" w:ascii="Courier New" w:hAnsi="Courier New"/>
      </w:rPr>
    </w:lvl>
    <w:lvl w:ilvl="2" w:tplc="40DE0172">
      <w:start w:val="1"/>
      <w:numFmt w:val="bullet"/>
      <w:lvlText w:val=""/>
      <w:lvlJc w:val="left"/>
      <w:pPr>
        <w:ind w:left="2160" w:hanging="360"/>
      </w:pPr>
      <w:rPr>
        <w:rFonts w:hint="default" w:ascii="Wingdings" w:hAnsi="Wingdings"/>
      </w:rPr>
    </w:lvl>
    <w:lvl w:ilvl="3" w:tplc="C6AC2642">
      <w:start w:val="1"/>
      <w:numFmt w:val="bullet"/>
      <w:lvlText w:val=""/>
      <w:lvlJc w:val="left"/>
      <w:pPr>
        <w:ind w:left="2880" w:hanging="360"/>
      </w:pPr>
      <w:rPr>
        <w:rFonts w:hint="default" w:ascii="Symbol" w:hAnsi="Symbol"/>
      </w:rPr>
    </w:lvl>
    <w:lvl w:ilvl="4" w:tplc="08F4F314">
      <w:start w:val="1"/>
      <w:numFmt w:val="bullet"/>
      <w:lvlText w:val="o"/>
      <w:lvlJc w:val="left"/>
      <w:pPr>
        <w:ind w:left="3600" w:hanging="360"/>
      </w:pPr>
      <w:rPr>
        <w:rFonts w:hint="default" w:ascii="Courier New" w:hAnsi="Courier New"/>
      </w:rPr>
    </w:lvl>
    <w:lvl w:ilvl="5" w:tplc="D95C46D2">
      <w:start w:val="1"/>
      <w:numFmt w:val="bullet"/>
      <w:lvlText w:val=""/>
      <w:lvlJc w:val="left"/>
      <w:pPr>
        <w:ind w:left="4320" w:hanging="360"/>
      </w:pPr>
      <w:rPr>
        <w:rFonts w:hint="default" w:ascii="Wingdings" w:hAnsi="Wingdings"/>
      </w:rPr>
    </w:lvl>
    <w:lvl w:ilvl="6" w:tplc="3AA6580A">
      <w:start w:val="1"/>
      <w:numFmt w:val="bullet"/>
      <w:lvlText w:val=""/>
      <w:lvlJc w:val="left"/>
      <w:pPr>
        <w:ind w:left="5040" w:hanging="360"/>
      </w:pPr>
      <w:rPr>
        <w:rFonts w:hint="default" w:ascii="Symbol" w:hAnsi="Symbol"/>
      </w:rPr>
    </w:lvl>
    <w:lvl w:ilvl="7" w:tplc="0E82D42A">
      <w:start w:val="1"/>
      <w:numFmt w:val="bullet"/>
      <w:lvlText w:val="o"/>
      <w:lvlJc w:val="left"/>
      <w:pPr>
        <w:ind w:left="5760" w:hanging="360"/>
      </w:pPr>
      <w:rPr>
        <w:rFonts w:hint="default" w:ascii="Courier New" w:hAnsi="Courier New"/>
      </w:rPr>
    </w:lvl>
    <w:lvl w:ilvl="8" w:tplc="057A8C72">
      <w:start w:val="1"/>
      <w:numFmt w:val="bullet"/>
      <w:lvlText w:val=""/>
      <w:lvlJc w:val="left"/>
      <w:pPr>
        <w:ind w:left="6480" w:hanging="360"/>
      </w:pPr>
      <w:rPr>
        <w:rFonts w:hint="default" w:ascii="Wingdings" w:hAnsi="Wingdings"/>
      </w:rPr>
    </w:lvl>
  </w:abstractNum>
  <w:abstractNum w:abstractNumId="14" w15:restartNumberingAfterBreak="0">
    <w:nsid w:val="43444A76"/>
    <w:multiLevelType w:val="hybridMultilevel"/>
    <w:tmpl w:val="6038CDF8"/>
    <w:lvl w:ilvl="0" w:tplc="3C420444">
      <w:start w:val="1"/>
      <w:numFmt w:val="bullet"/>
      <w:lvlText w:val=""/>
      <w:lvlJc w:val="left"/>
      <w:pPr>
        <w:ind w:left="720" w:hanging="360"/>
      </w:pPr>
      <w:rPr>
        <w:rFonts w:hint="default" w:ascii="Symbol" w:hAnsi="Symbol"/>
      </w:rPr>
    </w:lvl>
    <w:lvl w:ilvl="1" w:tplc="DFA449F6">
      <w:start w:val="1"/>
      <w:numFmt w:val="bullet"/>
      <w:lvlText w:val="o"/>
      <w:lvlJc w:val="left"/>
      <w:pPr>
        <w:ind w:left="1440" w:hanging="360"/>
      </w:pPr>
      <w:rPr>
        <w:rFonts w:hint="default" w:ascii="Courier New" w:hAnsi="Courier New"/>
      </w:rPr>
    </w:lvl>
    <w:lvl w:ilvl="2" w:tplc="DDC687A8">
      <w:start w:val="1"/>
      <w:numFmt w:val="bullet"/>
      <w:lvlText w:val=""/>
      <w:lvlJc w:val="left"/>
      <w:pPr>
        <w:ind w:left="2160" w:hanging="360"/>
      </w:pPr>
      <w:rPr>
        <w:rFonts w:hint="default" w:ascii="Wingdings" w:hAnsi="Wingdings"/>
      </w:rPr>
    </w:lvl>
    <w:lvl w:ilvl="3" w:tplc="CC14D59E">
      <w:start w:val="1"/>
      <w:numFmt w:val="bullet"/>
      <w:lvlText w:val=""/>
      <w:lvlJc w:val="left"/>
      <w:pPr>
        <w:ind w:left="2880" w:hanging="360"/>
      </w:pPr>
      <w:rPr>
        <w:rFonts w:hint="default" w:ascii="Symbol" w:hAnsi="Symbol"/>
      </w:rPr>
    </w:lvl>
    <w:lvl w:ilvl="4" w:tplc="A7C6E1DE">
      <w:start w:val="1"/>
      <w:numFmt w:val="bullet"/>
      <w:lvlText w:val="o"/>
      <w:lvlJc w:val="left"/>
      <w:pPr>
        <w:ind w:left="3600" w:hanging="360"/>
      </w:pPr>
      <w:rPr>
        <w:rFonts w:hint="default" w:ascii="Courier New" w:hAnsi="Courier New"/>
      </w:rPr>
    </w:lvl>
    <w:lvl w:ilvl="5" w:tplc="8318CC36">
      <w:start w:val="1"/>
      <w:numFmt w:val="bullet"/>
      <w:lvlText w:val=""/>
      <w:lvlJc w:val="left"/>
      <w:pPr>
        <w:ind w:left="4320" w:hanging="360"/>
      </w:pPr>
      <w:rPr>
        <w:rFonts w:hint="default" w:ascii="Wingdings" w:hAnsi="Wingdings"/>
      </w:rPr>
    </w:lvl>
    <w:lvl w:ilvl="6" w:tplc="D7DA484C">
      <w:start w:val="1"/>
      <w:numFmt w:val="bullet"/>
      <w:lvlText w:val=""/>
      <w:lvlJc w:val="left"/>
      <w:pPr>
        <w:ind w:left="5040" w:hanging="360"/>
      </w:pPr>
      <w:rPr>
        <w:rFonts w:hint="default" w:ascii="Symbol" w:hAnsi="Symbol"/>
      </w:rPr>
    </w:lvl>
    <w:lvl w:ilvl="7" w:tplc="0876CFF8">
      <w:start w:val="1"/>
      <w:numFmt w:val="bullet"/>
      <w:lvlText w:val="o"/>
      <w:lvlJc w:val="left"/>
      <w:pPr>
        <w:ind w:left="5760" w:hanging="360"/>
      </w:pPr>
      <w:rPr>
        <w:rFonts w:hint="default" w:ascii="Courier New" w:hAnsi="Courier New"/>
      </w:rPr>
    </w:lvl>
    <w:lvl w:ilvl="8" w:tplc="DAAA6F9E">
      <w:start w:val="1"/>
      <w:numFmt w:val="bullet"/>
      <w:lvlText w:val=""/>
      <w:lvlJc w:val="left"/>
      <w:pPr>
        <w:ind w:left="6480" w:hanging="360"/>
      </w:pPr>
      <w:rPr>
        <w:rFonts w:hint="default" w:ascii="Wingdings" w:hAnsi="Wingdings"/>
      </w:rPr>
    </w:lvl>
  </w:abstractNum>
  <w:abstractNum w:abstractNumId="15" w15:restartNumberingAfterBreak="0">
    <w:nsid w:val="47C8826A"/>
    <w:multiLevelType w:val="hybridMultilevel"/>
    <w:tmpl w:val="913C41C6"/>
    <w:lvl w:ilvl="0" w:tplc="A75C2650">
      <w:start w:val="1"/>
      <w:numFmt w:val="bullet"/>
      <w:lvlText w:val=""/>
      <w:lvlJc w:val="left"/>
      <w:pPr>
        <w:ind w:left="720" w:hanging="360"/>
      </w:pPr>
      <w:rPr>
        <w:rFonts w:hint="default" w:ascii="Symbol" w:hAnsi="Symbol"/>
      </w:rPr>
    </w:lvl>
    <w:lvl w:ilvl="1" w:tplc="56B86A18">
      <w:start w:val="1"/>
      <w:numFmt w:val="bullet"/>
      <w:lvlText w:val="o"/>
      <w:lvlJc w:val="left"/>
      <w:pPr>
        <w:ind w:left="1440" w:hanging="360"/>
      </w:pPr>
      <w:rPr>
        <w:rFonts w:hint="default" w:ascii="Courier New" w:hAnsi="Courier New"/>
      </w:rPr>
    </w:lvl>
    <w:lvl w:ilvl="2" w:tplc="815C0F7E">
      <w:start w:val="1"/>
      <w:numFmt w:val="bullet"/>
      <w:lvlText w:val=""/>
      <w:lvlJc w:val="left"/>
      <w:pPr>
        <w:ind w:left="2160" w:hanging="360"/>
      </w:pPr>
      <w:rPr>
        <w:rFonts w:hint="default" w:ascii="Wingdings" w:hAnsi="Wingdings"/>
      </w:rPr>
    </w:lvl>
    <w:lvl w:ilvl="3" w:tplc="9CB2F3E8">
      <w:start w:val="1"/>
      <w:numFmt w:val="bullet"/>
      <w:lvlText w:val=""/>
      <w:lvlJc w:val="left"/>
      <w:pPr>
        <w:ind w:left="2880" w:hanging="360"/>
      </w:pPr>
      <w:rPr>
        <w:rFonts w:hint="default" w:ascii="Symbol" w:hAnsi="Symbol"/>
      </w:rPr>
    </w:lvl>
    <w:lvl w:ilvl="4" w:tplc="B1F0F4AE">
      <w:start w:val="1"/>
      <w:numFmt w:val="bullet"/>
      <w:lvlText w:val="o"/>
      <w:lvlJc w:val="left"/>
      <w:pPr>
        <w:ind w:left="3600" w:hanging="360"/>
      </w:pPr>
      <w:rPr>
        <w:rFonts w:hint="default" w:ascii="Courier New" w:hAnsi="Courier New"/>
      </w:rPr>
    </w:lvl>
    <w:lvl w:ilvl="5" w:tplc="5294724E">
      <w:start w:val="1"/>
      <w:numFmt w:val="bullet"/>
      <w:lvlText w:val=""/>
      <w:lvlJc w:val="left"/>
      <w:pPr>
        <w:ind w:left="4320" w:hanging="360"/>
      </w:pPr>
      <w:rPr>
        <w:rFonts w:hint="default" w:ascii="Wingdings" w:hAnsi="Wingdings"/>
      </w:rPr>
    </w:lvl>
    <w:lvl w:ilvl="6" w:tplc="B7C47586">
      <w:start w:val="1"/>
      <w:numFmt w:val="bullet"/>
      <w:lvlText w:val=""/>
      <w:lvlJc w:val="left"/>
      <w:pPr>
        <w:ind w:left="5040" w:hanging="360"/>
      </w:pPr>
      <w:rPr>
        <w:rFonts w:hint="default" w:ascii="Symbol" w:hAnsi="Symbol"/>
      </w:rPr>
    </w:lvl>
    <w:lvl w:ilvl="7" w:tplc="013CD718">
      <w:start w:val="1"/>
      <w:numFmt w:val="bullet"/>
      <w:lvlText w:val="o"/>
      <w:lvlJc w:val="left"/>
      <w:pPr>
        <w:ind w:left="5760" w:hanging="360"/>
      </w:pPr>
      <w:rPr>
        <w:rFonts w:hint="default" w:ascii="Courier New" w:hAnsi="Courier New"/>
      </w:rPr>
    </w:lvl>
    <w:lvl w:ilvl="8" w:tplc="2EC6AABA">
      <w:start w:val="1"/>
      <w:numFmt w:val="bullet"/>
      <w:lvlText w:val=""/>
      <w:lvlJc w:val="left"/>
      <w:pPr>
        <w:ind w:left="6480" w:hanging="360"/>
      </w:pPr>
      <w:rPr>
        <w:rFonts w:hint="default" w:ascii="Wingdings" w:hAnsi="Wingdings"/>
      </w:rPr>
    </w:lvl>
  </w:abstractNum>
  <w:abstractNum w:abstractNumId="16" w15:restartNumberingAfterBreak="0">
    <w:nsid w:val="4FF6A580"/>
    <w:multiLevelType w:val="hybridMultilevel"/>
    <w:tmpl w:val="E064EBD8"/>
    <w:lvl w:ilvl="0" w:tplc="5BB6D83C">
      <w:start w:val="1"/>
      <w:numFmt w:val="bullet"/>
      <w:lvlText w:val=""/>
      <w:lvlJc w:val="left"/>
      <w:pPr>
        <w:ind w:left="720" w:hanging="360"/>
      </w:pPr>
      <w:rPr>
        <w:rFonts w:hint="default" w:ascii="Symbol" w:hAnsi="Symbol"/>
      </w:rPr>
    </w:lvl>
    <w:lvl w:ilvl="1" w:tplc="27A42BB6">
      <w:start w:val="1"/>
      <w:numFmt w:val="bullet"/>
      <w:lvlText w:val="o"/>
      <w:lvlJc w:val="left"/>
      <w:pPr>
        <w:ind w:left="1440" w:hanging="360"/>
      </w:pPr>
      <w:rPr>
        <w:rFonts w:hint="default" w:ascii="Courier New" w:hAnsi="Courier New"/>
      </w:rPr>
    </w:lvl>
    <w:lvl w:ilvl="2" w:tplc="51B04DF4">
      <w:start w:val="1"/>
      <w:numFmt w:val="bullet"/>
      <w:lvlText w:val=""/>
      <w:lvlJc w:val="left"/>
      <w:pPr>
        <w:ind w:left="2160" w:hanging="360"/>
      </w:pPr>
      <w:rPr>
        <w:rFonts w:hint="default" w:ascii="Wingdings" w:hAnsi="Wingdings"/>
      </w:rPr>
    </w:lvl>
    <w:lvl w:ilvl="3" w:tplc="DF707B0C">
      <w:start w:val="1"/>
      <w:numFmt w:val="bullet"/>
      <w:lvlText w:val=""/>
      <w:lvlJc w:val="left"/>
      <w:pPr>
        <w:ind w:left="2880" w:hanging="360"/>
      </w:pPr>
      <w:rPr>
        <w:rFonts w:hint="default" w:ascii="Symbol" w:hAnsi="Symbol"/>
      </w:rPr>
    </w:lvl>
    <w:lvl w:ilvl="4" w:tplc="1CA2F7E2">
      <w:start w:val="1"/>
      <w:numFmt w:val="bullet"/>
      <w:lvlText w:val="o"/>
      <w:lvlJc w:val="left"/>
      <w:pPr>
        <w:ind w:left="3600" w:hanging="360"/>
      </w:pPr>
      <w:rPr>
        <w:rFonts w:hint="default" w:ascii="Courier New" w:hAnsi="Courier New"/>
      </w:rPr>
    </w:lvl>
    <w:lvl w:ilvl="5" w:tplc="26285344">
      <w:start w:val="1"/>
      <w:numFmt w:val="bullet"/>
      <w:lvlText w:val=""/>
      <w:lvlJc w:val="left"/>
      <w:pPr>
        <w:ind w:left="4320" w:hanging="360"/>
      </w:pPr>
      <w:rPr>
        <w:rFonts w:hint="default" w:ascii="Wingdings" w:hAnsi="Wingdings"/>
      </w:rPr>
    </w:lvl>
    <w:lvl w:ilvl="6" w:tplc="C5248220">
      <w:start w:val="1"/>
      <w:numFmt w:val="bullet"/>
      <w:lvlText w:val=""/>
      <w:lvlJc w:val="left"/>
      <w:pPr>
        <w:ind w:left="5040" w:hanging="360"/>
      </w:pPr>
      <w:rPr>
        <w:rFonts w:hint="default" w:ascii="Symbol" w:hAnsi="Symbol"/>
      </w:rPr>
    </w:lvl>
    <w:lvl w:ilvl="7" w:tplc="7B5E487A">
      <w:start w:val="1"/>
      <w:numFmt w:val="bullet"/>
      <w:lvlText w:val="o"/>
      <w:lvlJc w:val="left"/>
      <w:pPr>
        <w:ind w:left="5760" w:hanging="360"/>
      </w:pPr>
      <w:rPr>
        <w:rFonts w:hint="default" w:ascii="Courier New" w:hAnsi="Courier New"/>
      </w:rPr>
    </w:lvl>
    <w:lvl w:ilvl="8" w:tplc="F668A49C">
      <w:start w:val="1"/>
      <w:numFmt w:val="bullet"/>
      <w:lvlText w:val=""/>
      <w:lvlJc w:val="left"/>
      <w:pPr>
        <w:ind w:left="6480" w:hanging="360"/>
      </w:pPr>
      <w:rPr>
        <w:rFonts w:hint="default" w:ascii="Wingdings" w:hAnsi="Wingdings"/>
      </w:rPr>
    </w:lvl>
  </w:abstractNum>
  <w:abstractNum w:abstractNumId="17" w15:restartNumberingAfterBreak="0">
    <w:nsid w:val="51197EAE"/>
    <w:multiLevelType w:val="hybridMultilevel"/>
    <w:tmpl w:val="5AF4A97A"/>
    <w:lvl w:ilvl="0" w:tplc="1C0C5AF8">
      <w:start w:val="1"/>
      <w:numFmt w:val="bullet"/>
      <w:lvlText w:val=""/>
      <w:lvlJc w:val="left"/>
      <w:pPr>
        <w:ind w:left="720" w:hanging="360"/>
      </w:pPr>
      <w:rPr>
        <w:rFonts w:hint="default" w:ascii="Symbol" w:hAnsi="Symbol"/>
      </w:rPr>
    </w:lvl>
    <w:lvl w:ilvl="1" w:tplc="6FFA606A">
      <w:start w:val="1"/>
      <w:numFmt w:val="bullet"/>
      <w:lvlText w:val="o"/>
      <w:lvlJc w:val="left"/>
      <w:pPr>
        <w:ind w:left="1440" w:hanging="360"/>
      </w:pPr>
      <w:rPr>
        <w:rFonts w:hint="default" w:ascii="Courier New" w:hAnsi="Courier New"/>
      </w:rPr>
    </w:lvl>
    <w:lvl w:ilvl="2" w:tplc="42FADA72">
      <w:start w:val="1"/>
      <w:numFmt w:val="bullet"/>
      <w:lvlText w:val=""/>
      <w:lvlJc w:val="left"/>
      <w:pPr>
        <w:ind w:left="2160" w:hanging="360"/>
      </w:pPr>
      <w:rPr>
        <w:rFonts w:hint="default" w:ascii="Wingdings" w:hAnsi="Wingdings"/>
      </w:rPr>
    </w:lvl>
    <w:lvl w:ilvl="3" w:tplc="09DA611E">
      <w:start w:val="1"/>
      <w:numFmt w:val="bullet"/>
      <w:lvlText w:val=""/>
      <w:lvlJc w:val="left"/>
      <w:pPr>
        <w:ind w:left="2880" w:hanging="360"/>
      </w:pPr>
      <w:rPr>
        <w:rFonts w:hint="default" w:ascii="Symbol" w:hAnsi="Symbol"/>
      </w:rPr>
    </w:lvl>
    <w:lvl w:ilvl="4" w:tplc="47364CAC">
      <w:start w:val="1"/>
      <w:numFmt w:val="bullet"/>
      <w:lvlText w:val="o"/>
      <w:lvlJc w:val="left"/>
      <w:pPr>
        <w:ind w:left="3600" w:hanging="360"/>
      </w:pPr>
      <w:rPr>
        <w:rFonts w:hint="default" w:ascii="Courier New" w:hAnsi="Courier New"/>
      </w:rPr>
    </w:lvl>
    <w:lvl w:ilvl="5" w:tplc="C98A5414">
      <w:start w:val="1"/>
      <w:numFmt w:val="bullet"/>
      <w:lvlText w:val=""/>
      <w:lvlJc w:val="left"/>
      <w:pPr>
        <w:ind w:left="4320" w:hanging="360"/>
      </w:pPr>
      <w:rPr>
        <w:rFonts w:hint="default" w:ascii="Wingdings" w:hAnsi="Wingdings"/>
      </w:rPr>
    </w:lvl>
    <w:lvl w:ilvl="6" w:tplc="DF8A5D8A">
      <w:start w:val="1"/>
      <w:numFmt w:val="bullet"/>
      <w:lvlText w:val=""/>
      <w:lvlJc w:val="left"/>
      <w:pPr>
        <w:ind w:left="5040" w:hanging="360"/>
      </w:pPr>
      <w:rPr>
        <w:rFonts w:hint="default" w:ascii="Symbol" w:hAnsi="Symbol"/>
      </w:rPr>
    </w:lvl>
    <w:lvl w:ilvl="7" w:tplc="EF7634BA">
      <w:start w:val="1"/>
      <w:numFmt w:val="bullet"/>
      <w:lvlText w:val="o"/>
      <w:lvlJc w:val="left"/>
      <w:pPr>
        <w:ind w:left="5760" w:hanging="360"/>
      </w:pPr>
      <w:rPr>
        <w:rFonts w:hint="default" w:ascii="Courier New" w:hAnsi="Courier New"/>
      </w:rPr>
    </w:lvl>
    <w:lvl w:ilvl="8" w:tplc="103A0896">
      <w:start w:val="1"/>
      <w:numFmt w:val="bullet"/>
      <w:lvlText w:val=""/>
      <w:lvlJc w:val="left"/>
      <w:pPr>
        <w:ind w:left="6480" w:hanging="360"/>
      </w:pPr>
      <w:rPr>
        <w:rFonts w:hint="default" w:ascii="Wingdings" w:hAnsi="Wingdings"/>
      </w:rPr>
    </w:lvl>
  </w:abstractNum>
  <w:abstractNum w:abstractNumId="18" w15:restartNumberingAfterBreak="0">
    <w:nsid w:val="54ABD96A"/>
    <w:multiLevelType w:val="hybridMultilevel"/>
    <w:tmpl w:val="4892929A"/>
    <w:lvl w:ilvl="0" w:tplc="89E49696">
      <w:start w:val="1"/>
      <w:numFmt w:val="bullet"/>
      <w:lvlText w:val=""/>
      <w:lvlJc w:val="left"/>
      <w:pPr>
        <w:ind w:left="720" w:hanging="360"/>
      </w:pPr>
      <w:rPr>
        <w:rFonts w:hint="default" w:ascii="Symbol" w:hAnsi="Symbol"/>
      </w:rPr>
    </w:lvl>
    <w:lvl w:ilvl="1" w:tplc="A31CD9E6">
      <w:start w:val="1"/>
      <w:numFmt w:val="bullet"/>
      <w:lvlText w:val="o"/>
      <w:lvlJc w:val="left"/>
      <w:pPr>
        <w:ind w:left="1440" w:hanging="360"/>
      </w:pPr>
      <w:rPr>
        <w:rFonts w:hint="default" w:ascii="Courier New" w:hAnsi="Courier New"/>
      </w:rPr>
    </w:lvl>
    <w:lvl w:ilvl="2" w:tplc="F98C14C6">
      <w:start w:val="1"/>
      <w:numFmt w:val="bullet"/>
      <w:lvlText w:val=""/>
      <w:lvlJc w:val="left"/>
      <w:pPr>
        <w:ind w:left="2160" w:hanging="360"/>
      </w:pPr>
      <w:rPr>
        <w:rFonts w:hint="default" w:ascii="Wingdings" w:hAnsi="Wingdings"/>
      </w:rPr>
    </w:lvl>
    <w:lvl w:ilvl="3" w:tplc="46882178">
      <w:start w:val="1"/>
      <w:numFmt w:val="bullet"/>
      <w:lvlText w:val=""/>
      <w:lvlJc w:val="left"/>
      <w:pPr>
        <w:ind w:left="2880" w:hanging="360"/>
      </w:pPr>
      <w:rPr>
        <w:rFonts w:hint="default" w:ascii="Symbol" w:hAnsi="Symbol"/>
      </w:rPr>
    </w:lvl>
    <w:lvl w:ilvl="4" w:tplc="49082C00">
      <w:start w:val="1"/>
      <w:numFmt w:val="bullet"/>
      <w:lvlText w:val="o"/>
      <w:lvlJc w:val="left"/>
      <w:pPr>
        <w:ind w:left="3600" w:hanging="360"/>
      </w:pPr>
      <w:rPr>
        <w:rFonts w:hint="default" w:ascii="Courier New" w:hAnsi="Courier New"/>
      </w:rPr>
    </w:lvl>
    <w:lvl w:ilvl="5" w:tplc="8968CA7E">
      <w:start w:val="1"/>
      <w:numFmt w:val="bullet"/>
      <w:lvlText w:val=""/>
      <w:lvlJc w:val="left"/>
      <w:pPr>
        <w:ind w:left="4320" w:hanging="360"/>
      </w:pPr>
      <w:rPr>
        <w:rFonts w:hint="default" w:ascii="Wingdings" w:hAnsi="Wingdings"/>
      </w:rPr>
    </w:lvl>
    <w:lvl w:ilvl="6" w:tplc="DF125C8E">
      <w:start w:val="1"/>
      <w:numFmt w:val="bullet"/>
      <w:lvlText w:val=""/>
      <w:lvlJc w:val="left"/>
      <w:pPr>
        <w:ind w:left="5040" w:hanging="360"/>
      </w:pPr>
      <w:rPr>
        <w:rFonts w:hint="default" w:ascii="Symbol" w:hAnsi="Symbol"/>
      </w:rPr>
    </w:lvl>
    <w:lvl w:ilvl="7" w:tplc="36D26E54">
      <w:start w:val="1"/>
      <w:numFmt w:val="bullet"/>
      <w:lvlText w:val="o"/>
      <w:lvlJc w:val="left"/>
      <w:pPr>
        <w:ind w:left="5760" w:hanging="360"/>
      </w:pPr>
      <w:rPr>
        <w:rFonts w:hint="default" w:ascii="Courier New" w:hAnsi="Courier New"/>
      </w:rPr>
    </w:lvl>
    <w:lvl w:ilvl="8" w:tplc="F076605E">
      <w:start w:val="1"/>
      <w:numFmt w:val="bullet"/>
      <w:lvlText w:val=""/>
      <w:lvlJc w:val="left"/>
      <w:pPr>
        <w:ind w:left="6480" w:hanging="360"/>
      </w:pPr>
      <w:rPr>
        <w:rFonts w:hint="default" w:ascii="Wingdings" w:hAnsi="Wingdings"/>
      </w:rPr>
    </w:lvl>
  </w:abstractNum>
  <w:abstractNum w:abstractNumId="19" w15:restartNumberingAfterBreak="0">
    <w:nsid w:val="55A97F9C"/>
    <w:multiLevelType w:val="hybridMultilevel"/>
    <w:tmpl w:val="F80EDAEA"/>
    <w:lvl w:ilvl="0" w:tplc="CAD0354C">
      <w:start w:val="1"/>
      <w:numFmt w:val="bullet"/>
      <w:lvlText w:val=""/>
      <w:lvlJc w:val="left"/>
      <w:pPr>
        <w:ind w:left="720" w:hanging="360"/>
      </w:pPr>
      <w:rPr>
        <w:rFonts w:hint="default" w:ascii="Symbol" w:hAnsi="Symbol"/>
      </w:rPr>
    </w:lvl>
    <w:lvl w:ilvl="1" w:tplc="089470A0">
      <w:start w:val="1"/>
      <w:numFmt w:val="bullet"/>
      <w:lvlText w:val="o"/>
      <w:lvlJc w:val="left"/>
      <w:pPr>
        <w:ind w:left="1440" w:hanging="360"/>
      </w:pPr>
      <w:rPr>
        <w:rFonts w:hint="default" w:ascii="Courier New" w:hAnsi="Courier New"/>
      </w:rPr>
    </w:lvl>
    <w:lvl w:ilvl="2" w:tplc="0DAC04CC">
      <w:start w:val="1"/>
      <w:numFmt w:val="bullet"/>
      <w:lvlText w:val=""/>
      <w:lvlJc w:val="left"/>
      <w:pPr>
        <w:ind w:left="2160" w:hanging="360"/>
      </w:pPr>
      <w:rPr>
        <w:rFonts w:hint="default" w:ascii="Wingdings" w:hAnsi="Wingdings"/>
      </w:rPr>
    </w:lvl>
    <w:lvl w:ilvl="3" w:tplc="6990271E">
      <w:start w:val="1"/>
      <w:numFmt w:val="bullet"/>
      <w:lvlText w:val=""/>
      <w:lvlJc w:val="left"/>
      <w:pPr>
        <w:ind w:left="2880" w:hanging="360"/>
      </w:pPr>
      <w:rPr>
        <w:rFonts w:hint="default" w:ascii="Symbol" w:hAnsi="Symbol"/>
      </w:rPr>
    </w:lvl>
    <w:lvl w:ilvl="4" w:tplc="0CA67A34">
      <w:start w:val="1"/>
      <w:numFmt w:val="bullet"/>
      <w:lvlText w:val="o"/>
      <w:lvlJc w:val="left"/>
      <w:pPr>
        <w:ind w:left="3600" w:hanging="360"/>
      </w:pPr>
      <w:rPr>
        <w:rFonts w:hint="default" w:ascii="Courier New" w:hAnsi="Courier New"/>
      </w:rPr>
    </w:lvl>
    <w:lvl w:ilvl="5" w:tplc="BC687D62">
      <w:start w:val="1"/>
      <w:numFmt w:val="bullet"/>
      <w:lvlText w:val=""/>
      <w:lvlJc w:val="left"/>
      <w:pPr>
        <w:ind w:left="4320" w:hanging="360"/>
      </w:pPr>
      <w:rPr>
        <w:rFonts w:hint="default" w:ascii="Wingdings" w:hAnsi="Wingdings"/>
      </w:rPr>
    </w:lvl>
    <w:lvl w:ilvl="6" w:tplc="ACA81824">
      <w:start w:val="1"/>
      <w:numFmt w:val="bullet"/>
      <w:lvlText w:val=""/>
      <w:lvlJc w:val="left"/>
      <w:pPr>
        <w:ind w:left="5040" w:hanging="360"/>
      </w:pPr>
      <w:rPr>
        <w:rFonts w:hint="default" w:ascii="Symbol" w:hAnsi="Symbol"/>
      </w:rPr>
    </w:lvl>
    <w:lvl w:ilvl="7" w:tplc="A0B60812">
      <w:start w:val="1"/>
      <w:numFmt w:val="bullet"/>
      <w:lvlText w:val="o"/>
      <w:lvlJc w:val="left"/>
      <w:pPr>
        <w:ind w:left="5760" w:hanging="360"/>
      </w:pPr>
      <w:rPr>
        <w:rFonts w:hint="default" w:ascii="Courier New" w:hAnsi="Courier New"/>
      </w:rPr>
    </w:lvl>
    <w:lvl w:ilvl="8" w:tplc="0334638E">
      <w:start w:val="1"/>
      <w:numFmt w:val="bullet"/>
      <w:lvlText w:val=""/>
      <w:lvlJc w:val="left"/>
      <w:pPr>
        <w:ind w:left="6480" w:hanging="360"/>
      </w:pPr>
      <w:rPr>
        <w:rFonts w:hint="default" w:ascii="Wingdings" w:hAnsi="Wingdings"/>
      </w:rPr>
    </w:lvl>
  </w:abstractNum>
  <w:abstractNum w:abstractNumId="20" w15:restartNumberingAfterBreak="0">
    <w:nsid w:val="627EF108"/>
    <w:multiLevelType w:val="hybridMultilevel"/>
    <w:tmpl w:val="E7E86866"/>
    <w:lvl w:ilvl="0" w:tplc="AD0898B0">
      <w:start w:val="1"/>
      <w:numFmt w:val="bullet"/>
      <w:lvlText w:val=""/>
      <w:lvlJc w:val="left"/>
      <w:pPr>
        <w:ind w:left="720" w:hanging="360"/>
      </w:pPr>
      <w:rPr>
        <w:rFonts w:hint="default" w:ascii="Symbol" w:hAnsi="Symbol"/>
      </w:rPr>
    </w:lvl>
    <w:lvl w:ilvl="1" w:tplc="15B08088">
      <w:start w:val="1"/>
      <w:numFmt w:val="bullet"/>
      <w:lvlText w:val="o"/>
      <w:lvlJc w:val="left"/>
      <w:pPr>
        <w:ind w:left="1440" w:hanging="360"/>
      </w:pPr>
      <w:rPr>
        <w:rFonts w:hint="default" w:ascii="Courier New" w:hAnsi="Courier New"/>
      </w:rPr>
    </w:lvl>
    <w:lvl w:ilvl="2" w:tplc="59360820">
      <w:start w:val="1"/>
      <w:numFmt w:val="bullet"/>
      <w:lvlText w:val=""/>
      <w:lvlJc w:val="left"/>
      <w:pPr>
        <w:ind w:left="2160" w:hanging="360"/>
      </w:pPr>
      <w:rPr>
        <w:rFonts w:hint="default" w:ascii="Wingdings" w:hAnsi="Wingdings"/>
      </w:rPr>
    </w:lvl>
    <w:lvl w:ilvl="3" w:tplc="0D18C31E">
      <w:start w:val="1"/>
      <w:numFmt w:val="bullet"/>
      <w:lvlText w:val=""/>
      <w:lvlJc w:val="left"/>
      <w:pPr>
        <w:ind w:left="2880" w:hanging="360"/>
      </w:pPr>
      <w:rPr>
        <w:rFonts w:hint="default" w:ascii="Symbol" w:hAnsi="Symbol"/>
      </w:rPr>
    </w:lvl>
    <w:lvl w:ilvl="4" w:tplc="E7E84E2A">
      <w:start w:val="1"/>
      <w:numFmt w:val="bullet"/>
      <w:lvlText w:val="o"/>
      <w:lvlJc w:val="left"/>
      <w:pPr>
        <w:ind w:left="3600" w:hanging="360"/>
      </w:pPr>
      <w:rPr>
        <w:rFonts w:hint="default" w:ascii="Courier New" w:hAnsi="Courier New"/>
      </w:rPr>
    </w:lvl>
    <w:lvl w:ilvl="5" w:tplc="1C28A4FC">
      <w:start w:val="1"/>
      <w:numFmt w:val="bullet"/>
      <w:lvlText w:val=""/>
      <w:lvlJc w:val="left"/>
      <w:pPr>
        <w:ind w:left="4320" w:hanging="360"/>
      </w:pPr>
      <w:rPr>
        <w:rFonts w:hint="default" w:ascii="Wingdings" w:hAnsi="Wingdings"/>
      </w:rPr>
    </w:lvl>
    <w:lvl w:ilvl="6" w:tplc="D754289E">
      <w:start w:val="1"/>
      <w:numFmt w:val="bullet"/>
      <w:lvlText w:val=""/>
      <w:lvlJc w:val="left"/>
      <w:pPr>
        <w:ind w:left="5040" w:hanging="360"/>
      </w:pPr>
      <w:rPr>
        <w:rFonts w:hint="default" w:ascii="Symbol" w:hAnsi="Symbol"/>
      </w:rPr>
    </w:lvl>
    <w:lvl w:ilvl="7" w:tplc="BB309CAA">
      <w:start w:val="1"/>
      <w:numFmt w:val="bullet"/>
      <w:lvlText w:val="o"/>
      <w:lvlJc w:val="left"/>
      <w:pPr>
        <w:ind w:left="5760" w:hanging="360"/>
      </w:pPr>
      <w:rPr>
        <w:rFonts w:hint="default" w:ascii="Courier New" w:hAnsi="Courier New"/>
      </w:rPr>
    </w:lvl>
    <w:lvl w:ilvl="8" w:tplc="C5F6E324">
      <w:start w:val="1"/>
      <w:numFmt w:val="bullet"/>
      <w:lvlText w:val=""/>
      <w:lvlJc w:val="left"/>
      <w:pPr>
        <w:ind w:left="6480" w:hanging="360"/>
      </w:pPr>
      <w:rPr>
        <w:rFonts w:hint="default" w:ascii="Wingdings" w:hAnsi="Wingdings"/>
      </w:rPr>
    </w:lvl>
  </w:abstractNum>
  <w:abstractNum w:abstractNumId="21" w15:restartNumberingAfterBreak="0">
    <w:nsid w:val="63F8F522"/>
    <w:multiLevelType w:val="hybridMultilevel"/>
    <w:tmpl w:val="90E6691E"/>
    <w:lvl w:ilvl="0" w:tplc="3B18899E">
      <w:start w:val="1"/>
      <w:numFmt w:val="bullet"/>
      <w:lvlText w:val=""/>
      <w:lvlJc w:val="left"/>
      <w:pPr>
        <w:ind w:left="720" w:hanging="360"/>
      </w:pPr>
      <w:rPr>
        <w:rFonts w:hint="default" w:ascii="Symbol" w:hAnsi="Symbol"/>
      </w:rPr>
    </w:lvl>
    <w:lvl w:ilvl="1" w:tplc="F44824DE">
      <w:start w:val="1"/>
      <w:numFmt w:val="bullet"/>
      <w:lvlText w:val="o"/>
      <w:lvlJc w:val="left"/>
      <w:pPr>
        <w:ind w:left="1440" w:hanging="360"/>
      </w:pPr>
      <w:rPr>
        <w:rFonts w:hint="default" w:ascii="Courier New" w:hAnsi="Courier New"/>
      </w:rPr>
    </w:lvl>
    <w:lvl w:ilvl="2" w:tplc="E074704C">
      <w:start w:val="1"/>
      <w:numFmt w:val="bullet"/>
      <w:lvlText w:val=""/>
      <w:lvlJc w:val="left"/>
      <w:pPr>
        <w:ind w:left="2160" w:hanging="360"/>
      </w:pPr>
      <w:rPr>
        <w:rFonts w:hint="default" w:ascii="Wingdings" w:hAnsi="Wingdings"/>
      </w:rPr>
    </w:lvl>
    <w:lvl w:ilvl="3" w:tplc="7FA67ECA">
      <w:start w:val="1"/>
      <w:numFmt w:val="bullet"/>
      <w:lvlText w:val=""/>
      <w:lvlJc w:val="left"/>
      <w:pPr>
        <w:ind w:left="2880" w:hanging="360"/>
      </w:pPr>
      <w:rPr>
        <w:rFonts w:hint="default" w:ascii="Symbol" w:hAnsi="Symbol"/>
      </w:rPr>
    </w:lvl>
    <w:lvl w:ilvl="4" w:tplc="7D5834DC">
      <w:start w:val="1"/>
      <w:numFmt w:val="bullet"/>
      <w:lvlText w:val="o"/>
      <w:lvlJc w:val="left"/>
      <w:pPr>
        <w:ind w:left="3600" w:hanging="360"/>
      </w:pPr>
      <w:rPr>
        <w:rFonts w:hint="default" w:ascii="Courier New" w:hAnsi="Courier New"/>
      </w:rPr>
    </w:lvl>
    <w:lvl w:ilvl="5" w:tplc="38244A6E">
      <w:start w:val="1"/>
      <w:numFmt w:val="bullet"/>
      <w:lvlText w:val=""/>
      <w:lvlJc w:val="left"/>
      <w:pPr>
        <w:ind w:left="4320" w:hanging="360"/>
      </w:pPr>
      <w:rPr>
        <w:rFonts w:hint="default" w:ascii="Wingdings" w:hAnsi="Wingdings"/>
      </w:rPr>
    </w:lvl>
    <w:lvl w:ilvl="6" w:tplc="E23A52C8">
      <w:start w:val="1"/>
      <w:numFmt w:val="bullet"/>
      <w:lvlText w:val=""/>
      <w:lvlJc w:val="left"/>
      <w:pPr>
        <w:ind w:left="5040" w:hanging="360"/>
      </w:pPr>
      <w:rPr>
        <w:rFonts w:hint="default" w:ascii="Symbol" w:hAnsi="Symbol"/>
      </w:rPr>
    </w:lvl>
    <w:lvl w:ilvl="7" w:tplc="1ACED1B8">
      <w:start w:val="1"/>
      <w:numFmt w:val="bullet"/>
      <w:lvlText w:val="o"/>
      <w:lvlJc w:val="left"/>
      <w:pPr>
        <w:ind w:left="5760" w:hanging="360"/>
      </w:pPr>
      <w:rPr>
        <w:rFonts w:hint="default" w:ascii="Courier New" w:hAnsi="Courier New"/>
      </w:rPr>
    </w:lvl>
    <w:lvl w:ilvl="8" w:tplc="05F6F4A0">
      <w:start w:val="1"/>
      <w:numFmt w:val="bullet"/>
      <w:lvlText w:val=""/>
      <w:lvlJc w:val="left"/>
      <w:pPr>
        <w:ind w:left="6480" w:hanging="360"/>
      </w:pPr>
      <w:rPr>
        <w:rFonts w:hint="default" w:ascii="Wingdings" w:hAnsi="Wingdings"/>
      </w:rPr>
    </w:lvl>
  </w:abstractNum>
  <w:abstractNum w:abstractNumId="22" w15:restartNumberingAfterBreak="0">
    <w:nsid w:val="6779E9A9"/>
    <w:multiLevelType w:val="hybridMultilevel"/>
    <w:tmpl w:val="F2D68F5C"/>
    <w:lvl w:ilvl="0" w:tplc="35E059B2">
      <w:start w:val="1"/>
      <w:numFmt w:val="bullet"/>
      <w:lvlText w:val=""/>
      <w:lvlJc w:val="left"/>
      <w:pPr>
        <w:ind w:left="720" w:hanging="360"/>
      </w:pPr>
      <w:rPr>
        <w:rFonts w:hint="default" w:ascii="Symbol" w:hAnsi="Symbol"/>
      </w:rPr>
    </w:lvl>
    <w:lvl w:ilvl="1" w:tplc="962212DA">
      <w:start w:val="1"/>
      <w:numFmt w:val="bullet"/>
      <w:lvlText w:val="o"/>
      <w:lvlJc w:val="left"/>
      <w:pPr>
        <w:ind w:left="1440" w:hanging="360"/>
      </w:pPr>
      <w:rPr>
        <w:rFonts w:hint="default" w:ascii="Courier New" w:hAnsi="Courier New"/>
      </w:rPr>
    </w:lvl>
    <w:lvl w:ilvl="2" w:tplc="A36E382E">
      <w:start w:val="1"/>
      <w:numFmt w:val="bullet"/>
      <w:lvlText w:val=""/>
      <w:lvlJc w:val="left"/>
      <w:pPr>
        <w:ind w:left="2160" w:hanging="360"/>
      </w:pPr>
      <w:rPr>
        <w:rFonts w:hint="default" w:ascii="Wingdings" w:hAnsi="Wingdings"/>
      </w:rPr>
    </w:lvl>
    <w:lvl w:ilvl="3" w:tplc="8A569F62">
      <w:start w:val="1"/>
      <w:numFmt w:val="bullet"/>
      <w:lvlText w:val=""/>
      <w:lvlJc w:val="left"/>
      <w:pPr>
        <w:ind w:left="2880" w:hanging="360"/>
      </w:pPr>
      <w:rPr>
        <w:rFonts w:hint="default" w:ascii="Symbol" w:hAnsi="Symbol"/>
      </w:rPr>
    </w:lvl>
    <w:lvl w:ilvl="4" w:tplc="ED022850">
      <w:start w:val="1"/>
      <w:numFmt w:val="bullet"/>
      <w:lvlText w:val="o"/>
      <w:lvlJc w:val="left"/>
      <w:pPr>
        <w:ind w:left="3600" w:hanging="360"/>
      </w:pPr>
      <w:rPr>
        <w:rFonts w:hint="default" w:ascii="Courier New" w:hAnsi="Courier New"/>
      </w:rPr>
    </w:lvl>
    <w:lvl w:ilvl="5" w:tplc="D422A52C">
      <w:start w:val="1"/>
      <w:numFmt w:val="bullet"/>
      <w:lvlText w:val=""/>
      <w:lvlJc w:val="left"/>
      <w:pPr>
        <w:ind w:left="4320" w:hanging="360"/>
      </w:pPr>
      <w:rPr>
        <w:rFonts w:hint="default" w:ascii="Wingdings" w:hAnsi="Wingdings"/>
      </w:rPr>
    </w:lvl>
    <w:lvl w:ilvl="6" w:tplc="2FEE359C">
      <w:start w:val="1"/>
      <w:numFmt w:val="bullet"/>
      <w:lvlText w:val=""/>
      <w:lvlJc w:val="left"/>
      <w:pPr>
        <w:ind w:left="5040" w:hanging="360"/>
      </w:pPr>
      <w:rPr>
        <w:rFonts w:hint="default" w:ascii="Symbol" w:hAnsi="Symbol"/>
      </w:rPr>
    </w:lvl>
    <w:lvl w:ilvl="7" w:tplc="05DC1CB0">
      <w:start w:val="1"/>
      <w:numFmt w:val="bullet"/>
      <w:lvlText w:val="o"/>
      <w:lvlJc w:val="left"/>
      <w:pPr>
        <w:ind w:left="5760" w:hanging="360"/>
      </w:pPr>
      <w:rPr>
        <w:rFonts w:hint="default" w:ascii="Courier New" w:hAnsi="Courier New"/>
      </w:rPr>
    </w:lvl>
    <w:lvl w:ilvl="8" w:tplc="FF5642F4">
      <w:start w:val="1"/>
      <w:numFmt w:val="bullet"/>
      <w:lvlText w:val=""/>
      <w:lvlJc w:val="left"/>
      <w:pPr>
        <w:ind w:left="6480" w:hanging="360"/>
      </w:pPr>
      <w:rPr>
        <w:rFonts w:hint="default" w:ascii="Wingdings" w:hAnsi="Wingdings"/>
      </w:rPr>
    </w:lvl>
  </w:abstractNum>
  <w:abstractNum w:abstractNumId="23" w15:restartNumberingAfterBreak="0">
    <w:nsid w:val="6A94FAAB"/>
    <w:multiLevelType w:val="hybridMultilevel"/>
    <w:tmpl w:val="392CBE9A"/>
    <w:lvl w:ilvl="0" w:tplc="93AA4D48">
      <w:start w:val="1"/>
      <w:numFmt w:val="bullet"/>
      <w:lvlText w:val=""/>
      <w:lvlJc w:val="left"/>
      <w:pPr>
        <w:ind w:left="720" w:hanging="360"/>
      </w:pPr>
      <w:rPr>
        <w:rFonts w:hint="default" w:ascii="Symbol" w:hAnsi="Symbol"/>
      </w:rPr>
    </w:lvl>
    <w:lvl w:ilvl="1" w:tplc="34A4F9E6">
      <w:start w:val="1"/>
      <w:numFmt w:val="bullet"/>
      <w:lvlText w:val="o"/>
      <w:lvlJc w:val="left"/>
      <w:pPr>
        <w:ind w:left="1440" w:hanging="360"/>
      </w:pPr>
      <w:rPr>
        <w:rFonts w:hint="default" w:ascii="Courier New" w:hAnsi="Courier New"/>
      </w:rPr>
    </w:lvl>
    <w:lvl w:ilvl="2" w:tplc="813A3180">
      <w:start w:val="1"/>
      <w:numFmt w:val="bullet"/>
      <w:lvlText w:val=""/>
      <w:lvlJc w:val="left"/>
      <w:pPr>
        <w:ind w:left="2160" w:hanging="360"/>
      </w:pPr>
      <w:rPr>
        <w:rFonts w:hint="default" w:ascii="Wingdings" w:hAnsi="Wingdings"/>
      </w:rPr>
    </w:lvl>
    <w:lvl w:ilvl="3" w:tplc="4CD87744">
      <w:start w:val="1"/>
      <w:numFmt w:val="bullet"/>
      <w:lvlText w:val=""/>
      <w:lvlJc w:val="left"/>
      <w:pPr>
        <w:ind w:left="2880" w:hanging="360"/>
      </w:pPr>
      <w:rPr>
        <w:rFonts w:hint="default" w:ascii="Symbol" w:hAnsi="Symbol"/>
      </w:rPr>
    </w:lvl>
    <w:lvl w:ilvl="4" w:tplc="CFF8F65C">
      <w:start w:val="1"/>
      <w:numFmt w:val="bullet"/>
      <w:lvlText w:val="o"/>
      <w:lvlJc w:val="left"/>
      <w:pPr>
        <w:ind w:left="3600" w:hanging="360"/>
      </w:pPr>
      <w:rPr>
        <w:rFonts w:hint="default" w:ascii="Courier New" w:hAnsi="Courier New"/>
      </w:rPr>
    </w:lvl>
    <w:lvl w:ilvl="5" w:tplc="C5248A06">
      <w:start w:val="1"/>
      <w:numFmt w:val="bullet"/>
      <w:lvlText w:val=""/>
      <w:lvlJc w:val="left"/>
      <w:pPr>
        <w:ind w:left="4320" w:hanging="360"/>
      </w:pPr>
      <w:rPr>
        <w:rFonts w:hint="default" w:ascii="Wingdings" w:hAnsi="Wingdings"/>
      </w:rPr>
    </w:lvl>
    <w:lvl w:ilvl="6" w:tplc="9E3C10B2">
      <w:start w:val="1"/>
      <w:numFmt w:val="bullet"/>
      <w:lvlText w:val=""/>
      <w:lvlJc w:val="left"/>
      <w:pPr>
        <w:ind w:left="5040" w:hanging="360"/>
      </w:pPr>
      <w:rPr>
        <w:rFonts w:hint="default" w:ascii="Symbol" w:hAnsi="Symbol"/>
      </w:rPr>
    </w:lvl>
    <w:lvl w:ilvl="7" w:tplc="E3EECC52">
      <w:start w:val="1"/>
      <w:numFmt w:val="bullet"/>
      <w:lvlText w:val="o"/>
      <w:lvlJc w:val="left"/>
      <w:pPr>
        <w:ind w:left="5760" w:hanging="360"/>
      </w:pPr>
      <w:rPr>
        <w:rFonts w:hint="default" w:ascii="Courier New" w:hAnsi="Courier New"/>
      </w:rPr>
    </w:lvl>
    <w:lvl w:ilvl="8" w:tplc="090A1A04">
      <w:start w:val="1"/>
      <w:numFmt w:val="bullet"/>
      <w:lvlText w:val=""/>
      <w:lvlJc w:val="left"/>
      <w:pPr>
        <w:ind w:left="6480" w:hanging="360"/>
      </w:pPr>
      <w:rPr>
        <w:rFonts w:hint="default" w:ascii="Wingdings" w:hAnsi="Wingdings"/>
      </w:rPr>
    </w:lvl>
  </w:abstractNum>
  <w:abstractNum w:abstractNumId="24" w15:restartNumberingAfterBreak="0">
    <w:nsid w:val="6D632B5D"/>
    <w:multiLevelType w:val="hybridMultilevel"/>
    <w:tmpl w:val="A54E33DC"/>
    <w:lvl w:ilvl="0" w:tplc="04090001">
      <w:start w:val="1"/>
      <w:numFmt w:val="bullet"/>
      <w:lvlText w:val=""/>
      <w:lvlJc w:val="left"/>
      <w:pPr>
        <w:ind w:left="774" w:hanging="360"/>
      </w:pPr>
      <w:rPr>
        <w:rFonts w:hint="default" w:ascii="Symbol" w:hAnsi="Symbol"/>
      </w:rPr>
    </w:lvl>
    <w:lvl w:ilvl="1" w:tplc="04090003" w:tentative="1">
      <w:start w:val="1"/>
      <w:numFmt w:val="bullet"/>
      <w:lvlText w:val="o"/>
      <w:lvlJc w:val="left"/>
      <w:pPr>
        <w:ind w:left="1494" w:hanging="360"/>
      </w:pPr>
      <w:rPr>
        <w:rFonts w:hint="default" w:ascii="Courier New" w:hAnsi="Courier New" w:cs="Courier New"/>
      </w:rPr>
    </w:lvl>
    <w:lvl w:ilvl="2" w:tplc="04090005" w:tentative="1">
      <w:start w:val="1"/>
      <w:numFmt w:val="bullet"/>
      <w:lvlText w:val=""/>
      <w:lvlJc w:val="left"/>
      <w:pPr>
        <w:ind w:left="2214" w:hanging="360"/>
      </w:pPr>
      <w:rPr>
        <w:rFonts w:hint="default" w:ascii="Wingdings" w:hAnsi="Wingdings"/>
      </w:rPr>
    </w:lvl>
    <w:lvl w:ilvl="3" w:tplc="04090001" w:tentative="1">
      <w:start w:val="1"/>
      <w:numFmt w:val="bullet"/>
      <w:lvlText w:val=""/>
      <w:lvlJc w:val="left"/>
      <w:pPr>
        <w:ind w:left="2934" w:hanging="360"/>
      </w:pPr>
      <w:rPr>
        <w:rFonts w:hint="default" w:ascii="Symbol" w:hAnsi="Symbol"/>
      </w:rPr>
    </w:lvl>
    <w:lvl w:ilvl="4" w:tplc="04090003" w:tentative="1">
      <w:start w:val="1"/>
      <w:numFmt w:val="bullet"/>
      <w:lvlText w:val="o"/>
      <w:lvlJc w:val="left"/>
      <w:pPr>
        <w:ind w:left="3654" w:hanging="360"/>
      </w:pPr>
      <w:rPr>
        <w:rFonts w:hint="default" w:ascii="Courier New" w:hAnsi="Courier New" w:cs="Courier New"/>
      </w:rPr>
    </w:lvl>
    <w:lvl w:ilvl="5" w:tplc="04090005" w:tentative="1">
      <w:start w:val="1"/>
      <w:numFmt w:val="bullet"/>
      <w:lvlText w:val=""/>
      <w:lvlJc w:val="left"/>
      <w:pPr>
        <w:ind w:left="4374" w:hanging="360"/>
      </w:pPr>
      <w:rPr>
        <w:rFonts w:hint="default" w:ascii="Wingdings" w:hAnsi="Wingdings"/>
      </w:rPr>
    </w:lvl>
    <w:lvl w:ilvl="6" w:tplc="04090001" w:tentative="1">
      <w:start w:val="1"/>
      <w:numFmt w:val="bullet"/>
      <w:lvlText w:val=""/>
      <w:lvlJc w:val="left"/>
      <w:pPr>
        <w:ind w:left="5094" w:hanging="360"/>
      </w:pPr>
      <w:rPr>
        <w:rFonts w:hint="default" w:ascii="Symbol" w:hAnsi="Symbol"/>
      </w:rPr>
    </w:lvl>
    <w:lvl w:ilvl="7" w:tplc="04090003" w:tentative="1">
      <w:start w:val="1"/>
      <w:numFmt w:val="bullet"/>
      <w:lvlText w:val="o"/>
      <w:lvlJc w:val="left"/>
      <w:pPr>
        <w:ind w:left="5814" w:hanging="360"/>
      </w:pPr>
      <w:rPr>
        <w:rFonts w:hint="default" w:ascii="Courier New" w:hAnsi="Courier New" w:cs="Courier New"/>
      </w:rPr>
    </w:lvl>
    <w:lvl w:ilvl="8" w:tplc="04090005" w:tentative="1">
      <w:start w:val="1"/>
      <w:numFmt w:val="bullet"/>
      <w:lvlText w:val=""/>
      <w:lvlJc w:val="left"/>
      <w:pPr>
        <w:ind w:left="6534" w:hanging="360"/>
      </w:pPr>
      <w:rPr>
        <w:rFonts w:hint="default" w:ascii="Wingdings" w:hAnsi="Wingdings"/>
      </w:rPr>
    </w:lvl>
  </w:abstractNum>
  <w:abstractNum w:abstractNumId="25" w15:restartNumberingAfterBreak="0">
    <w:nsid w:val="6F514D2C"/>
    <w:multiLevelType w:val="hybridMultilevel"/>
    <w:tmpl w:val="CCA807CA"/>
    <w:lvl w:ilvl="0" w:tplc="431A9066">
      <w:start w:val="1"/>
      <w:numFmt w:val="bullet"/>
      <w:lvlText w:val=""/>
      <w:lvlJc w:val="left"/>
      <w:pPr>
        <w:ind w:left="720" w:hanging="360"/>
      </w:pPr>
      <w:rPr>
        <w:rFonts w:hint="default" w:ascii="Symbol" w:hAnsi="Symbol"/>
      </w:rPr>
    </w:lvl>
    <w:lvl w:ilvl="1" w:tplc="0DF6D9A6">
      <w:start w:val="1"/>
      <w:numFmt w:val="bullet"/>
      <w:lvlText w:val="o"/>
      <w:lvlJc w:val="left"/>
      <w:pPr>
        <w:ind w:left="1440" w:hanging="360"/>
      </w:pPr>
      <w:rPr>
        <w:rFonts w:hint="default" w:ascii="Courier New" w:hAnsi="Courier New"/>
      </w:rPr>
    </w:lvl>
    <w:lvl w:ilvl="2" w:tplc="6B2265E0">
      <w:start w:val="1"/>
      <w:numFmt w:val="bullet"/>
      <w:lvlText w:val=""/>
      <w:lvlJc w:val="left"/>
      <w:pPr>
        <w:ind w:left="2160" w:hanging="360"/>
      </w:pPr>
      <w:rPr>
        <w:rFonts w:hint="default" w:ascii="Wingdings" w:hAnsi="Wingdings"/>
      </w:rPr>
    </w:lvl>
    <w:lvl w:ilvl="3" w:tplc="98C8C67C">
      <w:start w:val="1"/>
      <w:numFmt w:val="bullet"/>
      <w:lvlText w:val=""/>
      <w:lvlJc w:val="left"/>
      <w:pPr>
        <w:ind w:left="2880" w:hanging="360"/>
      </w:pPr>
      <w:rPr>
        <w:rFonts w:hint="default" w:ascii="Symbol" w:hAnsi="Symbol"/>
      </w:rPr>
    </w:lvl>
    <w:lvl w:ilvl="4" w:tplc="336AC556">
      <w:start w:val="1"/>
      <w:numFmt w:val="bullet"/>
      <w:lvlText w:val="o"/>
      <w:lvlJc w:val="left"/>
      <w:pPr>
        <w:ind w:left="3600" w:hanging="360"/>
      </w:pPr>
      <w:rPr>
        <w:rFonts w:hint="default" w:ascii="Courier New" w:hAnsi="Courier New"/>
      </w:rPr>
    </w:lvl>
    <w:lvl w:ilvl="5" w:tplc="E8AA61B0">
      <w:start w:val="1"/>
      <w:numFmt w:val="bullet"/>
      <w:lvlText w:val=""/>
      <w:lvlJc w:val="left"/>
      <w:pPr>
        <w:ind w:left="4320" w:hanging="360"/>
      </w:pPr>
      <w:rPr>
        <w:rFonts w:hint="default" w:ascii="Wingdings" w:hAnsi="Wingdings"/>
      </w:rPr>
    </w:lvl>
    <w:lvl w:ilvl="6" w:tplc="00806534">
      <w:start w:val="1"/>
      <w:numFmt w:val="bullet"/>
      <w:lvlText w:val=""/>
      <w:lvlJc w:val="left"/>
      <w:pPr>
        <w:ind w:left="5040" w:hanging="360"/>
      </w:pPr>
      <w:rPr>
        <w:rFonts w:hint="default" w:ascii="Symbol" w:hAnsi="Symbol"/>
      </w:rPr>
    </w:lvl>
    <w:lvl w:ilvl="7" w:tplc="1462464E">
      <w:start w:val="1"/>
      <w:numFmt w:val="bullet"/>
      <w:lvlText w:val="o"/>
      <w:lvlJc w:val="left"/>
      <w:pPr>
        <w:ind w:left="5760" w:hanging="360"/>
      </w:pPr>
      <w:rPr>
        <w:rFonts w:hint="default" w:ascii="Courier New" w:hAnsi="Courier New"/>
      </w:rPr>
    </w:lvl>
    <w:lvl w:ilvl="8" w:tplc="94EC9E48">
      <w:start w:val="1"/>
      <w:numFmt w:val="bullet"/>
      <w:lvlText w:val=""/>
      <w:lvlJc w:val="left"/>
      <w:pPr>
        <w:ind w:left="6480" w:hanging="360"/>
      </w:pPr>
      <w:rPr>
        <w:rFonts w:hint="default" w:ascii="Wingdings" w:hAnsi="Wingdings"/>
      </w:rPr>
    </w:lvl>
  </w:abstractNum>
  <w:abstractNum w:abstractNumId="26" w15:restartNumberingAfterBreak="0">
    <w:nsid w:val="78EADA91"/>
    <w:multiLevelType w:val="hybridMultilevel"/>
    <w:tmpl w:val="6CA80AF0"/>
    <w:lvl w:ilvl="0" w:tplc="F5A086D8">
      <w:start w:val="1"/>
      <w:numFmt w:val="bullet"/>
      <w:lvlText w:val=""/>
      <w:lvlJc w:val="left"/>
      <w:pPr>
        <w:ind w:left="720" w:hanging="360"/>
      </w:pPr>
      <w:rPr>
        <w:rFonts w:hint="default" w:ascii="Symbol" w:hAnsi="Symbol"/>
      </w:rPr>
    </w:lvl>
    <w:lvl w:ilvl="1" w:tplc="7A6634D4">
      <w:start w:val="1"/>
      <w:numFmt w:val="bullet"/>
      <w:lvlText w:val="o"/>
      <w:lvlJc w:val="left"/>
      <w:pPr>
        <w:ind w:left="1440" w:hanging="360"/>
      </w:pPr>
      <w:rPr>
        <w:rFonts w:hint="default" w:ascii="Courier New" w:hAnsi="Courier New"/>
      </w:rPr>
    </w:lvl>
    <w:lvl w:ilvl="2" w:tplc="119CCBBA">
      <w:start w:val="1"/>
      <w:numFmt w:val="bullet"/>
      <w:lvlText w:val=""/>
      <w:lvlJc w:val="left"/>
      <w:pPr>
        <w:ind w:left="2160" w:hanging="360"/>
      </w:pPr>
      <w:rPr>
        <w:rFonts w:hint="default" w:ascii="Wingdings" w:hAnsi="Wingdings"/>
      </w:rPr>
    </w:lvl>
    <w:lvl w:ilvl="3" w:tplc="3A6821DA">
      <w:start w:val="1"/>
      <w:numFmt w:val="bullet"/>
      <w:lvlText w:val=""/>
      <w:lvlJc w:val="left"/>
      <w:pPr>
        <w:ind w:left="2880" w:hanging="360"/>
      </w:pPr>
      <w:rPr>
        <w:rFonts w:hint="default" w:ascii="Symbol" w:hAnsi="Symbol"/>
      </w:rPr>
    </w:lvl>
    <w:lvl w:ilvl="4" w:tplc="251851EC">
      <w:start w:val="1"/>
      <w:numFmt w:val="bullet"/>
      <w:lvlText w:val="o"/>
      <w:lvlJc w:val="left"/>
      <w:pPr>
        <w:ind w:left="3600" w:hanging="360"/>
      </w:pPr>
      <w:rPr>
        <w:rFonts w:hint="default" w:ascii="Courier New" w:hAnsi="Courier New"/>
      </w:rPr>
    </w:lvl>
    <w:lvl w:ilvl="5" w:tplc="394EB53E">
      <w:start w:val="1"/>
      <w:numFmt w:val="bullet"/>
      <w:lvlText w:val=""/>
      <w:lvlJc w:val="left"/>
      <w:pPr>
        <w:ind w:left="4320" w:hanging="360"/>
      </w:pPr>
      <w:rPr>
        <w:rFonts w:hint="default" w:ascii="Wingdings" w:hAnsi="Wingdings"/>
      </w:rPr>
    </w:lvl>
    <w:lvl w:ilvl="6" w:tplc="7E16A17A">
      <w:start w:val="1"/>
      <w:numFmt w:val="bullet"/>
      <w:lvlText w:val=""/>
      <w:lvlJc w:val="left"/>
      <w:pPr>
        <w:ind w:left="5040" w:hanging="360"/>
      </w:pPr>
      <w:rPr>
        <w:rFonts w:hint="default" w:ascii="Symbol" w:hAnsi="Symbol"/>
      </w:rPr>
    </w:lvl>
    <w:lvl w:ilvl="7" w:tplc="51ACC480">
      <w:start w:val="1"/>
      <w:numFmt w:val="bullet"/>
      <w:lvlText w:val="o"/>
      <w:lvlJc w:val="left"/>
      <w:pPr>
        <w:ind w:left="5760" w:hanging="360"/>
      </w:pPr>
      <w:rPr>
        <w:rFonts w:hint="default" w:ascii="Courier New" w:hAnsi="Courier New"/>
      </w:rPr>
    </w:lvl>
    <w:lvl w:ilvl="8" w:tplc="FE940C8C">
      <w:start w:val="1"/>
      <w:numFmt w:val="bullet"/>
      <w:lvlText w:val=""/>
      <w:lvlJc w:val="left"/>
      <w:pPr>
        <w:ind w:left="6480" w:hanging="360"/>
      </w:pPr>
      <w:rPr>
        <w:rFonts w:hint="default" w:ascii="Wingdings" w:hAnsi="Wingdings"/>
      </w:rPr>
    </w:lvl>
  </w:abstractNum>
  <w:abstractNum w:abstractNumId="27" w15:restartNumberingAfterBreak="0">
    <w:nsid w:val="7DC7FA56"/>
    <w:multiLevelType w:val="hybridMultilevel"/>
    <w:tmpl w:val="DF266C8C"/>
    <w:lvl w:ilvl="0" w:tplc="CCB8481E">
      <w:start w:val="1"/>
      <w:numFmt w:val="bullet"/>
      <w:lvlText w:val=""/>
      <w:lvlJc w:val="left"/>
      <w:pPr>
        <w:ind w:left="720" w:hanging="360"/>
      </w:pPr>
      <w:rPr>
        <w:rFonts w:hint="default" w:ascii="Symbol" w:hAnsi="Symbol"/>
      </w:rPr>
    </w:lvl>
    <w:lvl w:ilvl="1" w:tplc="F8684A6E">
      <w:start w:val="1"/>
      <w:numFmt w:val="bullet"/>
      <w:lvlText w:val="o"/>
      <w:lvlJc w:val="left"/>
      <w:pPr>
        <w:ind w:left="1440" w:hanging="360"/>
      </w:pPr>
      <w:rPr>
        <w:rFonts w:hint="default" w:ascii="Courier New" w:hAnsi="Courier New"/>
      </w:rPr>
    </w:lvl>
    <w:lvl w:ilvl="2" w:tplc="CEB23F58">
      <w:start w:val="1"/>
      <w:numFmt w:val="bullet"/>
      <w:lvlText w:val=""/>
      <w:lvlJc w:val="left"/>
      <w:pPr>
        <w:ind w:left="2160" w:hanging="360"/>
      </w:pPr>
      <w:rPr>
        <w:rFonts w:hint="default" w:ascii="Wingdings" w:hAnsi="Wingdings"/>
      </w:rPr>
    </w:lvl>
    <w:lvl w:ilvl="3" w:tplc="950EE5CC">
      <w:start w:val="1"/>
      <w:numFmt w:val="bullet"/>
      <w:lvlText w:val=""/>
      <w:lvlJc w:val="left"/>
      <w:pPr>
        <w:ind w:left="2880" w:hanging="360"/>
      </w:pPr>
      <w:rPr>
        <w:rFonts w:hint="default" w:ascii="Symbol" w:hAnsi="Symbol"/>
      </w:rPr>
    </w:lvl>
    <w:lvl w:ilvl="4" w:tplc="7A9AE46E">
      <w:start w:val="1"/>
      <w:numFmt w:val="bullet"/>
      <w:lvlText w:val="o"/>
      <w:lvlJc w:val="left"/>
      <w:pPr>
        <w:ind w:left="3600" w:hanging="360"/>
      </w:pPr>
      <w:rPr>
        <w:rFonts w:hint="default" w:ascii="Courier New" w:hAnsi="Courier New"/>
      </w:rPr>
    </w:lvl>
    <w:lvl w:ilvl="5" w:tplc="FCFE4C6A">
      <w:start w:val="1"/>
      <w:numFmt w:val="bullet"/>
      <w:lvlText w:val=""/>
      <w:lvlJc w:val="left"/>
      <w:pPr>
        <w:ind w:left="4320" w:hanging="360"/>
      </w:pPr>
      <w:rPr>
        <w:rFonts w:hint="default" w:ascii="Wingdings" w:hAnsi="Wingdings"/>
      </w:rPr>
    </w:lvl>
    <w:lvl w:ilvl="6" w:tplc="E7AEA2E2">
      <w:start w:val="1"/>
      <w:numFmt w:val="bullet"/>
      <w:lvlText w:val=""/>
      <w:lvlJc w:val="left"/>
      <w:pPr>
        <w:ind w:left="5040" w:hanging="360"/>
      </w:pPr>
      <w:rPr>
        <w:rFonts w:hint="default" w:ascii="Symbol" w:hAnsi="Symbol"/>
      </w:rPr>
    </w:lvl>
    <w:lvl w:ilvl="7" w:tplc="64A8F560">
      <w:start w:val="1"/>
      <w:numFmt w:val="bullet"/>
      <w:lvlText w:val="o"/>
      <w:lvlJc w:val="left"/>
      <w:pPr>
        <w:ind w:left="5760" w:hanging="360"/>
      </w:pPr>
      <w:rPr>
        <w:rFonts w:hint="default" w:ascii="Courier New" w:hAnsi="Courier New"/>
      </w:rPr>
    </w:lvl>
    <w:lvl w:ilvl="8" w:tplc="1A38272A">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30">
    <w:abstractNumId w:val="29"/>
  </w:num>
  <w:num w:numId="29">
    <w:abstractNumId w:val="28"/>
  </w:num>
  <w:num w:numId="1" w16cid:durableId="947396559">
    <w:abstractNumId w:val="25"/>
  </w:num>
  <w:num w:numId="2" w16cid:durableId="508372604">
    <w:abstractNumId w:val="19"/>
  </w:num>
  <w:num w:numId="3" w16cid:durableId="1179083225">
    <w:abstractNumId w:val="9"/>
  </w:num>
  <w:num w:numId="4" w16cid:durableId="1407725573">
    <w:abstractNumId w:val="21"/>
  </w:num>
  <w:num w:numId="5" w16cid:durableId="1391658639">
    <w:abstractNumId w:val="8"/>
  </w:num>
  <w:num w:numId="6" w16cid:durableId="82455572">
    <w:abstractNumId w:val="20"/>
  </w:num>
  <w:num w:numId="7" w16cid:durableId="2021081636">
    <w:abstractNumId w:val="3"/>
  </w:num>
  <w:num w:numId="8" w16cid:durableId="799761543">
    <w:abstractNumId w:val="10"/>
  </w:num>
  <w:num w:numId="9" w16cid:durableId="1871143189">
    <w:abstractNumId w:val="2"/>
  </w:num>
  <w:num w:numId="10" w16cid:durableId="374892888">
    <w:abstractNumId w:val="6"/>
  </w:num>
  <w:num w:numId="11" w16cid:durableId="1678851133">
    <w:abstractNumId w:val="5"/>
  </w:num>
  <w:num w:numId="12" w16cid:durableId="2028410748">
    <w:abstractNumId w:val="18"/>
  </w:num>
  <w:num w:numId="13" w16cid:durableId="391004298">
    <w:abstractNumId w:val="26"/>
  </w:num>
  <w:num w:numId="14" w16cid:durableId="1222134440">
    <w:abstractNumId w:val="14"/>
  </w:num>
  <w:num w:numId="15" w16cid:durableId="830801701">
    <w:abstractNumId w:val="0"/>
  </w:num>
  <w:num w:numId="16" w16cid:durableId="1180855603">
    <w:abstractNumId w:val="27"/>
  </w:num>
  <w:num w:numId="17" w16cid:durableId="223491518">
    <w:abstractNumId w:val="22"/>
  </w:num>
  <w:num w:numId="18" w16cid:durableId="646863838">
    <w:abstractNumId w:val="1"/>
  </w:num>
  <w:num w:numId="19" w16cid:durableId="544025528">
    <w:abstractNumId w:val="13"/>
  </w:num>
  <w:num w:numId="20" w16cid:durableId="1784298772">
    <w:abstractNumId w:val="16"/>
  </w:num>
  <w:num w:numId="21" w16cid:durableId="799610452">
    <w:abstractNumId w:val="11"/>
  </w:num>
  <w:num w:numId="22" w16cid:durableId="607810465">
    <w:abstractNumId w:val="15"/>
  </w:num>
  <w:num w:numId="23" w16cid:durableId="812285500">
    <w:abstractNumId w:val="23"/>
  </w:num>
  <w:num w:numId="24" w16cid:durableId="1241409407">
    <w:abstractNumId w:val="4"/>
  </w:num>
  <w:num w:numId="25" w16cid:durableId="939948807">
    <w:abstractNumId w:val="17"/>
  </w:num>
  <w:num w:numId="26" w16cid:durableId="2115591379">
    <w:abstractNumId w:val="7"/>
  </w:num>
  <w:num w:numId="27" w16cid:durableId="340402335">
    <w:abstractNumId w:val="12"/>
  </w:num>
  <w:num w:numId="28" w16cid:durableId="70787682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hedi Zihad">
    <w15:presenceInfo w15:providerId="AD" w15:userId="S::hj1338@wayne.edu::07bea234-832d-4d03-af84-d289ec13dc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921198"/>
    <w:rsid w:val="0000181F"/>
    <w:rsid w:val="000022AC"/>
    <w:rsid w:val="00012BA9"/>
    <w:rsid w:val="00013900"/>
    <w:rsid w:val="00015CF1"/>
    <w:rsid w:val="000226DB"/>
    <w:rsid w:val="0003007B"/>
    <w:rsid w:val="000365C0"/>
    <w:rsid w:val="00060B4C"/>
    <w:rsid w:val="0006752D"/>
    <w:rsid w:val="00067A39"/>
    <w:rsid w:val="00077198"/>
    <w:rsid w:val="00094E61"/>
    <w:rsid w:val="000A0B98"/>
    <w:rsid w:val="000A7159"/>
    <w:rsid w:val="000B3C2E"/>
    <w:rsid w:val="000C714E"/>
    <w:rsid w:val="000D326F"/>
    <w:rsid w:val="000E0109"/>
    <w:rsid w:val="000F4FDC"/>
    <w:rsid w:val="000F5BA6"/>
    <w:rsid w:val="00106C72"/>
    <w:rsid w:val="001133ED"/>
    <w:rsid w:val="001275A0"/>
    <w:rsid w:val="00133847"/>
    <w:rsid w:val="0013444B"/>
    <w:rsid w:val="00140FFC"/>
    <w:rsid w:val="0014280C"/>
    <w:rsid w:val="00152146"/>
    <w:rsid w:val="00156D1F"/>
    <w:rsid w:val="00160FB2"/>
    <w:rsid w:val="00181A1F"/>
    <w:rsid w:val="00191A55"/>
    <w:rsid w:val="00193B04"/>
    <w:rsid w:val="001A47B0"/>
    <w:rsid w:val="001A5761"/>
    <w:rsid w:val="001A5FB5"/>
    <w:rsid w:val="001B4213"/>
    <w:rsid w:val="001B4A4D"/>
    <w:rsid w:val="001B608E"/>
    <w:rsid w:val="001C12E3"/>
    <w:rsid w:val="001C3A05"/>
    <w:rsid w:val="001D07E4"/>
    <w:rsid w:val="001E6765"/>
    <w:rsid w:val="001F1664"/>
    <w:rsid w:val="001F6BEA"/>
    <w:rsid w:val="00201901"/>
    <w:rsid w:val="002057C1"/>
    <w:rsid w:val="002059EE"/>
    <w:rsid w:val="002139D3"/>
    <w:rsid w:val="00217EED"/>
    <w:rsid w:val="00234709"/>
    <w:rsid w:val="002417F2"/>
    <w:rsid w:val="00241909"/>
    <w:rsid w:val="00243580"/>
    <w:rsid w:val="0024596F"/>
    <w:rsid w:val="002535D2"/>
    <w:rsid w:val="00257092"/>
    <w:rsid w:val="002570FF"/>
    <w:rsid w:val="002601FB"/>
    <w:rsid w:val="00261678"/>
    <w:rsid w:val="00264892"/>
    <w:rsid w:val="00270634"/>
    <w:rsid w:val="00270E78"/>
    <w:rsid w:val="00275632"/>
    <w:rsid w:val="00277F43"/>
    <w:rsid w:val="002817F6"/>
    <w:rsid w:val="00282A01"/>
    <w:rsid w:val="00283AF4"/>
    <w:rsid w:val="002935CB"/>
    <w:rsid w:val="00293A22"/>
    <w:rsid w:val="002A6E12"/>
    <w:rsid w:val="002B6AF8"/>
    <w:rsid w:val="002C67E4"/>
    <w:rsid w:val="002D0210"/>
    <w:rsid w:val="002D5235"/>
    <w:rsid w:val="002E4902"/>
    <w:rsid w:val="002F19C4"/>
    <w:rsid w:val="002F4D48"/>
    <w:rsid w:val="003026C8"/>
    <w:rsid w:val="00313C73"/>
    <w:rsid w:val="003318BE"/>
    <w:rsid w:val="00331A34"/>
    <w:rsid w:val="00331DA6"/>
    <w:rsid w:val="00332B9C"/>
    <w:rsid w:val="003358A6"/>
    <w:rsid w:val="003359D5"/>
    <w:rsid w:val="003369D1"/>
    <w:rsid w:val="00342BA2"/>
    <w:rsid w:val="0034374E"/>
    <w:rsid w:val="00360771"/>
    <w:rsid w:val="00360BBE"/>
    <w:rsid w:val="003612B3"/>
    <w:rsid w:val="00361682"/>
    <w:rsid w:val="00361EE4"/>
    <w:rsid w:val="00363C93"/>
    <w:rsid w:val="003833DB"/>
    <w:rsid w:val="003936C8"/>
    <w:rsid w:val="00395305"/>
    <w:rsid w:val="003A12C3"/>
    <w:rsid w:val="003B08A3"/>
    <w:rsid w:val="003C0EE3"/>
    <w:rsid w:val="003C41CB"/>
    <w:rsid w:val="003D1FCA"/>
    <w:rsid w:val="003D22E6"/>
    <w:rsid w:val="003E08F9"/>
    <w:rsid w:val="003E0A0B"/>
    <w:rsid w:val="003F731B"/>
    <w:rsid w:val="00401A2A"/>
    <w:rsid w:val="00401BE4"/>
    <w:rsid w:val="00403691"/>
    <w:rsid w:val="0040537A"/>
    <w:rsid w:val="00411F9E"/>
    <w:rsid w:val="004161E8"/>
    <w:rsid w:val="00432C54"/>
    <w:rsid w:val="00436E2B"/>
    <w:rsid w:val="00445617"/>
    <w:rsid w:val="004503FA"/>
    <w:rsid w:val="00452B3F"/>
    <w:rsid w:val="00452F08"/>
    <w:rsid w:val="0046095C"/>
    <w:rsid w:val="00464CD1"/>
    <w:rsid w:val="004663C4"/>
    <w:rsid w:val="00482A9D"/>
    <w:rsid w:val="004953F1"/>
    <w:rsid w:val="004A01B1"/>
    <w:rsid w:val="004A7FE9"/>
    <w:rsid w:val="004B4AE8"/>
    <w:rsid w:val="004C242E"/>
    <w:rsid w:val="004D0F85"/>
    <w:rsid w:val="004D59FA"/>
    <w:rsid w:val="004E79F3"/>
    <w:rsid w:val="004F13BA"/>
    <w:rsid w:val="00503B98"/>
    <w:rsid w:val="00505E2E"/>
    <w:rsid w:val="0052542E"/>
    <w:rsid w:val="005269EF"/>
    <w:rsid w:val="00531315"/>
    <w:rsid w:val="0054115F"/>
    <w:rsid w:val="00551186"/>
    <w:rsid w:val="00552F9E"/>
    <w:rsid w:val="005566FD"/>
    <w:rsid w:val="005567D1"/>
    <w:rsid w:val="005652DE"/>
    <w:rsid w:val="00575FF9"/>
    <w:rsid w:val="00581428"/>
    <w:rsid w:val="005818B0"/>
    <w:rsid w:val="00581C23"/>
    <w:rsid w:val="0058582C"/>
    <w:rsid w:val="00585ED1"/>
    <w:rsid w:val="00597C7F"/>
    <w:rsid w:val="005A13C7"/>
    <w:rsid w:val="005A4F17"/>
    <w:rsid w:val="005C1E74"/>
    <w:rsid w:val="005C1F99"/>
    <w:rsid w:val="005C4275"/>
    <w:rsid w:val="005D0327"/>
    <w:rsid w:val="005E4EB0"/>
    <w:rsid w:val="005E7D7B"/>
    <w:rsid w:val="0061509A"/>
    <w:rsid w:val="0061612C"/>
    <w:rsid w:val="006166FE"/>
    <w:rsid w:val="00624DFD"/>
    <w:rsid w:val="0062584C"/>
    <w:rsid w:val="00643542"/>
    <w:rsid w:val="0064391F"/>
    <w:rsid w:val="006450E3"/>
    <w:rsid w:val="00656920"/>
    <w:rsid w:val="0067297C"/>
    <w:rsid w:val="00675162"/>
    <w:rsid w:val="00685A3B"/>
    <w:rsid w:val="0069270E"/>
    <w:rsid w:val="00696A6B"/>
    <w:rsid w:val="006B2D82"/>
    <w:rsid w:val="006C5268"/>
    <w:rsid w:val="006E5DF1"/>
    <w:rsid w:val="006E7F8D"/>
    <w:rsid w:val="00701B6E"/>
    <w:rsid w:val="007062F0"/>
    <w:rsid w:val="007146AB"/>
    <w:rsid w:val="00724522"/>
    <w:rsid w:val="007315FA"/>
    <w:rsid w:val="00732684"/>
    <w:rsid w:val="00735869"/>
    <w:rsid w:val="007523F9"/>
    <w:rsid w:val="00754670"/>
    <w:rsid w:val="007606A2"/>
    <w:rsid w:val="00761FE7"/>
    <w:rsid w:val="00774073"/>
    <w:rsid w:val="00777CF7"/>
    <w:rsid w:val="007A4F2D"/>
    <w:rsid w:val="007B5496"/>
    <w:rsid w:val="007C6A79"/>
    <w:rsid w:val="007D6C5B"/>
    <w:rsid w:val="007E2D40"/>
    <w:rsid w:val="007F218E"/>
    <w:rsid w:val="0080029E"/>
    <w:rsid w:val="00803271"/>
    <w:rsid w:val="00811166"/>
    <w:rsid w:val="00817950"/>
    <w:rsid w:val="008270B4"/>
    <w:rsid w:val="00845686"/>
    <w:rsid w:val="00850336"/>
    <w:rsid w:val="00854A17"/>
    <w:rsid w:val="00863426"/>
    <w:rsid w:val="008751AF"/>
    <w:rsid w:val="00883C91"/>
    <w:rsid w:val="008923C8"/>
    <w:rsid w:val="008948CE"/>
    <w:rsid w:val="00895D6E"/>
    <w:rsid w:val="008968D8"/>
    <w:rsid w:val="008A63E1"/>
    <w:rsid w:val="008A78EA"/>
    <w:rsid w:val="008B474A"/>
    <w:rsid w:val="008B51A8"/>
    <w:rsid w:val="008C267E"/>
    <w:rsid w:val="008C3CBD"/>
    <w:rsid w:val="008E4AD0"/>
    <w:rsid w:val="008E4CEE"/>
    <w:rsid w:val="008E6C8B"/>
    <w:rsid w:val="008E74AB"/>
    <w:rsid w:val="008F081A"/>
    <w:rsid w:val="00905F9C"/>
    <w:rsid w:val="009158F6"/>
    <w:rsid w:val="0092710E"/>
    <w:rsid w:val="009273D8"/>
    <w:rsid w:val="00931357"/>
    <w:rsid w:val="00933EA8"/>
    <w:rsid w:val="009344D8"/>
    <w:rsid w:val="00934BE0"/>
    <w:rsid w:val="00936400"/>
    <w:rsid w:val="00942BCE"/>
    <w:rsid w:val="00951C0E"/>
    <w:rsid w:val="0096069A"/>
    <w:rsid w:val="009632EA"/>
    <w:rsid w:val="00965808"/>
    <w:rsid w:val="00982BC5"/>
    <w:rsid w:val="00982BF8"/>
    <w:rsid w:val="00997B5B"/>
    <w:rsid w:val="009A1538"/>
    <w:rsid w:val="009B36E6"/>
    <w:rsid w:val="009B53BB"/>
    <w:rsid w:val="009C254F"/>
    <w:rsid w:val="009C2EEF"/>
    <w:rsid w:val="009E25BF"/>
    <w:rsid w:val="009E449A"/>
    <w:rsid w:val="009E4C7D"/>
    <w:rsid w:val="009E7599"/>
    <w:rsid w:val="009F6169"/>
    <w:rsid w:val="009F7707"/>
    <w:rsid w:val="00A008FD"/>
    <w:rsid w:val="00A025F0"/>
    <w:rsid w:val="00A1754F"/>
    <w:rsid w:val="00A17E8E"/>
    <w:rsid w:val="00A21435"/>
    <w:rsid w:val="00A32887"/>
    <w:rsid w:val="00A33F02"/>
    <w:rsid w:val="00A438B3"/>
    <w:rsid w:val="00A47DFA"/>
    <w:rsid w:val="00A50F89"/>
    <w:rsid w:val="00A833B7"/>
    <w:rsid w:val="00A85593"/>
    <w:rsid w:val="00A900D7"/>
    <w:rsid w:val="00A968D7"/>
    <w:rsid w:val="00AA4C51"/>
    <w:rsid w:val="00AA548D"/>
    <w:rsid w:val="00AB737A"/>
    <w:rsid w:val="00AC4C68"/>
    <w:rsid w:val="00AD6AB3"/>
    <w:rsid w:val="00AE0B42"/>
    <w:rsid w:val="00AE1081"/>
    <w:rsid w:val="00AF3A76"/>
    <w:rsid w:val="00B13CCD"/>
    <w:rsid w:val="00B13E3C"/>
    <w:rsid w:val="00B146B8"/>
    <w:rsid w:val="00B15947"/>
    <w:rsid w:val="00B17DA5"/>
    <w:rsid w:val="00B22EA4"/>
    <w:rsid w:val="00B232F5"/>
    <w:rsid w:val="00B25A4E"/>
    <w:rsid w:val="00B3496E"/>
    <w:rsid w:val="00B433A9"/>
    <w:rsid w:val="00B4497B"/>
    <w:rsid w:val="00B466B4"/>
    <w:rsid w:val="00B6003D"/>
    <w:rsid w:val="00B7775A"/>
    <w:rsid w:val="00B81851"/>
    <w:rsid w:val="00B82409"/>
    <w:rsid w:val="00B82A80"/>
    <w:rsid w:val="00B83DFD"/>
    <w:rsid w:val="00B91C89"/>
    <w:rsid w:val="00B94DCF"/>
    <w:rsid w:val="00B95EA6"/>
    <w:rsid w:val="00BA136D"/>
    <w:rsid w:val="00BA2085"/>
    <w:rsid w:val="00BC792E"/>
    <w:rsid w:val="00BD2B6F"/>
    <w:rsid w:val="00BF1164"/>
    <w:rsid w:val="00C02F1E"/>
    <w:rsid w:val="00C110D8"/>
    <w:rsid w:val="00C14BD7"/>
    <w:rsid w:val="00C209DE"/>
    <w:rsid w:val="00C24130"/>
    <w:rsid w:val="00C24614"/>
    <w:rsid w:val="00C247A0"/>
    <w:rsid w:val="00C33225"/>
    <w:rsid w:val="00C34C52"/>
    <w:rsid w:val="00C36170"/>
    <w:rsid w:val="00C41197"/>
    <w:rsid w:val="00C4195B"/>
    <w:rsid w:val="00C53FD8"/>
    <w:rsid w:val="00C553FA"/>
    <w:rsid w:val="00C65314"/>
    <w:rsid w:val="00C6578F"/>
    <w:rsid w:val="00C73A4D"/>
    <w:rsid w:val="00C95DBD"/>
    <w:rsid w:val="00CB7C79"/>
    <w:rsid w:val="00CD2A93"/>
    <w:rsid w:val="00CD4E53"/>
    <w:rsid w:val="00CE16C4"/>
    <w:rsid w:val="00CE450E"/>
    <w:rsid w:val="00CF3894"/>
    <w:rsid w:val="00D0009B"/>
    <w:rsid w:val="00D06897"/>
    <w:rsid w:val="00D278CC"/>
    <w:rsid w:val="00D404EE"/>
    <w:rsid w:val="00D43E1D"/>
    <w:rsid w:val="00D51D68"/>
    <w:rsid w:val="00D54B7E"/>
    <w:rsid w:val="00D5799D"/>
    <w:rsid w:val="00D72644"/>
    <w:rsid w:val="00D91B5F"/>
    <w:rsid w:val="00D9283E"/>
    <w:rsid w:val="00D94AD3"/>
    <w:rsid w:val="00DC2017"/>
    <w:rsid w:val="00DC5D3A"/>
    <w:rsid w:val="00DE0C6A"/>
    <w:rsid w:val="00DE3642"/>
    <w:rsid w:val="00DE66B8"/>
    <w:rsid w:val="00DF08C3"/>
    <w:rsid w:val="00DF7995"/>
    <w:rsid w:val="00E1415E"/>
    <w:rsid w:val="00E24B44"/>
    <w:rsid w:val="00E26381"/>
    <w:rsid w:val="00E26D87"/>
    <w:rsid w:val="00E303B6"/>
    <w:rsid w:val="00E33597"/>
    <w:rsid w:val="00E3507F"/>
    <w:rsid w:val="00E52658"/>
    <w:rsid w:val="00E527FA"/>
    <w:rsid w:val="00E6358A"/>
    <w:rsid w:val="00E6369B"/>
    <w:rsid w:val="00E70C7F"/>
    <w:rsid w:val="00E71E6C"/>
    <w:rsid w:val="00E7745A"/>
    <w:rsid w:val="00E77649"/>
    <w:rsid w:val="00E864CC"/>
    <w:rsid w:val="00E9263C"/>
    <w:rsid w:val="00E92BA8"/>
    <w:rsid w:val="00E9649A"/>
    <w:rsid w:val="00EA27A0"/>
    <w:rsid w:val="00EB5AD8"/>
    <w:rsid w:val="00EB7F20"/>
    <w:rsid w:val="00EC1587"/>
    <w:rsid w:val="00EC3F6F"/>
    <w:rsid w:val="00EC4B99"/>
    <w:rsid w:val="00EC7B7F"/>
    <w:rsid w:val="00EE1F88"/>
    <w:rsid w:val="00EF3B61"/>
    <w:rsid w:val="00EF5043"/>
    <w:rsid w:val="00F0287A"/>
    <w:rsid w:val="00F03A10"/>
    <w:rsid w:val="00F048FC"/>
    <w:rsid w:val="00F07671"/>
    <w:rsid w:val="00F13D98"/>
    <w:rsid w:val="00F20515"/>
    <w:rsid w:val="00F20C63"/>
    <w:rsid w:val="00F20C7D"/>
    <w:rsid w:val="00F36072"/>
    <w:rsid w:val="00F465DD"/>
    <w:rsid w:val="00F50694"/>
    <w:rsid w:val="00F506A3"/>
    <w:rsid w:val="00F71F7D"/>
    <w:rsid w:val="00F72538"/>
    <w:rsid w:val="00F81C3E"/>
    <w:rsid w:val="00F866A0"/>
    <w:rsid w:val="00F86F35"/>
    <w:rsid w:val="00F914D3"/>
    <w:rsid w:val="00F92FB4"/>
    <w:rsid w:val="00F93D44"/>
    <w:rsid w:val="00FA17D0"/>
    <w:rsid w:val="00FA5631"/>
    <w:rsid w:val="00FA67D7"/>
    <w:rsid w:val="00FC5085"/>
    <w:rsid w:val="00FC7BB3"/>
    <w:rsid w:val="00FD13C3"/>
    <w:rsid w:val="00FD4DA6"/>
    <w:rsid w:val="00FD64ED"/>
    <w:rsid w:val="00FE3F0A"/>
    <w:rsid w:val="00FF4435"/>
    <w:rsid w:val="01738AE5"/>
    <w:rsid w:val="0176A282"/>
    <w:rsid w:val="0187BC5D"/>
    <w:rsid w:val="0216670E"/>
    <w:rsid w:val="024B342B"/>
    <w:rsid w:val="0283FD04"/>
    <w:rsid w:val="028CA078"/>
    <w:rsid w:val="02B3729C"/>
    <w:rsid w:val="02BB78A9"/>
    <w:rsid w:val="02C2708B"/>
    <w:rsid w:val="02EE7B78"/>
    <w:rsid w:val="0310550F"/>
    <w:rsid w:val="031CF04C"/>
    <w:rsid w:val="0345BADE"/>
    <w:rsid w:val="035580E5"/>
    <w:rsid w:val="03606E0D"/>
    <w:rsid w:val="0370AD90"/>
    <w:rsid w:val="03AAF324"/>
    <w:rsid w:val="03B266D3"/>
    <w:rsid w:val="03B3338E"/>
    <w:rsid w:val="03CE65C2"/>
    <w:rsid w:val="03F3357D"/>
    <w:rsid w:val="040C971A"/>
    <w:rsid w:val="0433B1A9"/>
    <w:rsid w:val="0447BE70"/>
    <w:rsid w:val="0457490A"/>
    <w:rsid w:val="04595EFA"/>
    <w:rsid w:val="045E40EC"/>
    <w:rsid w:val="04B7C799"/>
    <w:rsid w:val="04C5B821"/>
    <w:rsid w:val="04ED60A7"/>
    <w:rsid w:val="05340D40"/>
    <w:rsid w:val="0590CCC0"/>
    <w:rsid w:val="05BC01E6"/>
    <w:rsid w:val="05EE1E6C"/>
    <w:rsid w:val="0619DC04"/>
    <w:rsid w:val="0621B026"/>
    <w:rsid w:val="0625C464"/>
    <w:rsid w:val="06A0C732"/>
    <w:rsid w:val="06B74686"/>
    <w:rsid w:val="06C01BBB"/>
    <w:rsid w:val="06CED43C"/>
    <w:rsid w:val="06D06A33"/>
    <w:rsid w:val="06E30ADC"/>
    <w:rsid w:val="071E7474"/>
    <w:rsid w:val="07285E0D"/>
    <w:rsid w:val="0790149F"/>
    <w:rsid w:val="07A2F76D"/>
    <w:rsid w:val="082AC3D9"/>
    <w:rsid w:val="0831FC3B"/>
    <w:rsid w:val="085E9A45"/>
    <w:rsid w:val="0864723D"/>
    <w:rsid w:val="089D35E2"/>
    <w:rsid w:val="08EC3734"/>
    <w:rsid w:val="0925BF2E"/>
    <w:rsid w:val="09584C56"/>
    <w:rsid w:val="0958CF11"/>
    <w:rsid w:val="09F47A76"/>
    <w:rsid w:val="0AD4F0C0"/>
    <w:rsid w:val="0B365016"/>
    <w:rsid w:val="0B5E22DC"/>
    <w:rsid w:val="0B904AD7"/>
    <w:rsid w:val="0BB53BD1"/>
    <w:rsid w:val="0C3077B0"/>
    <w:rsid w:val="0C3BE376"/>
    <w:rsid w:val="0C859D54"/>
    <w:rsid w:val="0CBC5EB1"/>
    <w:rsid w:val="0CD22077"/>
    <w:rsid w:val="0CF2CC58"/>
    <w:rsid w:val="0D10017E"/>
    <w:rsid w:val="0D508AE5"/>
    <w:rsid w:val="0D60E810"/>
    <w:rsid w:val="0D63C5C3"/>
    <w:rsid w:val="0D7213D4"/>
    <w:rsid w:val="0D98B94F"/>
    <w:rsid w:val="0DB76380"/>
    <w:rsid w:val="0DD44D24"/>
    <w:rsid w:val="0DD8469C"/>
    <w:rsid w:val="0DF1F923"/>
    <w:rsid w:val="0E60F2C2"/>
    <w:rsid w:val="0E7487ED"/>
    <w:rsid w:val="0E985151"/>
    <w:rsid w:val="0E9E0432"/>
    <w:rsid w:val="0EBCB8DC"/>
    <w:rsid w:val="0EF32E46"/>
    <w:rsid w:val="0F27A2ED"/>
    <w:rsid w:val="0F27A65C"/>
    <w:rsid w:val="0F4734FD"/>
    <w:rsid w:val="0F81FE27"/>
    <w:rsid w:val="0FACC6EC"/>
    <w:rsid w:val="0FE57D9E"/>
    <w:rsid w:val="0FE8F456"/>
    <w:rsid w:val="0FFD9A6D"/>
    <w:rsid w:val="102D6240"/>
    <w:rsid w:val="1072963E"/>
    <w:rsid w:val="10788E39"/>
    <w:rsid w:val="108AD039"/>
    <w:rsid w:val="10FFCD5D"/>
    <w:rsid w:val="114977B6"/>
    <w:rsid w:val="11A29705"/>
    <w:rsid w:val="11A5919A"/>
    <w:rsid w:val="11AE8EC3"/>
    <w:rsid w:val="11E5B645"/>
    <w:rsid w:val="124078B8"/>
    <w:rsid w:val="12544A16"/>
    <w:rsid w:val="127C6CB8"/>
    <w:rsid w:val="12837574"/>
    <w:rsid w:val="12BF6BF8"/>
    <w:rsid w:val="12DDF12A"/>
    <w:rsid w:val="12F21FC3"/>
    <w:rsid w:val="13140A27"/>
    <w:rsid w:val="13B28CDB"/>
    <w:rsid w:val="14556F4A"/>
    <w:rsid w:val="1478B9D9"/>
    <w:rsid w:val="14A437F6"/>
    <w:rsid w:val="14B98D7B"/>
    <w:rsid w:val="14D5A06A"/>
    <w:rsid w:val="154C1E04"/>
    <w:rsid w:val="158F783E"/>
    <w:rsid w:val="15B67681"/>
    <w:rsid w:val="160C2FBC"/>
    <w:rsid w:val="16148A3A"/>
    <w:rsid w:val="165BBECC"/>
    <w:rsid w:val="1693EE96"/>
    <w:rsid w:val="170A98FF"/>
    <w:rsid w:val="173813B1"/>
    <w:rsid w:val="17A9A6DE"/>
    <w:rsid w:val="17C6B5DA"/>
    <w:rsid w:val="17D37B51"/>
    <w:rsid w:val="17ED07A3"/>
    <w:rsid w:val="1807BB51"/>
    <w:rsid w:val="180B2B7B"/>
    <w:rsid w:val="1810B20B"/>
    <w:rsid w:val="18199E04"/>
    <w:rsid w:val="185A67BD"/>
    <w:rsid w:val="1876BB65"/>
    <w:rsid w:val="18EE1743"/>
    <w:rsid w:val="18F1EDD3"/>
    <w:rsid w:val="1943D07E"/>
    <w:rsid w:val="194B3663"/>
    <w:rsid w:val="195D7194"/>
    <w:rsid w:val="1975591B"/>
    <w:rsid w:val="198013F0"/>
    <w:rsid w:val="198447C8"/>
    <w:rsid w:val="19F3439E"/>
    <w:rsid w:val="1A025C5B"/>
    <w:rsid w:val="1A49A4C5"/>
    <w:rsid w:val="1A5653C5"/>
    <w:rsid w:val="1A79563C"/>
    <w:rsid w:val="1AB36B5F"/>
    <w:rsid w:val="1AC4B0CE"/>
    <w:rsid w:val="1ACCE2BE"/>
    <w:rsid w:val="1AD67C44"/>
    <w:rsid w:val="1B4EEFE2"/>
    <w:rsid w:val="1B722AFC"/>
    <w:rsid w:val="1B921198"/>
    <w:rsid w:val="1BCEBEEC"/>
    <w:rsid w:val="1CF1BE2B"/>
    <w:rsid w:val="1D0EA3DF"/>
    <w:rsid w:val="1D16BE54"/>
    <w:rsid w:val="1D1DA42C"/>
    <w:rsid w:val="1D3EDD27"/>
    <w:rsid w:val="1E5C1183"/>
    <w:rsid w:val="1ED86EAA"/>
    <w:rsid w:val="1ED9C141"/>
    <w:rsid w:val="1F3DC6E9"/>
    <w:rsid w:val="1F64F92A"/>
    <w:rsid w:val="1F96F2C5"/>
    <w:rsid w:val="1F97F01B"/>
    <w:rsid w:val="1FCFAD25"/>
    <w:rsid w:val="1FFD35C6"/>
    <w:rsid w:val="21078653"/>
    <w:rsid w:val="211B33B4"/>
    <w:rsid w:val="2133C07C"/>
    <w:rsid w:val="2166F778"/>
    <w:rsid w:val="218A7C7B"/>
    <w:rsid w:val="21A9BE9D"/>
    <w:rsid w:val="21C39099"/>
    <w:rsid w:val="21CFBE2A"/>
    <w:rsid w:val="21D7688A"/>
    <w:rsid w:val="220081E0"/>
    <w:rsid w:val="22088E97"/>
    <w:rsid w:val="222BAD99"/>
    <w:rsid w:val="223B3486"/>
    <w:rsid w:val="22899777"/>
    <w:rsid w:val="22B9F101"/>
    <w:rsid w:val="22EC2351"/>
    <w:rsid w:val="22F90948"/>
    <w:rsid w:val="235F734B"/>
    <w:rsid w:val="238A4C39"/>
    <w:rsid w:val="23BA375A"/>
    <w:rsid w:val="2431D298"/>
    <w:rsid w:val="2452D476"/>
    <w:rsid w:val="2466D4C2"/>
    <w:rsid w:val="248FF8D0"/>
    <w:rsid w:val="24A2A8FA"/>
    <w:rsid w:val="24D92EC1"/>
    <w:rsid w:val="252D7748"/>
    <w:rsid w:val="253DC0C7"/>
    <w:rsid w:val="2547F55E"/>
    <w:rsid w:val="255607BB"/>
    <w:rsid w:val="25CD8BD2"/>
    <w:rsid w:val="25F39552"/>
    <w:rsid w:val="2643517D"/>
    <w:rsid w:val="266BAE82"/>
    <w:rsid w:val="26B18DE0"/>
    <w:rsid w:val="26C1ECFB"/>
    <w:rsid w:val="26EB750A"/>
    <w:rsid w:val="2705E10D"/>
    <w:rsid w:val="272AECB6"/>
    <w:rsid w:val="277DDC30"/>
    <w:rsid w:val="280F50E3"/>
    <w:rsid w:val="283FF4DF"/>
    <w:rsid w:val="285DBD5C"/>
    <w:rsid w:val="28668F97"/>
    <w:rsid w:val="2877174C"/>
    <w:rsid w:val="287F9620"/>
    <w:rsid w:val="28F19C19"/>
    <w:rsid w:val="292F2431"/>
    <w:rsid w:val="2962C6E3"/>
    <w:rsid w:val="2976BC5E"/>
    <w:rsid w:val="297BAD1A"/>
    <w:rsid w:val="29CE20A0"/>
    <w:rsid w:val="29DD3121"/>
    <w:rsid w:val="29F98DBD"/>
    <w:rsid w:val="2A1F6BDC"/>
    <w:rsid w:val="2A896335"/>
    <w:rsid w:val="2AA980F8"/>
    <w:rsid w:val="2ABC1062"/>
    <w:rsid w:val="2ACD0E8C"/>
    <w:rsid w:val="2B1A858B"/>
    <w:rsid w:val="2B3C83A6"/>
    <w:rsid w:val="2B69ED75"/>
    <w:rsid w:val="2B6D0CB1"/>
    <w:rsid w:val="2B73E07C"/>
    <w:rsid w:val="2B8967D6"/>
    <w:rsid w:val="2BD4C1B7"/>
    <w:rsid w:val="2BD6FAED"/>
    <w:rsid w:val="2C255C09"/>
    <w:rsid w:val="2C293CDB"/>
    <w:rsid w:val="2C839E1F"/>
    <w:rsid w:val="2C8AB310"/>
    <w:rsid w:val="2C8D7DDB"/>
    <w:rsid w:val="2C9B3C35"/>
    <w:rsid w:val="2CC8BA63"/>
    <w:rsid w:val="2D119572"/>
    <w:rsid w:val="2D530743"/>
    <w:rsid w:val="2D925E9F"/>
    <w:rsid w:val="2DA65BA5"/>
    <w:rsid w:val="2DC50D3C"/>
    <w:rsid w:val="2DE020BB"/>
    <w:rsid w:val="2E2333D7"/>
    <w:rsid w:val="2E3AEAE8"/>
    <w:rsid w:val="2E4A39C1"/>
    <w:rsid w:val="2EB75AA1"/>
    <w:rsid w:val="2EDE3974"/>
    <w:rsid w:val="2EDE6637"/>
    <w:rsid w:val="2F21FC44"/>
    <w:rsid w:val="2F7B6A17"/>
    <w:rsid w:val="3020E2B0"/>
    <w:rsid w:val="30253E01"/>
    <w:rsid w:val="305FAF5B"/>
    <w:rsid w:val="3073C482"/>
    <w:rsid w:val="307C0643"/>
    <w:rsid w:val="30ECFE82"/>
    <w:rsid w:val="31019D97"/>
    <w:rsid w:val="312023A5"/>
    <w:rsid w:val="313D0548"/>
    <w:rsid w:val="314BDDD0"/>
    <w:rsid w:val="315628F4"/>
    <w:rsid w:val="31911F8C"/>
    <w:rsid w:val="31C4E7A6"/>
    <w:rsid w:val="31DE1003"/>
    <w:rsid w:val="31EA310A"/>
    <w:rsid w:val="32267866"/>
    <w:rsid w:val="327576C4"/>
    <w:rsid w:val="3286EE8B"/>
    <w:rsid w:val="32AA169C"/>
    <w:rsid w:val="32B9E589"/>
    <w:rsid w:val="32EFE063"/>
    <w:rsid w:val="33047647"/>
    <w:rsid w:val="330E5C0B"/>
    <w:rsid w:val="330EF6EC"/>
    <w:rsid w:val="3314E3B3"/>
    <w:rsid w:val="33288702"/>
    <w:rsid w:val="3329FA1F"/>
    <w:rsid w:val="332E1F13"/>
    <w:rsid w:val="3360B807"/>
    <w:rsid w:val="338B5097"/>
    <w:rsid w:val="33C6C43B"/>
    <w:rsid w:val="340F225F"/>
    <w:rsid w:val="345625F8"/>
    <w:rsid w:val="347050AC"/>
    <w:rsid w:val="34845FCD"/>
    <w:rsid w:val="34A71EB6"/>
    <w:rsid w:val="34C6D16D"/>
    <w:rsid w:val="3528761A"/>
    <w:rsid w:val="353B781C"/>
    <w:rsid w:val="353F64F1"/>
    <w:rsid w:val="3547AD29"/>
    <w:rsid w:val="35741075"/>
    <w:rsid w:val="35741075"/>
    <w:rsid w:val="35821D97"/>
    <w:rsid w:val="35E02FBC"/>
    <w:rsid w:val="35EC020C"/>
    <w:rsid w:val="35F1F659"/>
    <w:rsid w:val="3672915E"/>
    <w:rsid w:val="36914C0D"/>
    <w:rsid w:val="369858C9"/>
    <w:rsid w:val="36B2CD90"/>
    <w:rsid w:val="36DA5AE6"/>
    <w:rsid w:val="36F9E989"/>
    <w:rsid w:val="37469DFE"/>
    <w:rsid w:val="3746C321"/>
    <w:rsid w:val="376F290E"/>
    <w:rsid w:val="37A40588"/>
    <w:rsid w:val="37DB41FA"/>
    <w:rsid w:val="3834292A"/>
    <w:rsid w:val="3837AE1A"/>
    <w:rsid w:val="38867E72"/>
    <w:rsid w:val="38A70CE3"/>
    <w:rsid w:val="38ACC787"/>
    <w:rsid w:val="38E26E5F"/>
    <w:rsid w:val="392BBAFB"/>
    <w:rsid w:val="392D8ECA"/>
    <w:rsid w:val="39918A34"/>
    <w:rsid w:val="3A3B255D"/>
    <w:rsid w:val="3A3D7D2C"/>
    <w:rsid w:val="3A4963C9"/>
    <w:rsid w:val="3AA0FFF0"/>
    <w:rsid w:val="3AE0274A"/>
    <w:rsid w:val="3AEA4C1D"/>
    <w:rsid w:val="3AEDCDFC"/>
    <w:rsid w:val="3AF7AE62"/>
    <w:rsid w:val="3B6BC9EC"/>
    <w:rsid w:val="3BF93B07"/>
    <w:rsid w:val="3C1F5138"/>
    <w:rsid w:val="3C3CAF8B"/>
    <w:rsid w:val="3C3F95C2"/>
    <w:rsid w:val="3C46F678"/>
    <w:rsid w:val="3C937EC3"/>
    <w:rsid w:val="3CAB6B76"/>
    <w:rsid w:val="3CDD9B80"/>
    <w:rsid w:val="3CF053F9"/>
    <w:rsid w:val="3D0DC9A8"/>
    <w:rsid w:val="3D71EB06"/>
    <w:rsid w:val="3DA9FD63"/>
    <w:rsid w:val="3DB0AD6F"/>
    <w:rsid w:val="3DBF61D9"/>
    <w:rsid w:val="3DCDDB4D"/>
    <w:rsid w:val="3DF713F1"/>
    <w:rsid w:val="3E2F4F24"/>
    <w:rsid w:val="3E5CD74F"/>
    <w:rsid w:val="3EE5BE76"/>
    <w:rsid w:val="3EF40F05"/>
    <w:rsid w:val="3EF81BE4"/>
    <w:rsid w:val="3F3C67C5"/>
    <w:rsid w:val="3F495E95"/>
    <w:rsid w:val="3FE74019"/>
    <w:rsid w:val="40340985"/>
    <w:rsid w:val="404D6BF5"/>
    <w:rsid w:val="40713C52"/>
    <w:rsid w:val="40F07141"/>
    <w:rsid w:val="41086D52"/>
    <w:rsid w:val="410B0FD2"/>
    <w:rsid w:val="414CF9B5"/>
    <w:rsid w:val="415255BA"/>
    <w:rsid w:val="4166EFE6"/>
    <w:rsid w:val="4173F32C"/>
    <w:rsid w:val="41A72790"/>
    <w:rsid w:val="41E5129E"/>
    <w:rsid w:val="41EEF497"/>
    <w:rsid w:val="42488F11"/>
    <w:rsid w:val="4259834A"/>
    <w:rsid w:val="429D2D40"/>
    <w:rsid w:val="42A5F117"/>
    <w:rsid w:val="42B05795"/>
    <w:rsid w:val="42BF13CF"/>
    <w:rsid w:val="42DF84C9"/>
    <w:rsid w:val="42E614EE"/>
    <w:rsid w:val="43097E3E"/>
    <w:rsid w:val="43671271"/>
    <w:rsid w:val="43C2E758"/>
    <w:rsid w:val="43D01041"/>
    <w:rsid w:val="43D86C91"/>
    <w:rsid w:val="445FF309"/>
    <w:rsid w:val="4489F67C"/>
    <w:rsid w:val="450F2F36"/>
    <w:rsid w:val="4544AD75"/>
    <w:rsid w:val="454BBAB3"/>
    <w:rsid w:val="455A1868"/>
    <w:rsid w:val="457A62C4"/>
    <w:rsid w:val="45B5073F"/>
    <w:rsid w:val="46487B75"/>
    <w:rsid w:val="4669563C"/>
    <w:rsid w:val="46FF5CE8"/>
    <w:rsid w:val="47110EA1"/>
    <w:rsid w:val="47163325"/>
    <w:rsid w:val="471CDD4F"/>
    <w:rsid w:val="4720E8B2"/>
    <w:rsid w:val="4756AFC0"/>
    <w:rsid w:val="477A0D29"/>
    <w:rsid w:val="47BA5A00"/>
    <w:rsid w:val="47D0E441"/>
    <w:rsid w:val="4839B046"/>
    <w:rsid w:val="483E675E"/>
    <w:rsid w:val="48A14AA1"/>
    <w:rsid w:val="48D28B8E"/>
    <w:rsid w:val="4928BD54"/>
    <w:rsid w:val="495D2319"/>
    <w:rsid w:val="49B77246"/>
    <w:rsid w:val="49D94FC0"/>
    <w:rsid w:val="4A130ABD"/>
    <w:rsid w:val="4A8A6A4C"/>
    <w:rsid w:val="4AC156A1"/>
    <w:rsid w:val="4B18B413"/>
    <w:rsid w:val="4B2CC4FA"/>
    <w:rsid w:val="4B2D997C"/>
    <w:rsid w:val="4BC1E89D"/>
    <w:rsid w:val="4C12A828"/>
    <w:rsid w:val="4C2EE00D"/>
    <w:rsid w:val="4C461936"/>
    <w:rsid w:val="4C4E975A"/>
    <w:rsid w:val="4C4FA4CF"/>
    <w:rsid w:val="4C6C0EE5"/>
    <w:rsid w:val="4CC426A2"/>
    <w:rsid w:val="4CD0CA75"/>
    <w:rsid w:val="4D0DDF7F"/>
    <w:rsid w:val="4D334928"/>
    <w:rsid w:val="4D556B95"/>
    <w:rsid w:val="4DA5FCB1"/>
    <w:rsid w:val="4DBF62C3"/>
    <w:rsid w:val="4DD15219"/>
    <w:rsid w:val="4E653A3E"/>
    <w:rsid w:val="4F177B6F"/>
    <w:rsid w:val="4F3B396E"/>
    <w:rsid w:val="4F4DEF1B"/>
    <w:rsid w:val="4F5E87BF"/>
    <w:rsid w:val="4F654776"/>
    <w:rsid w:val="4F6A6806"/>
    <w:rsid w:val="4F86381C"/>
    <w:rsid w:val="4F89A650"/>
    <w:rsid w:val="4F938CBF"/>
    <w:rsid w:val="4FFDA754"/>
    <w:rsid w:val="5000D667"/>
    <w:rsid w:val="5001DCA7"/>
    <w:rsid w:val="502726BF"/>
    <w:rsid w:val="5069E356"/>
    <w:rsid w:val="507B1286"/>
    <w:rsid w:val="508427D9"/>
    <w:rsid w:val="50A2C686"/>
    <w:rsid w:val="50A456CD"/>
    <w:rsid w:val="50B217C1"/>
    <w:rsid w:val="50BEDD1F"/>
    <w:rsid w:val="50D614C7"/>
    <w:rsid w:val="50E89DBB"/>
    <w:rsid w:val="50FE185F"/>
    <w:rsid w:val="519977B5"/>
    <w:rsid w:val="519D7D10"/>
    <w:rsid w:val="51CDB10C"/>
    <w:rsid w:val="51D0FB63"/>
    <w:rsid w:val="51EF7BD9"/>
    <w:rsid w:val="5229FF57"/>
    <w:rsid w:val="523EACF3"/>
    <w:rsid w:val="52909DF3"/>
    <w:rsid w:val="52961C11"/>
    <w:rsid w:val="52AF1699"/>
    <w:rsid w:val="52D1A36B"/>
    <w:rsid w:val="52D97A24"/>
    <w:rsid w:val="53136F52"/>
    <w:rsid w:val="532DF7A8"/>
    <w:rsid w:val="534FA4FC"/>
    <w:rsid w:val="535F4325"/>
    <w:rsid w:val="537781AD"/>
    <w:rsid w:val="5382BBC7"/>
    <w:rsid w:val="53C73E89"/>
    <w:rsid w:val="53DEE47B"/>
    <w:rsid w:val="5408BBC2"/>
    <w:rsid w:val="540B140D"/>
    <w:rsid w:val="5440FB5D"/>
    <w:rsid w:val="54616599"/>
    <w:rsid w:val="548BF283"/>
    <w:rsid w:val="54D11877"/>
    <w:rsid w:val="54D57DFE"/>
    <w:rsid w:val="55297ADA"/>
    <w:rsid w:val="5547ABB8"/>
    <w:rsid w:val="557A9C09"/>
    <w:rsid w:val="557CE795"/>
    <w:rsid w:val="55924E42"/>
    <w:rsid w:val="55AF355C"/>
    <w:rsid w:val="55C5FF7D"/>
    <w:rsid w:val="55D57E43"/>
    <w:rsid w:val="55E9B8FD"/>
    <w:rsid w:val="5621B76C"/>
    <w:rsid w:val="5627857E"/>
    <w:rsid w:val="565CB80F"/>
    <w:rsid w:val="568DBD23"/>
    <w:rsid w:val="568FAFDA"/>
    <w:rsid w:val="56F48AE6"/>
    <w:rsid w:val="570D9FE7"/>
    <w:rsid w:val="57256CFE"/>
    <w:rsid w:val="57714EA4"/>
    <w:rsid w:val="579F3AF3"/>
    <w:rsid w:val="57A70E7F"/>
    <w:rsid w:val="57B12049"/>
    <w:rsid w:val="57B76160"/>
    <w:rsid w:val="57BE43A9"/>
    <w:rsid w:val="57DDE063"/>
    <w:rsid w:val="57F6D899"/>
    <w:rsid w:val="5806F185"/>
    <w:rsid w:val="5808B939"/>
    <w:rsid w:val="5821CAE5"/>
    <w:rsid w:val="5863CE20"/>
    <w:rsid w:val="58AF1627"/>
    <w:rsid w:val="58E6D61E"/>
    <w:rsid w:val="58E8050E"/>
    <w:rsid w:val="592AD333"/>
    <w:rsid w:val="59523434"/>
    <w:rsid w:val="595A140A"/>
    <w:rsid w:val="59A4899A"/>
    <w:rsid w:val="5A09C2ED"/>
    <w:rsid w:val="5A4614D2"/>
    <w:rsid w:val="5A65BF65"/>
    <w:rsid w:val="5A6E3A1A"/>
    <w:rsid w:val="5A83D56F"/>
    <w:rsid w:val="5B2D2082"/>
    <w:rsid w:val="5B2D8A41"/>
    <w:rsid w:val="5B2FBECF"/>
    <w:rsid w:val="5B596BA7"/>
    <w:rsid w:val="5B85FE3B"/>
    <w:rsid w:val="5B967B64"/>
    <w:rsid w:val="5BA4267D"/>
    <w:rsid w:val="5BC93CDC"/>
    <w:rsid w:val="5C260C9C"/>
    <w:rsid w:val="5C5F5D54"/>
    <w:rsid w:val="5C87671A"/>
    <w:rsid w:val="5C88E754"/>
    <w:rsid w:val="5C8E1BE2"/>
    <w:rsid w:val="5CB11342"/>
    <w:rsid w:val="5CDA62A8"/>
    <w:rsid w:val="5CEE0B1C"/>
    <w:rsid w:val="5CF7998F"/>
    <w:rsid w:val="5D42CDC7"/>
    <w:rsid w:val="5D4BD235"/>
    <w:rsid w:val="5D6343D3"/>
    <w:rsid w:val="5D6A4C8F"/>
    <w:rsid w:val="5E09DE5B"/>
    <w:rsid w:val="5E76B96E"/>
    <w:rsid w:val="5E77FABD"/>
    <w:rsid w:val="5E7AC975"/>
    <w:rsid w:val="5EE96866"/>
    <w:rsid w:val="5EEB64D3"/>
    <w:rsid w:val="5F44517F"/>
    <w:rsid w:val="5F454C66"/>
    <w:rsid w:val="5F491499"/>
    <w:rsid w:val="5F672F58"/>
    <w:rsid w:val="5FC325BE"/>
    <w:rsid w:val="604EA3CE"/>
    <w:rsid w:val="6060A4B6"/>
    <w:rsid w:val="60A1523A"/>
    <w:rsid w:val="615EF61F"/>
    <w:rsid w:val="616925B8"/>
    <w:rsid w:val="61727329"/>
    <w:rsid w:val="61A996A8"/>
    <w:rsid w:val="61AF9B7F"/>
    <w:rsid w:val="61F11957"/>
    <w:rsid w:val="62039AF5"/>
    <w:rsid w:val="625F8EAD"/>
    <w:rsid w:val="6270D14A"/>
    <w:rsid w:val="62E4FA16"/>
    <w:rsid w:val="63395620"/>
    <w:rsid w:val="634B6BE0"/>
    <w:rsid w:val="637AD273"/>
    <w:rsid w:val="63B2137F"/>
    <w:rsid w:val="63B90FA5"/>
    <w:rsid w:val="6451932B"/>
    <w:rsid w:val="64841AE5"/>
    <w:rsid w:val="648B6887"/>
    <w:rsid w:val="64C2A9A1"/>
    <w:rsid w:val="64C8880A"/>
    <w:rsid w:val="64E542B7"/>
    <w:rsid w:val="653359C4"/>
    <w:rsid w:val="65560941"/>
    <w:rsid w:val="65567311"/>
    <w:rsid w:val="65A8720C"/>
    <w:rsid w:val="65C1D6D7"/>
    <w:rsid w:val="65E410CD"/>
    <w:rsid w:val="65E57545"/>
    <w:rsid w:val="65EE40EB"/>
    <w:rsid w:val="66205FF9"/>
    <w:rsid w:val="66326742"/>
    <w:rsid w:val="663D55B1"/>
    <w:rsid w:val="6657079D"/>
    <w:rsid w:val="66830CA2"/>
    <w:rsid w:val="66CFE63A"/>
    <w:rsid w:val="66F608DC"/>
    <w:rsid w:val="66FB3CDB"/>
    <w:rsid w:val="673BCE74"/>
    <w:rsid w:val="6755F78B"/>
    <w:rsid w:val="677DC1D0"/>
    <w:rsid w:val="67C37B9E"/>
    <w:rsid w:val="67C8B178"/>
    <w:rsid w:val="68012C02"/>
    <w:rsid w:val="68598FC2"/>
    <w:rsid w:val="6868DCCC"/>
    <w:rsid w:val="686BB69B"/>
    <w:rsid w:val="687E6CDC"/>
    <w:rsid w:val="688BC2F7"/>
    <w:rsid w:val="68EA88B1"/>
    <w:rsid w:val="6928C87A"/>
    <w:rsid w:val="694EB37B"/>
    <w:rsid w:val="6A262A07"/>
    <w:rsid w:val="6A2BC2CF"/>
    <w:rsid w:val="6A53DE8B"/>
    <w:rsid w:val="6A764D81"/>
    <w:rsid w:val="6AB7EBAC"/>
    <w:rsid w:val="6AD81B25"/>
    <w:rsid w:val="6B7364DF"/>
    <w:rsid w:val="6C2930FF"/>
    <w:rsid w:val="6C5F3010"/>
    <w:rsid w:val="6C83201D"/>
    <w:rsid w:val="6C936ED8"/>
    <w:rsid w:val="6CDB3C39"/>
    <w:rsid w:val="6CEF1D16"/>
    <w:rsid w:val="6D64EF25"/>
    <w:rsid w:val="6DCE936A"/>
    <w:rsid w:val="6DE5FA68"/>
    <w:rsid w:val="6E2C02D6"/>
    <w:rsid w:val="6E320289"/>
    <w:rsid w:val="6E32BD22"/>
    <w:rsid w:val="6E4E3279"/>
    <w:rsid w:val="6E82EF8F"/>
    <w:rsid w:val="6EB73953"/>
    <w:rsid w:val="6F17B139"/>
    <w:rsid w:val="6F1E438D"/>
    <w:rsid w:val="6F259435"/>
    <w:rsid w:val="6F81CAC9"/>
    <w:rsid w:val="6F84FFE6"/>
    <w:rsid w:val="702840C9"/>
    <w:rsid w:val="70F7A268"/>
    <w:rsid w:val="711CBA70"/>
    <w:rsid w:val="715D2D08"/>
    <w:rsid w:val="71C61CEF"/>
    <w:rsid w:val="726A5D64"/>
    <w:rsid w:val="726F3807"/>
    <w:rsid w:val="727AA05F"/>
    <w:rsid w:val="72AE84B4"/>
    <w:rsid w:val="72CAE4AD"/>
    <w:rsid w:val="731F562D"/>
    <w:rsid w:val="7333367C"/>
    <w:rsid w:val="734C03E7"/>
    <w:rsid w:val="7355901F"/>
    <w:rsid w:val="738AE9C3"/>
    <w:rsid w:val="73C23EC3"/>
    <w:rsid w:val="7410DFCC"/>
    <w:rsid w:val="744417C6"/>
    <w:rsid w:val="748514ED"/>
    <w:rsid w:val="74E23E24"/>
    <w:rsid w:val="74FD600B"/>
    <w:rsid w:val="75224360"/>
    <w:rsid w:val="759C866F"/>
    <w:rsid w:val="75BA8FA2"/>
    <w:rsid w:val="75D7FAA1"/>
    <w:rsid w:val="75FC2380"/>
    <w:rsid w:val="76087230"/>
    <w:rsid w:val="765418A8"/>
    <w:rsid w:val="7699306C"/>
    <w:rsid w:val="76C997B4"/>
    <w:rsid w:val="76D7EE4C"/>
    <w:rsid w:val="7705AA16"/>
    <w:rsid w:val="772EE55B"/>
    <w:rsid w:val="773D3781"/>
    <w:rsid w:val="780DB1F7"/>
    <w:rsid w:val="7851C8E3"/>
    <w:rsid w:val="78747D10"/>
    <w:rsid w:val="78E4DDCF"/>
    <w:rsid w:val="791788E9"/>
    <w:rsid w:val="7917DA26"/>
    <w:rsid w:val="7925B8B2"/>
    <w:rsid w:val="792F5F9C"/>
    <w:rsid w:val="797B7341"/>
    <w:rsid w:val="7987BC21"/>
    <w:rsid w:val="79D0D12E"/>
    <w:rsid w:val="79DE4D3A"/>
    <w:rsid w:val="79EA35F9"/>
    <w:rsid w:val="7A878C1E"/>
    <w:rsid w:val="7B15B554"/>
    <w:rsid w:val="7B42793E"/>
    <w:rsid w:val="7BE5AB65"/>
    <w:rsid w:val="7BF3C468"/>
    <w:rsid w:val="7C43EF67"/>
    <w:rsid w:val="7C4F29AB"/>
    <w:rsid w:val="7CA019C1"/>
    <w:rsid w:val="7CE6C731"/>
    <w:rsid w:val="7D3BDD45"/>
    <w:rsid w:val="7D4410B1"/>
    <w:rsid w:val="7D5E1501"/>
    <w:rsid w:val="7D76716C"/>
    <w:rsid w:val="7D7E92A3"/>
    <w:rsid w:val="7D87AB21"/>
    <w:rsid w:val="7DA80B65"/>
    <w:rsid w:val="7DB4010E"/>
    <w:rsid w:val="7DD038AF"/>
    <w:rsid w:val="7DD1DAFB"/>
    <w:rsid w:val="7E7B235B"/>
    <w:rsid w:val="7EA90CDD"/>
    <w:rsid w:val="7EC23676"/>
    <w:rsid w:val="7EDFF772"/>
    <w:rsid w:val="7F02894E"/>
    <w:rsid w:val="7F43DBC6"/>
    <w:rsid w:val="7FAC4C9A"/>
    <w:rsid w:val="7FEB474D"/>
    <w:rsid w:val="7FFAA92C"/>
    <w:rsid w:val="7FFEA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7C2D428-534D-CC42-8899-D7C807DD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C6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0226DB"/>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0226DB"/>
    <w:pPr>
      <w:spacing w:before="120" w:after="0"/>
    </w:pPr>
    <w:rPr>
      <w:rFonts w:cstheme="minorHAnsi"/>
      <w:b/>
      <w:bCs/>
      <w:i/>
      <w:iCs/>
      <w:sz w:val="24"/>
      <w:szCs w:val="24"/>
    </w:rPr>
  </w:style>
  <w:style w:type="paragraph" w:styleId="TOC2">
    <w:name w:val="toc 2"/>
    <w:basedOn w:val="Normal"/>
    <w:next w:val="Normal"/>
    <w:autoRedefine/>
    <w:uiPriority w:val="39"/>
    <w:unhideWhenUsed/>
    <w:rsid w:val="000226DB"/>
    <w:pPr>
      <w:spacing w:before="120" w:after="0"/>
      <w:ind w:left="220"/>
    </w:pPr>
    <w:rPr>
      <w:rFonts w:cstheme="minorHAnsi"/>
      <w:b/>
      <w:bCs/>
    </w:rPr>
  </w:style>
  <w:style w:type="paragraph" w:styleId="TOC3">
    <w:name w:val="toc 3"/>
    <w:basedOn w:val="Normal"/>
    <w:next w:val="Normal"/>
    <w:autoRedefine/>
    <w:uiPriority w:val="39"/>
    <w:semiHidden/>
    <w:unhideWhenUsed/>
    <w:rsid w:val="000226DB"/>
    <w:pPr>
      <w:spacing w:after="0"/>
      <w:ind w:left="440"/>
    </w:pPr>
    <w:rPr>
      <w:rFonts w:cstheme="minorHAnsi"/>
      <w:sz w:val="20"/>
      <w:szCs w:val="20"/>
    </w:rPr>
  </w:style>
  <w:style w:type="paragraph" w:styleId="TOC4">
    <w:name w:val="toc 4"/>
    <w:basedOn w:val="Normal"/>
    <w:next w:val="Normal"/>
    <w:autoRedefine/>
    <w:uiPriority w:val="39"/>
    <w:semiHidden/>
    <w:unhideWhenUsed/>
    <w:rsid w:val="000226DB"/>
    <w:pPr>
      <w:spacing w:after="0"/>
      <w:ind w:left="660"/>
    </w:pPr>
    <w:rPr>
      <w:rFonts w:cstheme="minorHAnsi"/>
      <w:sz w:val="20"/>
      <w:szCs w:val="20"/>
    </w:rPr>
  </w:style>
  <w:style w:type="paragraph" w:styleId="TOC5">
    <w:name w:val="toc 5"/>
    <w:basedOn w:val="Normal"/>
    <w:next w:val="Normal"/>
    <w:autoRedefine/>
    <w:uiPriority w:val="39"/>
    <w:semiHidden/>
    <w:unhideWhenUsed/>
    <w:rsid w:val="000226DB"/>
    <w:pPr>
      <w:spacing w:after="0"/>
      <w:ind w:left="880"/>
    </w:pPr>
    <w:rPr>
      <w:rFonts w:cstheme="minorHAnsi"/>
      <w:sz w:val="20"/>
      <w:szCs w:val="20"/>
    </w:rPr>
  </w:style>
  <w:style w:type="paragraph" w:styleId="TOC6">
    <w:name w:val="toc 6"/>
    <w:basedOn w:val="Normal"/>
    <w:next w:val="Normal"/>
    <w:autoRedefine/>
    <w:uiPriority w:val="39"/>
    <w:semiHidden/>
    <w:unhideWhenUsed/>
    <w:rsid w:val="000226DB"/>
    <w:pPr>
      <w:spacing w:after="0"/>
      <w:ind w:left="1100"/>
    </w:pPr>
    <w:rPr>
      <w:rFonts w:cstheme="minorHAnsi"/>
      <w:sz w:val="20"/>
      <w:szCs w:val="20"/>
    </w:rPr>
  </w:style>
  <w:style w:type="paragraph" w:styleId="TOC7">
    <w:name w:val="toc 7"/>
    <w:basedOn w:val="Normal"/>
    <w:next w:val="Normal"/>
    <w:autoRedefine/>
    <w:uiPriority w:val="39"/>
    <w:semiHidden/>
    <w:unhideWhenUsed/>
    <w:rsid w:val="000226DB"/>
    <w:pPr>
      <w:spacing w:after="0"/>
      <w:ind w:left="1320"/>
    </w:pPr>
    <w:rPr>
      <w:rFonts w:cstheme="minorHAnsi"/>
      <w:sz w:val="20"/>
      <w:szCs w:val="20"/>
    </w:rPr>
  </w:style>
  <w:style w:type="paragraph" w:styleId="TOC8">
    <w:name w:val="toc 8"/>
    <w:basedOn w:val="Normal"/>
    <w:next w:val="Normal"/>
    <w:autoRedefine/>
    <w:uiPriority w:val="39"/>
    <w:semiHidden/>
    <w:unhideWhenUsed/>
    <w:rsid w:val="000226DB"/>
    <w:pPr>
      <w:spacing w:after="0"/>
      <w:ind w:left="1540"/>
    </w:pPr>
    <w:rPr>
      <w:rFonts w:cstheme="minorHAnsi"/>
      <w:sz w:val="20"/>
      <w:szCs w:val="20"/>
    </w:rPr>
  </w:style>
  <w:style w:type="paragraph" w:styleId="TOC9">
    <w:name w:val="toc 9"/>
    <w:basedOn w:val="Normal"/>
    <w:next w:val="Normal"/>
    <w:autoRedefine/>
    <w:uiPriority w:val="39"/>
    <w:semiHidden/>
    <w:unhideWhenUsed/>
    <w:rsid w:val="000226DB"/>
    <w:pPr>
      <w:spacing w:after="0"/>
      <w:ind w:left="1760"/>
    </w:pPr>
    <w:rPr>
      <w:rFonts w:cstheme="minorHAnsi"/>
      <w:sz w:val="20"/>
      <w:szCs w:val="20"/>
    </w:rPr>
  </w:style>
  <w:style w:type="character" w:styleId="Heading2Char" w:customStyle="1">
    <w:name w:val="Heading 2 Char"/>
    <w:basedOn w:val="DefaultParagraphFont"/>
    <w:link w:val="Heading2"/>
    <w:uiPriority w:val="9"/>
    <w:rsid w:val="00F20C63"/>
    <w:rPr>
      <w:rFonts w:asciiTheme="majorHAnsi" w:hAnsiTheme="majorHAnsi" w:eastAsiaTheme="majorEastAsia" w:cstheme="majorBidi"/>
      <w:color w:val="2E74B5" w:themeColor="accent1" w:themeShade="BF"/>
      <w:sz w:val="26"/>
      <w:szCs w:val="26"/>
    </w:rPr>
  </w:style>
  <w:style w:type="paragraph" w:styleId="Header">
    <w:name w:val="header"/>
    <w:basedOn w:val="Normal"/>
    <w:link w:val="HeaderChar"/>
    <w:uiPriority w:val="99"/>
    <w:unhideWhenUsed/>
    <w:rsid w:val="00E350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3507F"/>
  </w:style>
  <w:style w:type="paragraph" w:styleId="Footer">
    <w:name w:val="footer"/>
    <w:basedOn w:val="Normal"/>
    <w:link w:val="FooterChar"/>
    <w:uiPriority w:val="99"/>
    <w:unhideWhenUsed/>
    <w:rsid w:val="00E350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3507F"/>
  </w:style>
  <w:style w:type="character" w:styleId="PageNumber">
    <w:name w:val="page number"/>
    <w:basedOn w:val="DefaultParagraphFont"/>
    <w:uiPriority w:val="99"/>
    <w:semiHidden/>
    <w:unhideWhenUsed/>
    <w:rsid w:val="0000181F"/>
  </w:style>
  <w:style w:type="paragraph" w:styleId="NormalWeb">
    <w:name w:val="Normal (Web)"/>
    <w:basedOn w:val="Normal"/>
    <w:uiPriority w:val="99"/>
    <w:semiHidden/>
    <w:unhideWhenUsed/>
    <w:rsid w:val="00DF08C3"/>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716942">
      <w:bodyDiv w:val="1"/>
      <w:marLeft w:val="0"/>
      <w:marRight w:val="0"/>
      <w:marTop w:val="0"/>
      <w:marBottom w:val="0"/>
      <w:divBdr>
        <w:top w:val="none" w:sz="0" w:space="0" w:color="auto"/>
        <w:left w:val="none" w:sz="0" w:space="0" w:color="auto"/>
        <w:bottom w:val="none" w:sz="0" w:space="0" w:color="auto"/>
        <w:right w:val="none" w:sz="0" w:space="0" w:color="auto"/>
      </w:divBdr>
      <w:divsChild>
        <w:div w:id="132795119">
          <w:marLeft w:val="0"/>
          <w:marRight w:val="0"/>
          <w:marTop w:val="0"/>
          <w:marBottom w:val="0"/>
          <w:divBdr>
            <w:top w:val="none" w:sz="0" w:space="0" w:color="auto"/>
            <w:left w:val="none" w:sz="0" w:space="0" w:color="auto"/>
            <w:bottom w:val="none" w:sz="0" w:space="0" w:color="auto"/>
            <w:right w:val="none" w:sz="0" w:space="0" w:color="auto"/>
          </w:divBdr>
          <w:divsChild>
            <w:div w:id="1047295655">
              <w:marLeft w:val="0"/>
              <w:marRight w:val="0"/>
              <w:marTop w:val="0"/>
              <w:marBottom w:val="0"/>
              <w:divBdr>
                <w:top w:val="none" w:sz="0" w:space="0" w:color="auto"/>
                <w:left w:val="none" w:sz="0" w:space="0" w:color="auto"/>
                <w:bottom w:val="none" w:sz="0" w:space="0" w:color="auto"/>
                <w:right w:val="none" w:sz="0" w:space="0" w:color="auto"/>
              </w:divBdr>
              <w:divsChild>
                <w:div w:id="16495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people" Target="people.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2EB3-77B5-E846-9976-D34D321CF4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Mehedi Zihad</dc:creator>
  <keywords/>
  <dc:description/>
  <lastModifiedBy>Mehedi Zihad</lastModifiedBy>
  <revision>279</revision>
  <dcterms:created xsi:type="dcterms:W3CDTF">2012-08-07T22:44:00.0000000Z</dcterms:created>
  <dcterms:modified xsi:type="dcterms:W3CDTF">2023-12-04T19:40:42.0218364Z</dcterms:modified>
</coreProperties>
</file>